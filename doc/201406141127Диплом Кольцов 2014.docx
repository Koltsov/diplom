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7D99A" w14:textId="24D58FFF" w:rsidR="00C449EC" w:rsidRDefault="00C449EC" w:rsidP="00C449EC">
      <w:pPr>
        <w:pStyle w:val="Title"/>
      </w:pPr>
      <w:r>
        <w:t>Разработка алгоритма декодирования сигнала кардиомониторной системы с аудиоканалом передачи данных</w:t>
      </w:r>
    </w:p>
    <w:p w14:paraId="3001FC36" w14:textId="77777777" w:rsidR="00C449EC" w:rsidRDefault="00C449EC">
      <w:pPr>
        <w:spacing w:line="259" w:lineRule="auto"/>
      </w:pPr>
      <w:r>
        <w:br w:type="page"/>
      </w:r>
    </w:p>
    <w:sdt>
      <w:sdtPr>
        <w:rPr>
          <w:rFonts w:ascii="Times New Roman" w:eastAsiaTheme="minorHAnsi" w:hAnsi="Times New Roman" w:cstheme="minorBidi"/>
          <w:color w:val="auto"/>
          <w:sz w:val="24"/>
          <w:szCs w:val="22"/>
          <w:lang w:val="ru-RU"/>
        </w:rPr>
        <w:id w:val="1644778764"/>
        <w:docPartObj>
          <w:docPartGallery w:val="Table of Contents"/>
          <w:docPartUnique/>
        </w:docPartObj>
      </w:sdtPr>
      <w:sdtEndPr>
        <w:rPr>
          <w:b/>
          <w:bCs/>
          <w:noProof/>
        </w:rPr>
      </w:sdtEndPr>
      <w:sdtContent>
        <w:p w14:paraId="4A006707" w14:textId="5A824BEB" w:rsidR="00DB74CA" w:rsidRPr="00DB74CA" w:rsidRDefault="00DB74CA" w:rsidP="00647535">
          <w:pPr>
            <w:pStyle w:val="TOCHeading"/>
            <w:rPr>
              <w:rStyle w:val="Heading1Char"/>
            </w:rPr>
          </w:pPr>
          <w:r>
            <w:t>Оглавление</w:t>
          </w:r>
        </w:p>
        <w:p w14:paraId="0EC1CCB7" w14:textId="77777777" w:rsidR="001C5483" w:rsidRDefault="00DB74C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90686187" w:history="1">
            <w:r w:rsidR="001C5483" w:rsidRPr="003062A0">
              <w:rPr>
                <w:rStyle w:val="Hyperlink"/>
                <w:noProof/>
              </w:rPr>
              <w:t>Введение</w:t>
            </w:r>
            <w:r w:rsidR="001C5483">
              <w:rPr>
                <w:noProof/>
                <w:webHidden/>
              </w:rPr>
              <w:tab/>
            </w:r>
            <w:r w:rsidR="001C5483">
              <w:rPr>
                <w:noProof/>
                <w:webHidden/>
              </w:rPr>
              <w:fldChar w:fldCharType="begin"/>
            </w:r>
            <w:r w:rsidR="001C5483">
              <w:rPr>
                <w:noProof/>
                <w:webHidden/>
              </w:rPr>
              <w:instrText xml:space="preserve"> PAGEREF _Toc390686187 \h </w:instrText>
            </w:r>
            <w:r w:rsidR="001C5483">
              <w:rPr>
                <w:noProof/>
                <w:webHidden/>
              </w:rPr>
            </w:r>
            <w:r w:rsidR="001C5483">
              <w:rPr>
                <w:noProof/>
                <w:webHidden/>
              </w:rPr>
              <w:fldChar w:fldCharType="separate"/>
            </w:r>
            <w:r w:rsidR="001C5483">
              <w:rPr>
                <w:noProof/>
                <w:webHidden/>
              </w:rPr>
              <w:t>2</w:t>
            </w:r>
            <w:r w:rsidR="001C5483">
              <w:rPr>
                <w:noProof/>
                <w:webHidden/>
              </w:rPr>
              <w:fldChar w:fldCharType="end"/>
            </w:r>
          </w:hyperlink>
        </w:p>
        <w:p w14:paraId="3BD74EC4"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88" w:history="1">
            <w:r w:rsidRPr="003062A0">
              <w:rPr>
                <w:rStyle w:val="Hyperlink"/>
                <w:noProof/>
              </w:rPr>
              <w:t>1.</w:t>
            </w:r>
            <w:r>
              <w:rPr>
                <w:rFonts w:asciiTheme="minorHAnsi" w:eastAsiaTheme="minorEastAsia" w:hAnsiTheme="minorHAnsi"/>
                <w:noProof/>
                <w:sz w:val="22"/>
                <w:lang w:val="en-US"/>
              </w:rPr>
              <w:tab/>
            </w:r>
            <w:r w:rsidRPr="003062A0">
              <w:rPr>
                <w:rStyle w:val="Hyperlink"/>
                <w:noProof/>
              </w:rPr>
              <w:t>Актуально</w:t>
            </w:r>
            <w:r w:rsidRPr="003062A0">
              <w:rPr>
                <w:rStyle w:val="Hyperlink"/>
                <w:noProof/>
              </w:rPr>
              <w:t>с</w:t>
            </w:r>
            <w:r w:rsidRPr="003062A0">
              <w:rPr>
                <w:rStyle w:val="Hyperlink"/>
                <w:noProof/>
              </w:rPr>
              <w:t>ть работы</w:t>
            </w:r>
            <w:r>
              <w:rPr>
                <w:noProof/>
                <w:webHidden/>
              </w:rPr>
              <w:tab/>
            </w:r>
            <w:r>
              <w:rPr>
                <w:noProof/>
                <w:webHidden/>
              </w:rPr>
              <w:fldChar w:fldCharType="begin"/>
            </w:r>
            <w:r>
              <w:rPr>
                <w:noProof/>
                <w:webHidden/>
              </w:rPr>
              <w:instrText xml:space="preserve"> PAGEREF _Toc390686188 \h </w:instrText>
            </w:r>
            <w:r>
              <w:rPr>
                <w:noProof/>
                <w:webHidden/>
              </w:rPr>
            </w:r>
            <w:r>
              <w:rPr>
                <w:noProof/>
                <w:webHidden/>
              </w:rPr>
              <w:fldChar w:fldCharType="separate"/>
            </w:r>
            <w:r>
              <w:rPr>
                <w:noProof/>
                <w:webHidden/>
              </w:rPr>
              <w:t>2</w:t>
            </w:r>
            <w:r>
              <w:rPr>
                <w:noProof/>
                <w:webHidden/>
              </w:rPr>
              <w:fldChar w:fldCharType="end"/>
            </w:r>
          </w:hyperlink>
        </w:p>
        <w:p w14:paraId="4DF57737"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89" w:history="1">
            <w:r w:rsidRPr="003062A0">
              <w:rPr>
                <w:rStyle w:val="Hyperlink"/>
                <w:noProof/>
              </w:rPr>
              <w:t>2.</w:t>
            </w:r>
            <w:r>
              <w:rPr>
                <w:rFonts w:asciiTheme="minorHAnsi" w:eastAsiaTheme="minorEastAsia" w:hAnsiTheme="minorHAnsi"/>
                <w:noProof/>
                <w:sz w:val="22"/>
                <w:lang w:val="en-US"/>
              </w:rPr>
              <w:tab/>
            </w:r>
            <w:r w:rsidRPr="003062A0">
              <w:rPr>
                <w:rStyle w:val="Hyperlink"/>
                <w:noProof/>
              </w:rPr>
              <w:t>Объект и предмет исследования</w:t>
            </w:r>
            <w:r>
              <w:rPr>
                <w:noProof/>
                <w:webHidden/>
              </w:rPr>
              <w:tab/>
            </w:r>
            <w:r>
              <w:rPr>
                <w:noProof/>
                <w:webHidden/>
              </w:rPr>
              <w:fldChar w:fldCharType="begin"/>
            </w:r>
            <w:r>
              <w:rPr>
                <w:noProof/>
                <w:webHidden/>
              </w:rPr>
              <w:instrText xml:space="preserve"> PAGEREF _Toc390686189 \h </w:instrText>
            </w:r>
            <w:r>
              <w:rPr>
                <w:noProof/>
                <w:webHidden/>
              </w:rPr>
            </w:r>
            <w:r>
              <w:rPr>
                <w:noProof/>
                <w:webHidden/>
              </w:rPr>
              <w:fldChar w:fldCharType="separate"/>
            </w:r>
            <w:r>
              <w:rPr>
                <w:noProof/>
                <w:webHidden/>
              </w:rPr>
              <w:t>3</w:t>
            </w:r>
            <w:r>
              <w:rPr>
                <w:noProof/>
                <w:webHidden/>
              </w:rPr>
              <w:fldChar w:fldCharType="end"/>
            </w:r>
          </w:hyperlink>
        </w:p>
        <w:p w14:paraId="5CEB53CB"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90" w:history="1">
            <w:r w:rsidRPr="003062A0">
              <w:rPr>
                <w:rStyle w:val="Hyperlink"/>
                <w:noProof/>
              </w:rPr>
              <w:t>3.</w:t>
            </w:r>
            <w:r>
              <w:rPr>
                <w:rFonts w:asciiTheme="minorHAnsi" w:eastAsiaTheme="minorEastAsia" w:hAnsiTheme="minorHAnsi"/>
                <w:noProof/>
                <w:sz w:val="22"/>
                <w:lang w:val="en-US"/>
              </w:rPr>
              <w:tab/>
            </w:r>
            <w:r w:rsidRPr="003062A0">
              <w:rPr>
                <w:rStyle w:val="Hyperlink"/>
                <w:noProof/>
              </w:rPr>
              <w:t>Цель и задачи дипломной работы</w:t>
            </w:r>
            <w:r>
              <w:rPr>
                <w:noProof/>
                <w:webHidden/>
              </w:rPr>
              <w:tab/>
            </w:r>
            <w:r>
              <w:rPr>
                <w:noProof/>
                <w:webHidden/>
              </w:rPr>
              <w:fldChar w:fldCharType="begin"/>
            </w:r>
            <w:r>
              <w:rPr>
                <w:noProof/>
                <w:webHidden/>
              </w:rPr>
              <w:instrText xml:space="preserve"> PAGEREF _Toc390686190 \h </w:instrText>
            </w:r>
            <w:r>
              <w:rPr>
                <w:noProof/>
                <w:webHidden/>
              </w:rPr>
            </w:r>
            <w:r>
              <w:rPr>
                <w:noProof/>
                <w:webHidden/>
              </w:rPr>
              <w:fldChar w:fldCharType="separate"/>
            </w:r>
            <w:r>
              <w:rPr>
                <w:noProof/>
                <w:webHidden/>
              </w:rPr>
              <w:t>3</w:t>
            </w:r>
            <w:r>
              <w:rPr>
                <w:noProof/>
                <w:webHidden/>
              </w:rPr>
              <w:fldChar w:fldCharType="end"/>
            </w:r>
          </w:hyperlink>
        </w:p>
        <w:p w14:paraId="4AFA7248"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91" w:history="1">
            <w:r w:rsidRPr="003062A0">
              <w:rPr>
                <w:rStyle w:val="Hyperlink"/>
                <w:noProof/>
              </w:rPr>
              <w:t>4.</w:t>
            </w:r>
            <w:r>
              <w:rPr>
                <w:rFonts w:asciiTheme="minorHAnsi" w:eastAsiaTheme="minorEastAsia" w:hAnsiTheme="minorHAnsi"/>
                <w:noProof/>
                <w:sz w:val="22"/>
                <w:lang w:val="en-US"/>
              </w:rPr>
              <w:tab/>
            </w:r>
            <w:r w:rsidRPr="003062A0">
              <w:rPr>
                <w:rStyle w:val="Hyperlink"/>
                <w:noProof/>
              </w:rPr>
              <w:t>Гипотеза</w:t>
            </w:r>
            <w:r>
              <w:rPr>
                <w:noProof/>
                <w:webHidden/>
              </w:rPr>
              <w:tab/>
            </w:r>
            <w:r>
              <w:rPr>
                <w:noProof/>
                <w:webHidden/>
              </w:rPr>
              <w:fldChar w:fldCharType="begin"/>
            </w:r>
            <w:r>
              <w:rPr>
                <w:noProof/>
                <w:webHidden/>
              </w:rPr>
              <w:instrText xml:space="preserve"> PAGEREF _Toc390686191 \h </w:instrText>
            </w:r>
            <w:r>
              <w:rPr>
                <w:noProof/>
                <w:webHidden/>
              </w:rPr>
            </w:r>
            <w:r>
              <w:rPr>
                <w:noProof/>
                <w:webHidden/>
              </w:rPr>
              <w:fldChar w:fldCharType="separate"/>
            </w:r>
            <w:r>
              <w:rPr>
                <w:noProof/>
                <w:webHidden/>
              </w:rPr>
              <w:t>3</w:t>
            </w:r>
            <w:r>
              <w:rPr>
                <w:noProof/>
                <w:webHidden/>
              </w:rPr>
              <w:fldChar w:fldCharType="end"/>
            </w:r>
          </w:hyperlink>
        </w:p>
        <w:p w14:paraId="04FEFE57"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92" w:history="1">
            <w:r w:rsidRPr="003062A0">
              <w:rPr>
                <w:rStyle w:val="Hyperlink"/>
                <w:noProof/>
              </w:rPr>
              <w:t>5.</w:t>
            </w:r>
            <w:r>
              <w:rPr>
                <w:rFonts w:asciiTheme="minorHAnsi" w:eastAsiaTheme="minorEastAsia" w:hAnsiTheme="minorHAnsi"/>
                <w:noProof/>
                <w:sz w:val="22"/>
                <w:lang w:val="en-US"/>
              </w:rPr>
              <w:tab/>
            </w:r>
            <w:r w:rsidRPr="003062A0">
              <w:rPr>
                <w:rStyle w:val="Hyperlink"/>
                <w:noProof/>
              </w:rPr>
              <w:t>Методы исследования</w:t>
            </w:r>
            <w:r>
              <w:rPr>
                <w:noProof/>
                <w:webHidden/>
              </w:rPr>
              <w:tab/>
            </w:r>
            <w:r>
              <w:rPr>
                <w:noProof/>
                <w:webHidden/>
              </w:rPr>
              <w:fldChar w:fldCharType="begin"/>
            </w:r>
            <w:r>
              <w:rPr>
                <w:noProof/>
                <w:webHidden/>
              </w:rPr>
              <w:instrText xml:space="preserve"> PAGEREF _Toc390686192 \h </w:instrText>
            </w:r>
            <w:r>
              <w:rPr>
                <w:noProof/>
                <w:webHidden/>
              </w:rPr>
            </w:r>
            <w:r>
              <w:rPr>
                <w:noProof/>
                <w:webHidden/>
              </w:rPr>
              <w:fldChar w:fldCharType="separate"/>
            </w:r>
            <w:r>
              <w:rPr>
                <w:noProof/>
                <w:webHidden/>
              </w:rPr>
              <w:t>3</w:t>
            </w:r>
            <w:r>
              <w:rPr>
                <w:noProof/>
                <w:webHidden/>
              </w:rPr>
              <w:fldChar w:fldCharType="end"/>
            </w:r>
          </w:hyperlink>
        </w:p>
        <w:p w14:paraId="456FFC56" w14:textId="77777777" w:rsidR="001C5483" w:rsidRDefault="001C5483">
          <w:pPr>
            <w:pStyle w:val="TOC2"/>
            <w:tabs>
              <w:tab w:val="left" w:pos="660"/>
              <w:tab w:val="right" w:leader="dot" w:pos="9350"/>
            </w:tabs>
            <w:rPr>
              <w:rFonts w:asciiTheme="minorHAnsi" w:eastAsiaTheme="minorEastAsia" w:hAnsiTheme="minorHAnsi"/>
              <w:noProof/>
              <w:sz w:val="22"/>
              <w:lang w:val="en-US"/>
            </w:rPr>
          </w:pPr>
          <w:hyperlink w:anchor="_Toc390686193" w:history="1">
            <w:r w:rsidRPr="003062A0">
              <w:rPr>
                <w:rStyle w:val="Hyperlink"/>
                <w:noProof/>
              </w:rPr>
              <w:t>6.</w:t>
            </w:r>
            <w:r>
              <w:rPr>
                <w:rFonts w:asciiTheme="minorHAnsi" w:eastAsiaTheme="minorEastAsia" w:hAnsiTheme="minorHAnsi"/>
                <w:noProof/>
                <w:sz w:val="22"/>
                <w:lang w:val="en-US"/>
              </w:rPr>
              <w:tab/>
            </w:r>
            <w:r w:rsidRPr="003062A0">
              <w:rPr>
                <w:rStyle w:val="Hyperlink"/>
                <w:noProof/>
              </w:rPr>
              <w:t>Научная новизна и практическая значимость исследуемой проблемы</w:t>
            </w:r>
            <w:r>
              <w:rPr>
                <w:noProof/>
                <w:webHidden/>
              </w:rPr>
              <w:tab/>
            </w:r>
            <w:r>
              <w:rPr>
                <w:noProof/>
                <w:webHidden/>
              </w:rPr>
              <w:fldChar w:fldCharType="begin"/>
            </w:r>
            <w:r>
              <w:rPr>
                <w:noProof/>
                <w:webHidden/>
              </w:rPr>
              <w:instrText xml:space="preserve"> PAGEREF _Toc390686193 \h </w:instrText>
            </w:r>
            <w:r>
              <w:rPr>
                <w:noProof/>
                <w:webHidden/>
              </w:rPr>
            </w:r>
            <w:r>
              <w:rPr>
                <w:noProof/>
                <w:webHidden/>
              </w:rPr>
              <w:fldChar w:fldCharType="separate"/>
            </w:r>
            <w:r>
              <w:rPr>
                <w:noProof/>
                <w:webHidden/>
              </w:rPr>
              <w:t>3</w:t>
            </w:r>
            <w:r>
              <w:rPr>
                <w:noProof/>
                <w:webHidden/>
              </w:rPr>
              <w:fldChar w:fldCharType="end"/>
            </w:r>
          </w:hyperlink>
        </w:p>
        <w:p w14:paraId="743059F0" w14:textId="77777777" w:rsidR="001C5483" w:rsidRDefault="001C5483">
          <w:pPr>
            <w:pStyle w:val="TOC1"/>
            <w:tabs>
              <w:tab w:val="left" w:pos="440"/>
              <w:tab w:val="right" w:leader="dot" w:pos="9350"/>
            </w:tabs>
            <w:rPr>
              <w:rFonts w:asciiTheme="minorHAnsi" w:eastAsiaTheme="minorEastAsia" w:hAnsiTheme="minorHAnsi"/>
              <w:noProof/>
              <w:sz w:val="22"/>
              <w:lang w:val="en-US"/>
            </w:rPr>
          </w:pPr>
          <w:hyperlink w:anchor="_Toc390686194" w:history="1">
            <w:r w:rsidRPr="003062A0">
              <w:rPr>
                <w:rStyle w:val="Hyperlink"/>
                <w:noProof/>
              </w:rPr>
              <w:t>1.</w:t>
            </w:r>
            <w:r>
              <w:rPr>
                <w:rFonts w:asciiTheme="minorHAnsi" w:eastAsiaTheme="minorEastAsia" w:hAnsiTheme="minorHAnsi"/>
                <w:noProof/>
                <w:sz w:val="22"/>
                <w:lang w:val="en-US"/>
              </w:rPr>
              <w:tab/>
            </w:r>
            <w:r w:rsidRPr="003062A0">
              <w:rPr>
                <w:rStyle w:val="Hyperlink"/>
                <w:noProof/>
              </w:rPr>
              <w:t>Аппаратная часть кардиомониторной системы</w:t>
            </w:r>
            <w:r>
              <w:rPr>
                <w:noProof/>
                <w:webHidden/>
              </w:rPr>
              <w:tab/>
            </w:r>
            <w:r>
              <w:rPr>
                <w:noProof/>
                <w:webHidden/>
              </w:rPr>
              <w:fldChar w:fldCharType="begin"/>
            </w:r>
            <w:r>
              <w:rPr>
                <w:noProof/>
                <w:webHidden/>
              </w:rPr>
              <w:instrText xml:space="preserve"> PAGEREF _Toc390686194 \h </w:instrText>
            </w:r>
            <w:r>
              <w:rPr>
                <w:noProof/>
                <w:webHidden/>
              </w:rPr>
            </w:r>
            <w:r>
              <w:rPr>
                <w:noProof/>
                <w:webHidden/>
              </w:rPr>
              <w:fldChar w:fldCharType="separate"/>
            </w:r>
            <w:r>
              <w:rPr>
                <w:noProof/>
                <w:webHidden/>
              </w:rPr>
              <w:t>5</w:t>
            </w:r>
            <w:r>
              <w:rPr>
                <w:noProof/>
                <w:webHidden/>
              </w:rPr>
              <w:fldChar w:fldCharType="end"/>
            </w:r>
          </w:hyperlink>
        </w:p>
        <w:p w14:paraId="7DF73F33" w14:textId="77777777" w:rsidR="001C5483" w:rsidRDefault="001C5483">
          <w:pPr>
            <w:pStyle w:val="TOC1"/>
            <w:tabs>
              <w:tab w:val="left" w:pos="440"/>
              <w:tab w:val="right" w:leader="dot" w:pos="9350"/>
            </w:tabs>
            <w:rPr>
              <w:rFonts w:asciiTheme="minorHAnsi" w:eastAsiaTheme="minorEastAsia" w:hAnsiTheme="minorHAnsi"/>
              <w:noProof/>
              <w:sz w:val="22"/>
              <w:lang w:val="en-US"/>
            </w:rPr>
          </w:pPr>
          <w:hyperlink w:anchor="_Toc390686195" w:history="1">
            <w:r w:rsidRPr="003062A0">
              <w:rPr>
                <w:rStyle w:val="Hyperlink"/>
                <w:noProof/>
              </w:rPr>
              <w:t>2.</w:t>
            </w:r>
            <w:r>
              <w:rPr>
                <w:rFonts w:asciiTheme="minorHAnsi" w:eastAsiaTheme="minorEastAsia" w:hAnsiTheme="minorHAnsi"/>
                <w:noProof/>
                <w:sz w:val="22"/>
                <w:lang w:val="en-US"/>
              </w:rPr>
              <w:tab/>
            </w:r>
            <w:r w:rsidRPr="003062A0">
              <w:rPr>
                <w:rStyle w:val="Hyperlink"/>
                <w:noProof/>
              </w:rPr>
              <w:t>Теоретическая база работы</w:t>
            </w:r>
            <w:r>
              <w:rPr>
                <w:noProof/>
                <w:webHidden/>
              </w:rPr>
              <w:tab/>
            </w:r>
            <w:r>
              <w:rPr>
                <w:noProof/>
                <w:webHidden/>
              </w:rPr>
              <w:fldChar w:fldCharType="begin"/>
            </w:r>
            <w:r>
              <w:rPr>
                <w:noProof/>
                <w:webHidden/>
              </w:rPr>
              <w:instrText xml:space="preserve"> PAGEREF _Toc390686195 \h </w:instrText>
            </w:r>
            <w:r>
              <w:rPr>
                <w:noProof/>
                <w:webHidden/>
              </w:rPr>
            </w:r>
            <w:r>
              <w:rPr>
                <w:noProof/>
                <w:webHidden/>
              </w:rPr>
              <w:fldChar w:fldCharType="separate"/>
            </w:r>
            <w:r>
              <w:rPr>
                <w:noProof/>
                <w:webHidden/>
              </w:rPr>
              <w:t>9</w:t>
            </w:r>
            <w:r>
              <w:rPr>
                <w:noProof/>
                <w:webHidden/>
              </w:rPr>
              <w:fldChar w:fldCharType="end"/>
            </w:r>
          </w:hyperlink>
        </w:p>
        <w:p w14:paraId="114080D7" w14:textId="77777777" w:rsidR="001C5483" w:rsidRDefault="001C5483">
          <w:pPr>
            <w:pStyle w:val="TOC2"/>
            <w:tabs>
              <w:tab w:val="left" w:pos="880"/>
              <w:tab w:val="right" w:leader="dot" w:pos="9350"/>
            </w:tabs>
            <w:rPr>
              <w:rFonts w:asciiTheme="minorHAnsi" w:eastAsiaTheme="minorEastAsia" w:hAnsiTheme="minorHAnsi"/>
              <w:noProof/>
              <w:sz w:val="22"/>
              <w:lang w:val="en-US"/>
            </w:rPr>
          </w:pPr>
          <w:hyperlink w:anchor="_Toc390686196" w:history="1">
            <w:r w:rsidRPr="003062A0">
              <w:rPr>
                <w:rStyle w:val="Hyperlink"/>
                <w:noProof/>
              </w:rPr>
              <w:t>2.1.</w:t>
            </w:r>
            <w:r>
              <w:rPr>
                <w:rFonts w:asciiTheme="minorHAnsi" w:eastAsiaTheme="minorEastAsia" w:hAnsiTheme="minorHAnsi"/>
                <w:noProof/>
                <w:sz w:val="22"/>
                <w:lang w:val="en-US"/>
              </w:rPr>
              <w:tab/>
            </w:r>
            <w:r w:rsidRPr="003062A0">
              <w:rPr>
                <w:rStyle w:val="Hyperlink"/>
                <w:noProof/>
              </w:rPr>
              <w:t>Согласованный (оптимальный) фильтр</w:t>
            </w:r>
            <w:r>
              <w:rPr>
                <w:noProof/>
                <w:webHidden/>
              </w:rPr>
              <w:tab/>
            </w:r>
            <w:r>
              <w:rPr>
                <w:noProof/>
                <w:webHidden/>
              </w:rPr>
              <w:fldChar w:fldCharType="begin"/>
            </w:r>
            <w:r>
              <w:rPr>
                <w:noProof/>
                <w:webHidden/>
              </w:rPr>
              <w:instrText xml:space="preserve"> PAGEREF _Toc390686196 \h </w:instrText>
            </w:r>
            <w:r>
              <w:rPr>
                <w:noProof/>
                <w:webHidden/>
              </w:rPr>
            </w:r>
            <w:r>
              <w:rPr>
                <w:noProof/>
                <w:webHidden/>
              </w:rPr>
              <w:fldChar w:fldCharType="separate"/>
            </w:r>
            <w:r>
              <w:rPr>
                <w:noProof/>
                <w:webHidden/>
              </w:rPr>
              <w:t>9</w:t>
            </w:r>
            <w:r>
              <w:rPr>
                <w:noProof/>
                <w:webHidden/>
              </w:rPr>
              <w:fldChar w:fldCharType="end"/>
            </w:r>
          </w:hyperlink>
        </w:p>
        <w:p w14:paraId="729B6E93" w14:textId="77777777" w:rsidR="001C5483" w:rsidRDefault="001C5483">
          <w:pPr>
            <w:pStyle w:val="TOC2"/>
            <w:tabs>
              <w:tab w:val="left" w:pos="880"/>
              <w:tab w:val="right" w:leader="dot" w:pos="9350"/>
            </w:tabs>
            <w:rPr>
              <w:rFonts w:asciiTheme="minorHAnsi" w:eastAsiaTheme="minorEastAsia" w:hAnsiTheme="minorHAnsi"/>
              <w:noProof/>
              <w:sz w:val="22"/>
              <w:lang w:val="en-US"/>
            </w:rPr>
          </w:pPr>
          <w:hyperlink w:anchor="_Toc390686197" w:history="1">
            <w:r w:rsidRPr="003062A0">
              <w:rPr>
                <w:rStyle w:val="Hyperlink"/>
                <w:noProof/>
              </w:rPr>
              <w:t>2.2.</w:t>
            </w:r>
            <w:r>
              <w:rPr>
                <w:rFonts w:asciiTheme="minorHAnsi" w:eastAsiaTheme="minorEastAsia" w:hAnsiTheme="minorHAnsi"/>
                <w:noProof/>
                <w:sz w:val="22"/>
                <w:lang w:val="en-US"/>
              </w:rPr>
              <w:tab/>
            </w:r>
            <w:r w:rsidRPr="003062A0">
              <w:rPr>
                <w:rStyle w:val="Hyperlink"/>
                <w:noProof/>
              </w:rPr>
              <w:t>Корреляционный прием и адаптивная фильтрация</w:t>
            </w:r>
            <w:r>
              <w:rPr>
                <w:noProof/>
                <w:webHidden/>
              </w:rPr>
              <w:tab/>
            </w:r>
            <w:r>
              <w:rPr>
                <w:noProof/>
                <w:webHidden/>
              </w:rPr>
              <w:fldChar w:fldCharType="begin"/>
            </w:r>
            <w:r>
              <w:rPr>
                <w:noProof/>
                <w:webHidden/>
              </w:rPr>
              <w:instrText xml:space="preserve"> PAGEREF _Toc390686197 \h </w:instrText>
            </w:r>
            <w:r>
              <w:rPr>
                <w:noProof/>
                <w:webHidden/>
              </w:rPr>
            </w:r>
            <w:r>
              <w:rPr>
                <w:noProof/>
                <w:webHidden/>
              </w:rPr>
              <w:fldChar w:fldCharType="separate"/>
            </w:r>
            <w:r>
              <w:rPr>
                <w:noProof/>
                <w:webHidden/>
              </w:rPr>
              <w:t>22</w:t>
            </w:r>
            <w:r>
              <w:rPr>
                <w:noProof/>
                <w:webHidden/>
              </w:rPr>
              <w:fldChar w:fldCharType="end"/>
            </w:r>
          </w:hyperlink>
        </w:p>
        <w:p w14:paraId="4FEDFFA1" w14:textId="77777777" w:rsidR="001C5483" w:rsidRDefault="001C5483">
          <w:pPr>
            <w:pStyle w:val="TOC2"/>
            <w:tabs>
              <w:tab w:val="left" w:pos="880"/>
              <w:tab w:val="right" w:leader="dot" w:pos="9350"/>
            </w:tabs>
            <w:rPr>
              <w:rFonts w:asciiTheme="minorHAnsi" w:eastAsiaTheme="minorEastAsia" w:hAnsiTheme="minorHAnsi"/>
              <w:noProof/>
              <w:sz w:val="22"/>
              <w:lang w:val="en-US"/>
            </w:rPr>
          </w:pPr>
          <w:hyperlink w:anchor="_Toc390686198" w:history="1">
            <w:r w:rsidRPr="003062A0">
              <w:rPr>
                <w:rStyle w:val="Hyperlink"/>
                <w:noProof/>
              </w:rPr>
              <w:t>2.3.</w:t>
            </w:r>
            <w:r>
              <w:rPr>
                <w:rFonts w:asciiTheme="minorHAnsi" w:eastAsiaTheme="minorEastAsia" w:hAnsiTheme="minorHAnsi"/>
                <w:noProof/>
                <w:sz w:val="22"/>
                <w:lang w:val="en-US"/>
              </w:rPr>
              <w:tab/>
            </w:r>
            <w:r w:rsidRPr="003062A0">
              <w:rPr>
                <w:rStyle w:val="Hyperlink"/>
                <w:noProof/>
              </w:rPr>
              <w:t>Цифровая свертка</w:t>
            </w:r>
            <w:r>
              <w:rPr>
                <w:noProof/>
                <w:webHidden/>
              </w:rPr>
              <w:tab/>
            </w:r>
            <w:r>
              <w:rPr>
                <w:noProof/>
                <w:webHidden/>
              </w:rPr>
              <w:fldChar w:fldCharType="begin"/>
            </w:r>
            <w:r>
              <w:rPr>
                <w:noProof/>
                <w:webHidden/>
              </w:rPr>
              <w:instrText xml:space="preserve"> PAGEREF _Toc390686198 \h </w:instrText>
            </w:r>
            <w:r>
              <w:rPr>
                <w:noProof/>
                <w:webHidden/>
              </w:rPr>
            </w:r>
            <w:r>
              <w:rPr>
                <w:noProof/>
                <w:webHidden/>
              </w:rPr>
              <w:fldChar w:fldCharType="separate"/>
            </w:r>
            <w:r>
              <w:rPr>
                <w:noProof/>
                <w:webHidden/>
              </w:rPr>
              <w:t>24</w:t>
            </w:r>
            <w:r>
              <w:rPr>
                <w:noProof/>
                <w:webHidden/>
              </w:rPr>
              <w:fldChar w:fldCharType="end"/>
            </w:r>
          </w:hyperlink>
        </w:p>
        <w:p w14:paraId="787491A3" w14:textId="77777777" w:rsidR="001C5483" w:rsidRDefault="001C5483">
          <w:pPr>
            <w:pStyle w:val="TOC2"/>
            <w:tabs>
              <w:tab w:val="left" w:pos="880"/>
              <w:tab w:val="right" w:leader="dot" w:pos="9350"/>
            </w:tabs>
            <w:rPr>
              <w:rFonts w:asciiTheme="minorHAnsi" w:eastAsiaTheme="minorEastAsia" w:hAnsiTheme="minorHAnsi"/>
              <w:noProof/>
              <w:sz w:val="22"/>
              <w:lang w:val="en-US"/>
            </w:rPr>
          </w:pPr>
          <w:hyperlink w:anchor="_Toc390686199" w:history="1">
            <w:r w:rsidRPr="003062A0">
              <w:rPr>
                <w:rStyle w:val="Hyperlink"/>
                <w:noProof/>
              </w:rPr>
              <w:t>2.4</w:t>
            </w:r>
            <w:r>
              <w:rPr>
                <w:rFonts w:asciiTheme="minorHAnsi" w:eastAsiaTheme="minorEastAsia" w:hAnsiTheme="minorHAnsi"/>
                <w:noProof/>
                <w:sz w:val="22"/>
                <w:lang w:val="en-US"/>
              </w:rPr>
              <w:tab/>
            </w:r>
            <w:r w:rsidRPr="003062A0">
              <w:rPr>
                <w:rStyle w:val="Hyperlink"/>
                <w:noProof/>
              </w:rPr>
              <w:t>Коды Хемминга</w:t>
            </w:r>
            <w:r>
              <w:rPr>
                <w:noProof/>
                <w:webHidden/>
              </w:rPr>
              <w:tab/>
            </w:r>
            <w:r>
              <w:rPr>
                <w:noProof/>
                <w:webHidden/>
              </w:rPr>
              <w:fldChar w:fldCharType="begin"/>
            </w:r>
            <w:r>
              <w:rPr>
                <w:noProof/>
                <w:webHidden/>
              </w:rPr>
              <w:instrText xml:space="preserve"> PAGEREF _Toc390686199 \h </w:instrText>
            </w:r>
            <w:r>
              <w:rPr>
                <w:noProof/>
                <w:webHidden/>
              </w:rPr>
            </w:r>
            <w:r>
              <w:rPr>
                <w:noProof/>
                <w:webHidden/>
              </w:rPr>
              <w:fldChar w:fldCharType="separate"/>
            </w:r>
            <w:r>
              <w:rPr>
                <w:noProof/>
                <w:webHidden/>
              </w:rPr>
              <w:t>25</w:t>
            </w:r>
            <w:r>
              <w:rPr>
                <w:noProof/>
                <w:webHidden/>
              </w:rPr>
              <w:fldChar w:fldCharType="end"/>
            </w:r>
          </w:hyperlink>
        </w:p>
        <w:p w14:paraId="2B04055D" w14:textId="77777777" w:rsidR="001C5483" w:rsidRDefault="001C5483">
          <w:pPr>
            <w:pStyle w:val="TOC1"/>
            <w:tabs>
              <w:tab w:val="left" w:pos="440"/>
              <w:tab w:val="right" w:leader="dot" w:pos="9350"/>
            </w:tabs>
            <w:rPr>
              <w:rFonts w:asciiTheme="minorHAnsi" w:eastAsiaTheme="minorEastAsia" w:hAnsiTheme="minorHAnsi"/>
              <w:noProof/>
              <w:sz w:val="22"/>
              <w:lang w:val="en-US"/>
            </w:rPr>
          </w:pPr>
          <w:hyperlink w:anchor="_Toc390686200" w:history="1">
            <w:r w:rsidRPr="003062A0">
              <w:rPr>
                <w:rStyle w:val="Hyperlink"/>
                <w:noProof/>
              </w:rPr>
              <w:t>3.</w:t>
            </w:r>
            <w:r>
              <w:rPr>
                <w:rFonts w:asciiTheme="minorHAnsi" w:eastAsiaTheme="minorEastAsia" w:hAnsiTheme="minorHAnsi"/>
                <w:noProof/>
                <w:sz w:val="22"/>
                <w:lang w:val="en-US"/>
              </w:rPr>
              <w:tab/>
            </w:r>
            <w:r w:rsidRPr="003062A0">
              <w:rPr>
                <w:rStyle w:val="Hyperlink"/>
                <w:noProof/>
              </w:rPr>
              <w:t>Реализация алгоритма</w:t>
            </w:r>
            <w:r>
              <w:rPr>
                <w:noProof/>
                <w:webHidden/>
              </w:rPr>
              <w:tab/>
            </w:r>
            <w:r>
              <w:rPr>
                <w:noProof/>
                <w:webHidden/>
              </w:rPr>
              <w:fldChar w:fldCharType="begin"/>
            </w:r>
            <w:r>
              <w:rPr>
                <w:noProof/>
                <w:webHidden/>
              </w:rPr>
              <w:instrText xml:space="preserve"> PAGEREF _Toc390686200 \h </w:instrText>
            </w:r>
            <w:r>
              <w:rPr>
                <w:noProof/>
                <w:webHidden/>
              </w:rPr>
            </w:r>
            <w:r>
              <w:rPr>
                <w:noProof/>
                <w:webHidden/>
              </w:rPr>
              <w:fldChar w:fldCharType="separate"/>
            </w:r>
            <w:r>
              <w:rPr>
                <w:noProof/>
                <w:webHidden/>
              </w:rPr>
              <w:t>29</w:t>
            </w:r>
            <w:r>
              <w:rPr>
                <w:noProof/>
                <w:webHidden/>
              </w:rPr>
              <w:fldChar w:fldCharType="end"/>
            </w:r>
          </w:hyperlink>
        </w:p>
        <w:p w14:paraId="544E9108" w14:textId="77777777" w:rsidR="001C5483" w:rsidRDefault="001C5483">
          <w:pPr>
            <w:pStyle w:val="TOC2"/>
            <w:tabs>
              <w:tab w:val="left" w:pos="880"/>
              <w:tab w:val="right" w:leader="dot" w:pos="9350"/>
            </w:tabs>
            <w:rPr>
              <w:rFonts w:asciiTheme="minorHAnsi" w:eastAsiaTheme="minorEastAsia" w:hAnsiTheme="minorHAnsi"/>
              <w:noProof/>
              <w:sz w:val="22"/>
              <w:lang w:val="en-US"/>
            </w:rPr>
          </w:pPr>
          <w:hyperlink w:anchor="_Toc390686201" w:history="1">
            <w:r w:rsidRPr="003062A0">
              <w:rPr>
                <w:rStyle w:val="Hyperlink"/>
                <w:noProof/>
              </w:rPr>
              <w:t>3.1</w:t>
            </w:r>
            <w:r>
              <w:rPr>
                <w:rFonts w:asciiTheme="minorHAnsi" w:eastAsiaTheme="minorEastAsia" w:hAnsiTheme="minorHAnsi"/>
                <w:noProof/>
                <w:sz w:val="22"/>
                <w:lang w:val="en-US"/>
              </w:rPr>
              <w:tab/>
            </w:r>
            <w:r w:rsidRPr="003062A0">
              <w:rPr>
                <w:rStyle w:val="Hyperlink"/>
                <w:noProof/>
              </w:rPr>
              <w:t>Формулы из программы (алгоритма)</w:t>
            </w:r>
            <w:r>
              <w:rPr>
                <w:noProof/>
                <w:webHidden/>
              </w:rPr>
              <w:tab/>
            </w:r>
            <w:r>
              <w:rPr>
                <w:noProof/>
                <w:webHidden/>
              </w:rPr>
              <w:fldChar w:fldCharType="begin"/>
            </w:r>
            <w:r>
              <w:rPr>
                <w:noProof/>
                <w:webHidden/>
              </w:rPr>
              <w:instrText xml:space="preserve"> PAGEREF _Toc390686201 \h </w:instrText>
            </w:r>
            <w:r>
              <w:rPr>
                <w:noProof/>
                <w:webHidden/>
              </w:rPr>
            </w:r>
            <w:r>
              <w:rPr>
                <w:noProof/>
                <w:webHidden/>
              </w:rPr>
              <w:fldChar w:fldCharType="separate"/>
            </w:r>
            <w:r>
              <w:rPr>
                <w:noProof/>
                <w:webHidden/>
              </w:rPr>
              <w:t>29</w:t>
            </w:r>
            <w:r>
              <w:rPr>
                <w:noProof/>
                <w:webHidden/>
              </w:rPr>
              <w:fldChar w:fldCharType="end"/>
            </w:r>
          </w:hyperlink>
        </w:p>
        <w:p w14:paraId="651ECE59" w14:textId="77777777" w:rsidR="001C5483" w:rsidRDefault="001C5483">
          <w:pPr>
            <w:pStyle w:val="TOC1"/>
            <w:tabs>
              <w:tab w:val="left" w:pos="440"/>
              <w:tab w:val="right" w:leader="dot" w:pos="9350"/>
            </w:tabs>
            <w:rPr>
              <w:rFonts w:asciiTheme="minorHAnsi" w:eastAsiaTheme="minorEastAsia" w:hAnsiTheme="minorHAnsi"/>
              <w:noProof/>
              <w:sz w:val="22"/>
              <w:lang w:val="en-US"/>
            </w:rPr>
          </w:pPr>
          <w:hyperlink w:anchor="_Toc390686202" w:history="1">
            <w:r w:rsidRPr="003062A0">
              <w:rPr>
                <w:rStyle w:val="Hyperlink"/>
                <w:noProof/>
              </w:rPr>
              <w:t>4.</w:t>
            </w:r>
            <w:r>
              <w:rPr>
                <w:rFonts w:asciiTheme="minorHAnsi" w:eastAsiaTheme="minorEastAsia" w:hAnsiTheme="minorHAnsi"/>
                <w:noProof/>
                <w:sz w:val="22"/>
                <w:lang w:val="en-US"/>
              </w:rPr>
              <w:tab/>
            </w:r>
            <w:r w:rsidRPr="003062A0">
              <w:rPr>
                <w:rStyle w:val="Hyperlink"/>
                <w:noProof/>
              </w:rPr>
              <w:t>Список литературы</w:t>
            </w:r>
            <w:r>
              <w:rPr>
                <w:noProof/>
                <w:webHidden/>
              </w:rPr>
              <w:tab/>
            </w:r>
            <w:r>
              <w:rPr>
                <w:noProof/>
                <w:webHidden/>
              </w:rPr>
              <w:fldChar w:fldCharType="begin"/>
            </w:r>
            <w:r>
              <w:rPr>
                <w:noProof/>
                <w:webHidden/>
              </w:rPr>
              <w:instrText xml:space="preserve"> PAGEREF _Toc390686202 \h </w:instrText>
            </w:r>
            <w:r>
              <w:rPr>
                <w:noProof/>
                <w:webHidden/>
              </w:rPr>
            </w:r>
            <w:r>
              <w:rPr>
                <w:noProof/>
                <w:webHidden/>
              </w:rPr>
              <w:fldChar w:fldCharType="separate"/>
            </w:r>
            <w:r>
              <w:rPr>
                <w:noProof/>
                <w:webHidden/>
              </w:rPr>
              <w:t>34</w:t>
            </w:r>
            <w:r>
              <w:rPr>
                <w:noProof/>
                <w:webHidden/>
              </w:rPr>
              <w:fldChar w:fldCharType="end"/>
            </w:r>
          </w:hyperlink>
        </w:p>
        <w:p w14:paraId="69DF227E" w14:textId="77777777" w:rsidR="001C5483" w:rsidRDefault="001C5483">
          <w:pPr>
            <w:pStyle w:val="TOC1"/>
            <w:tabs>
              <w:tab w:val="left" w:pos="440"/>
              <w:tab w:val="right" w:leader="dot" w:pos="9350"/>
            </w:tabs>
            <w:rPr>
              <w:rFonts w:asciiTheme="minorHAnsi" w:eastAsiaTheme="minorEastAsia" w:hAnsiTheme="minorHAnsi"/>
              <w:noProof/>
              <w:sz w:val="22"/>
              <w:lang w:val="en-US"/>
            </w:rPr>
          </w:pPr>
          <w:hyperlink w:anchor="_Toc390686203" w:history="1">
            <w:r w:rsidRPr="003062A0">
              <w:rPr>
                <w:rStyle w:val="Hyperlink"/>
                <w:noProof/>
              </w:rPr>
              <w:t>5.</w:t>
            </w:r>
            <w:r>
              <w:rPr>
                <w:rFonts w:asciiTheme="minorHAnsi" w:eastAsiaTheme="minorEastAsia" w:hAnsiTheme="minorHAnsi"/>
                <w:noProof/>
                <w:sz w:val="22"/>
                <w:lang w:val="en-US"/>
              </w:rPr>
              <w:tab/>
            </w:r>
            <w:r w:rsidRPr="003062A0">
              <w:rPr>
                <w:rStyle w:val="Hyperlink"/>
                <w:noProof/>
              </w:rPr>
              <w:t>Оставлено прозапас</w:t>
            </w:r>
            <w:r>
              <w:rPr>
                <w:noProof/>
                <w:webHidden/>
              </w:rPr>
              <w:tab/>
            </w:r>
            <w:r>
              <w:rPr>
                <w:noProof/>
                <w:webHidden/>
              </w:rPr>
              <w:fldChar w:fldCharType="begin"/>
            </w:r>
            <w:r>
              <w:rPr>
                <w:noProof/>
                <w:webHidden/>
              </w:rPr>
              <w:instrText xml:space="preserve"> PAGEREF _Toc390686203 \h </w:instrText>
            </w:r>
            <w:r>
              <w:rPr>
                <w:noProof/>
                <w:webHidden/>
              </w:rPr>
            </w:r>
            <w:r>
              <w:rPr>
                <w:noProof/>
                <w:webHidden/>
              </w:rPr>
              <w:fldChar w:fldCharType="separate"/>
            </w:r>
            <w:r>
              <w:rPr>
                <w:noProof/>
                <w:webHidden/>
              </w:rPr>
              <w:t>36</w:t>
            </w:r>
            <w:r>
              <w:rPr>
                <w:noProof/>
                <w:webHidden/>
              </w:rPr>
              <w:fldChar w:fldCharType="end"/>
            </w:r>
          </w:hyperlink>
        </w:p>
        <w:p w14:paraId="0C7D5009" w14:textId="2631D5FC" w:rsidR="00DB74CA" w:rsidRDefault="00DB74CA">
          <w:r>
            <w:rPr>
              <w:b/>
              <w:bCs/>
              <w:noProof/>
            </w:rPr>
            <w:fldChar w:fldCharType="end"/>
          </w:r>
        </w:p>
      </w:sdtContent>
    </w:sdt>
    <w:p w14:paraId="1D003D7E" w14:textId="2D43B99B" w:rsidR="00DB74CA" w:rsidRDefault="00DB74CA">
      <w:pPr>
        <w:spacing w:line="259" w:lineRule="auto"/>
      </w:pPr>
      <w:r>
        <w:br w:type="page"/>
      </w:r>
    </w:p>
    <w:p w14:paraId="15029023" w14:textId="0403A75A" w:rsidR="00526F9E" w:rsidRDefault="00526F9E" w:rsidP="00647535">
      <w:pPr>
        <w:pStyle w:val="Heading1"/>
        <w:numPr>
          <w:ilvl w:val="0"/>
          <w:numId w:val="0"/>
        </w:numPr>
      </w:pPr>
      <w:bookmarkStart w:id="0" w:name="_Toc390686187"/>
      <w:r>
        <w:lastRenderedPageBreak/>
        <w:t>Введение</w:t>
      </w:r>
      <w:bookmarkEnd w:id="0"/>
    </w:p>
    <w:p w14:paraId="71927889" w14:textId="204A8AC8" w:rsidR="00526F9E" w:rsidRDefault="00526F9E" w:rsidP="00155EE1">
      <w:pPr>
        <w:pStyle w:val="Heading2"/>
      </w:pPr>
      <w:bookmarkStart w:id="1" w:name="_Toc390686188"/>
      <w:r>
        <w:t>Актуальность работы</w:t>
      </w:r>
      <w:bookmarkEnd w:id="1"/>
    </w:p>
    <w:p w14:paraId="139F6A10" w14:textId="7E400912" w:rsidR="006E0ED5" w:rsidRDefault="00526F9E" w:rsidP="006E0ED5">
      <w:pPr>
        <w:ind w:firstLine="720"/>
      </w:pPr>
      <w:r>
        <w:t xml:space="preserve">Средечно-сосудистые заболевания (ССЗ) являются основной причиной смерти во всем мире. </w:t>
      </w:r>
      <w:r w:rsidR="00D64655">
        <w:t>В</w:t>
      </w:r>
      <w:r w:rsidRPr="00526F9E">
        <w:t xml:space="preserve"> 2012 году от сердечно-сосудистых заболеваний умерли 17,5 миллиона человек, то есть 3 из каждых 10. Из этого числа 7,4 миллиона человек умерли от ишемической болезни сердца и 6,7 миллиона людей от инсульта</w:t>
      </w:r>
      <w:r w:rsidR="00D64655">
        <w:t xml:space="preserve">. </w:t>
      </w:r>
    </w:p>
    <w:p w14:paraId="47EF94FE" w14:textId="35617EB3" w:rsidR="006E0ED5" w:rsidRDefault="006E0ED5" w:rsidP="006E0ED5">
      <w:pPr>
        <w:ind w:firstLine="720"/>
      </w:pPr>
      <w:r>
        <w:t xml:space="preserve">Для профилактики сердечно-сосудистых заболеваний, помимо ведения здорового образа жизни, существует целый ряд мероприятий. </w:t>
      </w:r>
      <w:r w:rsidRPr="006E0ED5">
        <w:t>Некоторые из них могут проводиться даже работниками здравоохранения, не являющимися врачами, в учреждениях, расположенных поблизости от клиента.</w:t>
      </w:r>
      <w:r w:rsidR="002A3213">
        <w:t xml:space="preserve"> В эти мероприятия входит снятие электрокардиограммы (ЭКГ).</w:t>
      </w:r>
    </w:p>
    <w:p w14:paraId="04330C0A" w14:textId="3E212F8E" w:rsidR="002A3213" w:rsidRDefault="002A3213" w:rsidP="006E0ED5">
      <w:pPr>
        <w:ind w:firstLine="720"/>
      </w:pPr>
      <w:r w:rsidRPr="002A3213">
        <w:t>Электрок</w:t>
      </w:r>
      <w:r>
        <w:t>ардиограмма является скринингом</w:t>
      </w:r>
      <w:r>
        <w:rPr>
          <w:rStyle w:val="EndnoteReference"/>
        </w:rPr>
        <w:endnoteReference w:id="1"/>
      </w:r>
      <w:r w:rsidR="00952258">
        <w:t xml:space="preserve"> </w:t>
      </w:r>
      <w:r w:rsidRPr="002A3213">
        <w:t>для выявления патологии сердца, то есть недорогим, простым в исполнении, быстрым и безвредным методом, входящим в стандарты обследования больных с подозрением на сердечную патологию.</w:t>
      </w:r>
    </w:p>
    <w:p w14:paraId="14156213" w14:textId="0FE20E1A" w:rsidR="00F902C2" w:rsidRDefault="00E06387" w:rsidP="00F902C2">
      <w:pPr>
        <w:ind w:firstLine="720"/>
      </w:pPr>
      <w:r>
        <w:t>Несмотря на достаточно простые меры профилактики ССЗ, далеко не все люди могут регулярно вы</w:t>
      </w:r>
      <w:r w:rsidR="00F902C2">
        <w:t>п</w:t>
      </w:r>
      <w:r>
        <w:t>олнять мероприятия по диаг</w:t>
      </w:r>
      <w:r w:rsidR="003A684A">
        <w:t xml:space="preserve">ностике своего здоровья, в т.ч. </w:t>
      </w:r>
      <w:r>
        <w:t xml:space="preserve">снимать и анализировать </w:t>
      </w:r>
      <w:commentRangeStart w:id="2"/>
      <w:r>
        <w:t>электрокардиограмму</w:t>
      </w:r>
      <w:commentRangeEnd w:id="2"/>
      <w:r w:rsidR="00750FB9">
        <w:rPr>
          <w:rStyle w:val="CommentReference"/>
        </w:rPr>
        <w:commentReference w:id="2"/>
      </w:r>
      <w:r>
        <w:t>.</w:t>
      </w:r>
      <w:r w:rsidR="00750FB9" w:rsidRPr="00750FB9">
        <w:t xml:space="preserve"> </w:t>
      </w:r>
      <w:r w:rsidR="00F902C2">
        <w:t xml:space="preserve">Данная проблема могла бы частично решиться портативными кардиомониторами, которые освобождали бы пациентов от необходимости обращаться к врачу для периодической диагностики. </w:t>
      </w:r>
    </w:p>
    <w:p w14:paraId="652CBBF7" w14:textId="495607DE" w:rsidR="00F902C2" w:rsidRPr="00F51D1A" w:rsidRDefault="00F902C2" w:rsidP="00F902C2">
      <w:pPr>
        <w:ind w:firstLine="720"/>
        <w:rPr>
          <w:highlight w:val="green"/>
        </w:rPr>
      </w:pPr>
      <w:r w:rsidRPr="00F51D1A">
        <w:rPr>
          <w:highlight w:val="green"/>
        </w:rPr>
        <w:t xml:space="preserve">Наработки в данной области ведутся давно. Существуют эксплуатируемые образцы, однако многие из них имеют недостатки. </w:t>
      </w:r>
    </w:p>
    <w:p w14:paraId="1802C7FE" w14:textId="6BEA2BED" w:rsidR="00F902C2" w:rsidRPr="00750FB9" w:rsidRDefault="00F902C2" w:rsidP="00F902C2">
      <w:pPr>
        <w:ind w:firstLine="720"/>
      </w:pPr>
      <w:r w:rsidRPr="00F51D1A">
        <w:rPr>
          <w:highlight w:val="green"/>
        </w:rPr>
        <w:t>В настоящее время трендом приборостроения является сопряжение с мобильным устройством (телефоном, планшетом и т.п.). Существуют образцы, способные работать вместе с переносным персональным компьютером, однако они имеют ограничения из-за вида технологии сопряжения. В данной работе будет рассмотрен кардиомонитор, способный работать с любым устройством, имеющим аудиовход</w:t>
      </w:r>
      <w:r w:rsidR="00F51D1A" w:rsidRPr="00F51D1A">
        <w:rPr>
          <w:highlight w:val="green"/>
        </w:rPr>
        <w:t>, при наличии установленного специализированного программного обеспечения</w:t>
      </w:r>
      <w:r w:rsidRPr="00F51D1A">
        <w:rPr>
          <w:highlight w:val="green"/>
        </w:rPr>
        <w:t>.</w:t>
      </w:r>
    </w:p>
    <w:p w14:paraId="321CBE5D" w14:textId="1EE88B8F" w:rsidR="00E1718E" w:rsidRDefault="00DB74CA" w:rsidP="00155EE1">
      <w:pPr>
        <w:pStyle w:val="Heading2"/>
      </w:pPr>
      <w:bookmarkStart w:id="3" w:name="_Toc390686189"/>
      <w:r>
        <w:lastRenderedPageBreak/>
        <w:t>Объ</w:t>
      </w:r>
      <w:r w:rsidR="00E1718E">
        <w:t>ект и предмет исследования</w:t>
      </w:r>
      <w:bookmarkEnd w:id="3"/>
    </w:p>
    <w:p w14:paraId="02CB793B" w14:textId="4AECA331" w:rsidR="00E1718E" w:rsidRDefault="00C449EC" w:rsidP="00C449EC">
      <w:r>
        <w:tab/>
      </w:r>
      <w:r w:rsidR="00E1718E" w:rsidRPr="00F902C2">
        <w:t xml:space="preserve">Объектом исследования данной дипломной работы является </w:t>
      </w:r>
      <w:r w:rsidR="00F902C2">
        <w:t>к</w:t>
      </w:r>
      <w:r w:rsidR="00FE21B0" w:rsidRPr="00F902C2">
        <w:t>о</w:t>
      </w:r>
      <w:r w:rsidR="00F902C2">
        <w:t>мплекс технических аппаратных и программных решений</w:t>
      </w:r>
      <w:r w:rsidR="00FE21B0" w:rsidRPr="00F902C2">
        <w:t xml:space="preserve"> по сопряжению</w:t>
      </w:r>
      <w:r w:rsidR="00E1718E">
        <w:t xml:space="preserve"> универсального кардиомонитора с аудиоканалом передачи данных и</w:t>
      </w:r>
      <w:r w:rsidR="00FE21B0">
        <w:t xml:space="preserve"> мобильного устройства – приемника. В задачи приемника входит</w:t>
      </w:r>
      <w:r w:rsidR="00587EB8">
        <w:t xml:space="preserve"> декодир</w:t>
      </w:r>
      <w:r w:rsidR="00FE21B0">
        <w:t>ование</w:t>
      </w:r>
      <w:r w:rsidR="00587EB8">
        <w:t xml:space="preserve"> </w:t>
      </w:r>
      <w:r w:rsidR="00FE21B0">
        <w:t>сигнала</w:t>
      </w:r>
      <w:r w:rsidR="00F902C2">
        <w:t>,</w:t>
      </w:r>
      <w:r w:rsidR="00587EB8">
        <w:t xml:space="preserve"> </w:t>
      </w:r>
      <w:r w:rsidR="00FE21B0">
        <w:t>поступающего с кардиомонитора в спецефическом аудио-формате.</w:t>
      </w:r>
    </w:p>
    <w:p w14:paraId="0AE7483C" w14:textId="4EC03120" w:rsidR="00587EB8" w:rsidRDefault="00587EB8" w:rsidP="00C449EC">
      <w:r>
        <w:tab/>
        <w:t>Предметом исследования является алгоритм декодирования данного сигнала.</w:t>
      </w:r>
    </w:p>
    <w:p w14:paraId="1A2A382D" w14:textId="42ADF6C1" w:rsidR="00952258" w:rsidRPr="006E0ED5" w:rsidRDefault="00587EB8" w:rsidP="00155EE1">
      <w:pPr>
        <w:pStyle w:val="Heading2"/>
      </w:pPr>
      <w:bookmarkStart w:id="4" w:name="_Toc390686190"/>
      <w:r>
        <w:t>Цель и задачи дипломной работы</w:t>
      </w:r>
      <w:bookmarkEnd w:id="4"/>
    </w:p>
    <w:p w14:paraId="64A63F1E" w14:textId="66289177" w:rsidR="006E0ED5" w:rsidRDefault="00587EB8" w:rsidP="006E0ED5">
      <w:r>
        <w:tab/>
        <w:t>Целью дипломной работы является разработка устойчивого и эффективного алгоритма декодирования сигнала кардиомониторной системы с аудиоканалом передачи данных</w:t>
      </w:r>
      <w:r w:rsidR="00FE21B0">
        <w:t xml:space="preserve"> при наличии случайных помех и искажений.</w:t>
      </w:r>
    </w:p>
    <w:p w14:paraId="0D52BC9A" w14:textId="18C8F714" w:rsidR="006E0ED5" w:rsidRDefault="00F3247E" w:rsidP="006E0ED5">
      <w:r>
        <w:tab/>
        <w:t xml:space="preserve">Задачами </w:t>
      </w:r>
      <w:r w:rsidR="00FE21B0">
        <w:t>построения алгоритма декодирования</w:t>
      </w:r>
      <w:r>
        <w:t xml:space="preserve"> в связи с указанной целью являются:</w:t>
      </w:r>
    </w:p>
    <w:p w14:paraId="56AB87E2" w14:textId="6325AFE8" w:rsidR="00F3247E" w:rsidRDefault="00FE21B0" w:rsidP="00F3247E">
      <w:pPr>
        <w:pStyle w:val="ListParagraph"/>
        <w:numPr>
          <w:ilvl w:val="0"/>
          <w:numId w:val="8"/>
        </w:numPr>
      </w:pPr>
      <w:r>
        <w:t>Обнаружение</w:t>
      </w:r>
      <w:r w:rsidR="0091319D">
        <w:t xml:space="preserve"> данные во входящем сигнале</w:t>
      </w:r>
    </w:p>
    <w:p w14:paraId="16216327" w14:textId="4BCB9F34" w:rsidR="0091319D" w:rsidRDefault="0091319D" w:rsidP="00F3247E">
      <w:pPr>
        <w:pStyle w:val="ListParagraph"/>
        <w:numPr>
          <w:ilvl w:val="0"/>
          <w:numId w:val="8"/>
        </w:numPr>
      </w:pPr>
      <w:r>
        <w:t>Декодирова</w:t>
      </w:r>
      <w:r w:rsidR="00FE21B0">
        <w:t xml:space="preserve">ние </w:t>
      </w:r>
      <w:r>
        <w:t>полученные данные</w:t>
      </w:r>
    </w:p>
    <w:p w14:paraId="1447CBD3" w14:textId="7E2BE5DE" w:rsidR="0091319D" w:rsidRDefault="0091319D" w:rsidP="00F3247E">
      <w:pPr>
        <w:pStyle w:val="ListParagraph"/>
        <w:numPr>
          <w:ilvl w:val="0"/>
          <w:numId w:val="8"/>
        </w:numPr>
      </w:pPr>
      <w:r>
        <w:t>Представ</w:t>
      </w:r>
      <w:r w:rsidR="00FE21B0">
        <w:t>ление</w:t>
      </w:r>
      <w:r>
        <w:t xml:space="preserve"> декодированные данные в </w:t>
      </w:r>
      <w:r w:rsidR="00FE21B0">
        <w:t>виде графика стандартного сигнала кардиограммы</w:t>
      </w:r>
    </w:p>
    <w:p w14:paraId="7169A716" w14:textId="4DA1694E" w:rsidR="0091319D" w:rsidRDefault="0091319D" w:rsidP="00155EE1">
      <w:pPr>
        <w:pStyle w:val="Heading2"/>
      </w:pPr>
      <w:bookmarkStart w:id="5" w:name="_Toc390686191"/>
      <w:r>
        <w:t>Гипотеза</w:t>
      </w:r>
      <w:bookmarkEnd w:id="5"/>
    </w:p>
    <w:p w14:paraId="0C0B38D5" w14:textId="4B2D6C2F" w:rsidR="0091319D" w:rsidRPr="0091319D" w:rsidRDefault="00FE21B0" w:rsidP="00FE21B0">
      <w:pPr>
        <w:ind w:firstLine="720"/>
      </w:pPr>
      <w:r>
        <w:t xml:space="preserve">Синтез алгоритма декодирования основывается на сведениях о сигнале и помехе. </w:t>
      </w:r>
    </w:p>
    <w:p w14:paraId="4451A2BD" w14:textId="5C5D8D86" w:rsidR="0091319D" w:rsidRDefault="0091319D" w:rsidP="00155EE1">
      <w:pPr>
        <w:pStyle w:val="Heading2"/>
      </w:pPr>
      <w:bookmarkStart w:id="6" w:name="_Toc390686192"/>
      <w:r>
        <w:t>Методы исследования</w:t>
      </w:r>
      <w:bookmarkEnd w:id="6"/>
    </w:p>
    <w:p w14:paraId="0ADD06E1" w14:textId="12B17F8E" w:rsidR="0091319D" w:rsidRDefault="0091319D" w:rsidP="0091319D">
      <w:r>
        <w:tab/>
        <w:t>В процессе написания данной работы были использованы следующие методы:</w:t>
      </w:r>
    </w:p>
    <w:p w14:paraId="7CD857E9" w14:textId="7345BF4A" w:rsidR="0091319D" w:rsidRDefault="0091319D" w:rsidP="0091319D">
      <w:pPr>
        <w:pStyle w:val="ListParagraph"/>
        <w:numPr>
          <w:ilvl w:val="0"/>
          <w:numId w:val="9"/>
        </w:numPr>
      </w:pPr>
      <w:r>
        <w:t>Анализ литерат</w:t>
      </w:r>
      <w:r w:rsidR="00F51D1A">
        <w:t>у</w:t>
      </w:r>
      <w:r>
        <w:t>ры</w:t>
      </w:r>
    </w:p>
    <w:p w14:paraId="636F83F4" w14:textId="133CACDE" w:rsidR="0091319D" w:rsidRDefault="0091319D" w:rsidP="0091319D">
      <w:pPr>
        <w:pStyle w:val="ListParagraph"/>
        <w:numPr>
          <w:ilvl w:val="0"/>
          <w:numId w:val="9"/>
        </w:numPr>
      </w:pPr>
      <w:r>
        <w:t>Анализ технической документации</w:t>
      </w:r>
    </w:p>
    <w:p w14:paraId="7C77992F" w14:textId="19CAD503" w:rsidR="0091319D" w:rsidRDefault="0091319D" w:rsidP="00155EE1">
      <w:pPr>
        <w:pStyle w:val="Heading2"/>
      </w:pPr>
      <w:bookmarkStart w:id="7" w:name="_Toc390686193"/>
      <w:r>
        <w:t>Научная новизна и практическая значимость исследуемой проблемы</w:t>
      </w:r>
      <w:bookmarkEnd w:id="7"/>
    </w:p>
    <w:p w14:paraId="481CF409" w14:textId="62A2B022" w:rsidR="0091319D" w:rsidRDefault="0091319D" w:rsidP="0091319D">
      <w:r>
        <w:tab/>
        <w:t xml:space="preserve">В рамках работы был разработан механизм, необходимый для совместной работы кардиомонитора и перенесного вычислительного устройства. </w:t>
      </w:r>
      <w:r w:rsidR="000A783A">
        <w:t>Аналогов такого портативного универсального кардиомонитора на рынке не представлено.</w:t>
      </w:r>
    </w:p>
    <w:p w14:paraId="164C04BC" w14:textId="4BA4B419" w:rsidR="000A783A" w:rsidRDefault="000A783A" w:rsidP="0091319D">
      <w:r>
        <w:lastRenderedPageBreak/>
        <w:tab/>
        <w:t>По итогам работы был создан готовый к внедрению алгоритм, с применением которого кардиомонитор можно будет использовать с широким спектром смартфонов, планшетов, ноутбуков и других портативных устройств с аудиоинтерфейсом.</w:t>
      </w:r>
    </w:p>
    <w:p w14:paraId="1490C353" w14:textId="77777777" w:rsidR="0093499B" w:rsidRDefault="0093499B" w:rsidP="0091319D"/>
    <w:p w14:paraId="36C63E14" w14:textId="10214EB0" w:rsidR="0093499B" w:rsidRDefault="0093499B">
      <w:pPr>
        <w:spacing w:line="259" w:lineRule="auto"/>
      </w:pPr>
      <w:r>
        <w:br w:type="page"/>
      </w:r>
    </w:p>
    <w:p w14:paraId="68D47B05" w14:textId="16484609" w:rsidR="00526F9E" w:rsidRDefault="0093499B" w:rsidP="00647535">
      <w:pPr>
        <w:pStyle w:val="Heading1"/>
      </w:pPr>
      <w:bookmarkStart w:id="8" w:name="_Toc390686194"/>
      <w:r>
        <w:lastRenderedPageBreak/>
        <w:t>Аппаратная часть кардиомониторной системы</w:t>
      </w:r>
      <w:bookmarkEnd w:id="8"/>
    </w:p>
    <w:p w14:paraId="263207BE" w14:textId="77777777" w:rsidR="00D97D43" w:rsidRDefault="0093499B" w:rsidP="00D97D43">
      <w:pPr>
        <w:keepNext/>
        <w:ind w:firstLine="360"/>
      </w:pPr>
      <w:r w:rsidRPr="00394B8B">
        <w:rPr>
          <w:highlight w:val="yellow"/>
        </w:rPr>
        <w:t>Тут должен быть рисунок «функциональная схема», краткое описание, + рисунок с сигналом и рассказать что он из себя представляет. Привести примеры проблем- плохого сигнала рисунок. «Струткурные методы декодирования не годятся»</w:t>
      </w:r>
      <w:r w:rsidR="00394B8B" w:rsidRPr="00394B8B">
        <w:rPr>
          <w:highlight w:val="yellow"/>
        </w:rPr>
        <w:t>. Привести пример с телефона плохго алгоритма</w:t>
      </w:r>
    </w:p>
    <w:p w14:paraId="3D42E1D3" w14:textId="5D9A2004" w:rsidR="00D97D43" w:rsidRPr="006A3659" w:rsidRDefault="00D97D43" w:rsidP="00D97D43">
      <w:pPr>
        <w:keepNext/>
        <w:ind w:firstLine="360"/>
        <w:rPr>
          <w:highlight w:val="green"/>
        </w:rPr>
      </w:pPr>
      <w:r w:rsidRPr="006A3659">
        <w:rPr>
          <w:highlight w:val="green"/>
        </w:rPr>
        <w:t>Рассматриваемая в работе каридомониторная система состоит из мобильного телефона с установленным программным обеспечением и двухсторонним аудио-интерфейсом и модулем портативного кардиомонитора. Фун</w:t>
      </w:r>
      <w:r w:rsidR="001703B3" w:rsidRPr="006A3659">
        <w:rPr>
          <w:highlight w:val="green"/>
        </w:rPr>
        <w:t>к</w:t>
      </w:r>
      <w:r w:rsidRPr="006A3659">
        <w:rPr>
          <w:highlight w:val="green"/>
        </w:rPr>
        <w:t xml:space="preserve">циональная схема системы представлена на </w:t>
      </w:r>
      <w:r w:rsidRPr="006A3659">
        <w:rPr>
          <w:highlight w:val="green"/>
        </w:rPr>
        <w:fldChar w:fldCharType="begin"/>
      </w:r>
      <w:r w:rsidRPr="006A3659">
        <w:rPr>
          <w:highlight w:val="green"/>
        </w:rPr>
        <w:instrText xml:space="preserve"> REF _Ref390553272 \h </w:instrText>
      </w:r>
      <w:r w:rsidR="006A3659">
        <w:rPr>
          <w:highlight w:val="green"/>
        </w:rPr>
        <w:instrText xml:space="preserve"> \* MERGEFORMAT </w:instrText>
      </w:r>
      <w:r w:rsidRPr="006A3659">
        <w:rPr>
          <w:highlight w:val="green"/>
        </w:rPr>
      </w:r>
      <w:r w:rsidRPr="006A3659">
        <w:rPr>
          <w:highlight w:val="green"/>
        </w:rPr>
        <w:fldChar w:fldCharType="separate"/>
      </w:r>
      <w:r w:rsidRPr="006A3659">
        <w:rPr>
          <w:highlight w:val="green"/>
        </w:rPr>
        <w:t>рис.</w:t>
      </w:r>
      <w:r w:rsidRPr="006A3659">
        <w:rPr>
          <w:highlight w:val="green"/>
        </w:rPr>
        <w:t xml:space="preserve"> </w:t>
      </w:r>
      <w:r w:rsidRPr="006A3659">
        <w:rPr>
          <w:noProof/>
          <w:highlight w:val="green"/>
        </w:rPr>
        <w:t>1</w:t>
      </w:r>
      <w:r w:rsidRPr="006A3659">
        <w:rPr>
          <w:highlight w:val="green"/>
        </w:rPr>
        <w:fldChar w:fldCharType="end"/>
      </w:r>
      <w:r w:rsidRPr="006A3659">
        <w:rPr>
          <w:highlight w:val="green"/>
        </w:rPr>
        <w:t>.</w:t>
      </w:r>
    </w:p>
    <w:p w14:paraId="21D079D3" w14:textId="1168360C" w:rsidR="00D97D43" w:rsidRPr="006A3659" w:rsidRDefault="00D97D43" w:rsidP="00D97D43">
      <w:pPr>
        <w:keepNext/>
        <w:rPr>
          <w:highlight w:val="green"/>
        </w:rPr>
      </w:pPr>
      <w:r w:rsidRPr="006A3659">
        <w:object w:dxaOrig="14431" w:dyaOrig="2851" w14:anchorId="11A02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85pt;height:93.5pt" o:ole="">
            <v:imagedata r:id="rId10" o:title=""/>
          </v:shape>
          <o:OLEObject Type="Embed" ProgID="Visio.Drawing.15" ShapeID="_x0000_i1025" DrawAspect="Content" ObjectID="_1464438946" r:id="rId11"/>
        </w:object>
      </w:r>
    </w:p>
    <w:p w14:paraId="11FB82A4" w14:textId="7299540C" w:rsidR="001703B3" w:rsidRPr="006A3659" w:rsidRDefault="00D97D43" w:rsidP="001703B3">
      <w:pPr>
        <w:pStyle w:val="Caption"/>
        <w:jc w:val="center"/>
        <w:rPr>
          <w:highlight w:val="green"/>
        </w:rPr>
      </w:pPr>
      <w:bookmarkStart w:id="9" w:name="_Ref390553272"/>
      <w:r w:rsidRPr="006A3659">
        <w:rPr>
          <w:highlight w:val="green"/>
        </w:rPr>
        <w:t xml:space="preserve">рис. </w:t>
      </w:r>
      <w:r w:rsidRPr="006A3659">
        <w:rPr>
          <w:highlight w:val="green"/>
        </w:rPr>
        <w:fldChar w:fldCharType="begin"/>
      </w:r>
      <w:r w:rsidRPr="006A3659">
        <w:rPr>
          <w:highlight w:val="green"/>
        </w:rPr>
        <w:instrText xml:space="preserve"> SEQ рис. \* ARABIC </w:instrText>
      </w:r>
      <w:r w:rsidRPr="006A3659">
        <w:rPr>
          <w:highlight w:val="green"/>
        </w:rPr>
        <w:fldChar w:fldCharType="separate"/>
      </w:r>
      <w:r w:rsidR="006A3659">
        <w:rPr>
          <w:noProof/>
          <w:highlight w:val="green"/>
        </w:rPr>
        <w:t>1</w:t>
      </w:r>
      <w:r w:rsidRPr="006A3659">
        <w:rPr>
          <w:highlight w:val="green"/>
        </w:rPr>
        <w:fldChar w:fldCharType="end"/>
      </w:r>
      <w:bookmarkEnd w:id="9"/>
    </w:p>
    <w:p w14:paraId="7F3A3390" w14:textId="387DBA4C" w:rsidR="001703B3" w:rsidRPr="006A3659" w:rsidRDefault="001703B3" w:rsidP="001703B3">
      <w:pPr>
        <w:rPr>
          <w:highlight w:val="green"/>
        </w:rPr>
      </w:pPr>
      <w:r w:rsidRPr="006A3659">
        <w:rPr>
          <w:highlight w:val="green"/>
        </w:rPr>
        <w:tab/>
        <w:t>Принцип работы кардиомониторной системы устроен следующим образом:</w:t>
      </w:r>
    </w:p>
    <w:p w14:paraId="0B96EFE4" w14:textId="0D4CB1AB" w:rsidR="001703B3" w:rsidRPr="006A3659" w:rsidRDefault="001703B3" w:rsidP="001703B3">
      <w:pPr>
        <w:pStyle w:val="ListParagraph"/>
        <w:numPr>
          <w:ilvl w:val="0"/>
          <w:numId w:val="24"/>
        </w:numPr>
        <w:rPr>
          <w:highlight w:val="green"/>
        </w:rPr>
      </w:pPr>
      <w:r w:rsidRPr="006A3659">
        <w:rPr>
          <w:highlight w:val="green"/>
        </w:rPr>
        <w:t>Телефон на максимальной громкости асинхронно подает на каналы наушников аудио-сигнал с частотой 1000 Гц для питания каридомонитора.</w:t>
      </w:r>
    </w:p>
    <w:p w14:paraId="14A4B1FB" w14:textId="53AA6D04" w:rsidR="001703B3" w:rsidRPr="006A3659" w:rsidRDefault="001703B3" w:rsidP="001703B3">
      <w:pPr>
        <w:pStyle w:val="ListParagraph"/>
        <w:numPr>
          <w:ilvl w:val="0"/>
          <w:numId w:val="24"/>
        </w:numPr>
        <w:rPr>
          <w:highlight w:val="green"/>
        </w:rPr>
      </w:pPr>
      <w:r w:rsidRPr="006A3659">
        <w:rPr>
          <w:highlight w:val="green"/>
        </w:rPr>
        <w:t>После поступления питания, модуль кардиомонитора инициализируется втечение 5 секунд, начинает снимать электрокардиограмму, кодировать и отсылать</w:t>
      </w:r>
      <w:r w:rsidR="00B33909" w:rsidRPr="006A3659">
        <w:rPr>
          <w:highlight w:val="green"/>
        </w:rPr>
        <w:t xml:space="preserve"> ее</w:t>
      </w:r>
      <w:r w:rsidRPr="006A3659">
        <w:rPr>
          <w:highlight w:val="green"/>
        </w:rPr>
        <w:t xml:space="preserve"> на аудио-вход телефона в реальном времени.</w:t>
      </w:r>
    </w:p>
    <w:p w14:paraId="7C9D009F" w14:textId="47C15FFF" w:rsidR="00D97D43" w:rsidRPr="006A3659" w:rsidRDefault="00B33909" w:rsidP="00B33909">
      <w:pPr>
        <w:ind w:firstLine="360"/>
        <w:rPr>
          <w:highlight w:val="green"/>
        </w:rPr>
      </w:pPr>
      <w:r w:rsidRPr="006A3659">
        <w:rPr>
          <w:highlight w:val="green"/>
        </w:rPr>
        <w:t xml:space="preserve">Кодирование происходит путем переноса отсчетов преобразованной в цифровой вид кардиограммы в двоичный код и добавлении к этому коду 5 проверочных бит, используя «Коды Хемминга». </w:t>
      </w:r>
    </w:p>
    <w:p w14:paraId="608C9978" w14:textId="7CCB1CCE" w:rsidR="00B33909" w:rsidRDefault="006A3659" w:rsidP="00B33909">
      <w:pPr>
        <w:ind w:firstLine="360"/>
      </w:pPr>
      <w:r w:rsidRPr="006A3659">
        <w:rPr>
          <w:highlight w:val="green"/>
        </w:rPr>
        <w:t>После применения</w:t>
      </w:r>
      <w:r w:rsidR="00B33909" w:rsidRPr="006A3659">
        <w:rPr>
          <w:highlight w:val="green"/>
        </w:rPr>
        <w:t xml:space="preserve"> ампли</w:t>
      </w:r>
      <w:r w:rsidRPr="006A3659">
        <w:rPr>
          <w:highlight w:val="green"/>
        </w:rPr>
        <w:t>тудной модуляции, на выходе кар</w:t>
      </w:r>
      <w:r w:rsidR="00B33909" w:rsidRPr="006A3659">
        <w:rPr>
          <w:highlight w:val="green"/>
        </w:rPr>
        <w:t>д</w:t>
      </w:r>
      <w:r w:rsidRPr="006A3659">
        <w:rPr>
          <w:highlight w:val="green"/>
        </w:rPr>
        <w:t>и</w:t>
      </w:r>
      <w:r w:rsidR="00B33909" w:rsidRPr="006A3659">
        <w:rPr>
          <w:highlight w:val="green"/>
        </w:rPr>
        <w:t xml:space="preserve">омонитора сигнал имеет вид, представленный на </w:t>
      </w:r>
      <w:r w:rsidR="0057188F" w:rsidRPr="006A3659">
        <w:rPr>
          <w:highlight w:val="green"/>
        </w:rPr>
        <w:fldChar w:fldCharType="begin"/>
      </w:r>
      <w:r w:rsidR="0057188F" w:rsidRPr="006A3659">
        <w:rPr>
          <w:highlight w:val="green"/>
        </w:rPr>
        <w:instrText xml:space="preserve"> REF _Ref388909217 \h </w:instrText>
      </w:r>
      <w:r>
        <w:rPr>
          <w:highlight w:val="green"/>
        </w:rPr>
        <w:instrText xml:space="preserve"> \* MERGEFORMAT </w:instrText>
      </w:r>
      <w:r w:rsidR="0057188F" w:rsidRPr="006A3659">
        <w:rPr>
          <w:highlight w:val="green"/>
        </w:rPr>
      </w:r>
      <w:r w:rsidR="0057188F" w:rsidRPr="006A3659">
        <w:rPr>
          <w:highlight w:val="green"/>
        </w:rPr>
        <w:fldChar w:fldCharType="separate"/>
      </w:r>
      <w:r w:rsidRPr="006A3659">
        <w:rPr>
          <w:highlight w:val="green"/>
        </w:rPr>
        <w:t xml:space="preserve">рис. </w:t>
      </w:r>
      <w:r w:rsidRPr="006A3659">
        <w:rPr>
          <w:noProof/>
          <w:highlight w:val="green"/>
        </w:rPr>
        <w:t>2</w:t>
      </w:r>
      <w:r w:rsidR="0057188F" w:rsidRPr="006A3659">
        <w:rPr>
          <w:highlight w:val="green"/>
        </w:rPr>
        <w:fldChar w:fldCharType="end"/>
      </w:r>
      <w:r w:rsidRPr="006A3659">
        <w:rPr>
          <w:highlight w:val="green"/>
        </w:rPr>
        <w:t>.</w:t>
      </w:r>
    </w:p>
    <w:p w14:paraId="6B5443FA" w14:textId="77777777" w:rsidR="00B33909" w:rsidRDefault="00B33909" w:rsidP="00B33909">
      <w:pPr>
        <w:jc w:val="center"/>
      </w:pPr>
      <w:r>
        <w:rPr>
          <w:noProof/>
          <w:lang w:val="en-US"/>
        </w:rPr>
        <w:lastRenderedPageBreak/>
        <w:drawing>
          <wp:inline distT="0" distB="0" distL="0" distR="0" wp14:anchorId="6CC46684" wp14:editId="459DBB1B">
            <wp:extent cx="5934075" cy="2295525"/>
            <wp:effectExtent l="0" t="0" r="9525" b="9525"/>
            <wp:docPr id="8" name="Picture 8" descr="вх сиг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descr="вх сигн"/>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295525"/>
                    </a:xfrm>
                    <a:prstGeom prst="rect">
                      <a:avLst/>
                    </a:prstGeom>
                    <a:noFill/>
                    <a:ln>
                      <a:noFill/>
                    </a:ln>
                  </pic:spPr>
                </pic:pic>
              </a:graphicData>
            </a:graphic>
          </wp:inline>
        </w:drawing>
      </w:r>
    </w:p>
    <w:p w14:paraId="1AC0AD48" w14:textId="77777777" w:rsidR="00B33909" w:rsidRDefault="00B33909" w:rsidP="00B33909">
      <w:pPr>
        <w:pStyle w:val="Caption"/>
        <w:jc w:val="center"/>
        <w:rPr>
          <w:sz w:val="24"/>
          <w:szCs w:val="24"/>
        </w:rPr>
      </w:pPr>
      <w:bookmarkStart w:id="10" w:name="_Ref388909217"/>
      <w:r w:rsidRPr="005F5C13">
        <w:t xml:space="preserve">рис. </w:t>
      </w:r>
      <w:r>
        <w:fldChar w:fldCharType="begin"/>
      </w:r>
      <w:r w:rsidRPr="005F5C13">
        <w:instrText xml:space="preserve"> </w:instrText>
      </w:r>
      <w:r>
        <w:instrText>SEQ</w:instrText>
      </w:r>
      <w:r w:rsidRPr="005F5C13">
        <w:instrText xml:space="preserve"> рис. \* </w:instrText>
      </w:r>
      <w:r>
        <w:instrText>ARABIC</w:instrText>
      </w:r>
      <w:r w:rsidRPr="005F5C13">
        <w:instrText xml:space="preserve"> </w:instrText>
      </w:r>
      <w:r>
        <w:fldChar w:fldCharType="separate"/>
      </w:r>
      <w:r w:rsidR="006A3659">
        <w:rPr>
          <w:noProof/>
        </w:rPr>
        <w:t>2</w:t>
      </w:r>
      <w:r>
        <w:fldChar w:fldCharType="end"/>
      </w:r>
      <w:bookmarkEnd w:id="10"/>
    </w:p>
    <w:p w14:paraId="5515D2D8" w14:textId="25FBFB9E" w:rsidR="0093499B" w:rsidRDefault="00394B8B" w:rsidP="00EB5852">
      <w:pPr>
        <w:ind w:firstLine="720"/>
      </w:pPr>
      <w:r>
        <w:t>Данная реализация разделяется</w:t>
      </w:r>
      <w:r w:rsidR="0093499B">
        <w:t xml:space="preserve"> на блоки (</w:t>
      </w:r>
      <w:r w:rsidR="0093499B">
        <w:fldChar w:fldCharType="begin"/>
      </w:r>
      <w:r w:rsidR="0093499B">
        <w:instrText xml:space="preserve"> REF _Ref388909852 \h </w:instrText>
      </w:r>
      <w:r w:rsidR="0093499B">
        <w:fldChar w:fldCharType="separate"/>
      </w:r>
      <w:r w:rsidR="006A3659" w:rsidRPr="001176C3">
        <w:t xml:space="preserve">рис. </w:t>
      </w:r>
      <w:r w:rsidR="006A3659">
        <w:rPr>
          <w:noProof/>
        </w:rPr>
        <w:t>3</w:t>
      </w:r>
      <w:r w:rsidR="0093499B">
        <w:fldChar w:fldCharType="end"/>
      </w:r>
      <w:r w:rsidR="0093499B">
        <w:t xml:space="preserve">). </w:t>
      </w:r>
    </w:p>
    <w:p w14:paraId="414697D0" w14:textId="2A358912" w:rsidR="0093499B" w:rsidRDefault="001C5483" w:rsidP="0093499B">
      <w:pPr>
        <w:jc w:val="center"/>
      </w:pPr>
      <w:r>
        <w:rPr>
          <w:noProof/>
          <w:lang w:val="en-US"/>
        </w:rPr>
        <w:pict w14:anchorId="4D39B5E8">
          <v:shape id="_x0000_i1026" type="#_x0000_t75" style="width:467.55pt;height:142.15pt">
            <v:imagedata r:id="rId13" o:title="frame"/>
          </v:shape>
        </w:pict>
      </w:r>
    </w:p>
    <w:p w14:paraId="4C3ADD41" w14:textId="77777777" w:rsidR="0093499B" w:rsidRDefault="0093499B" w:rsidP="0093499B">
      <w:pPr>
        <w:pStyle w:val="Caption"/>
        <w:jc w:val="center"/>
        <w:rPr>
          <w:sz w:val="24"/>
          <w:szCs w:val="24"/>
        </w:rPr>
      </w:pPr>
      <w:bookmarkStart w:id="11" w:name="_Ref388909852"/>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6A3659">
        <w:rPr>
          <w:noProof/>
        </w:rPr>
        <w:t>3</w:t>
      </w:r>
      <w:r>
        <w:fldChar w:fldCharType="end"/>
      </w:r>
      <w:bookmarkEnd w:id="11"/>
    </w:p>
    <w:p w14:paraId="0946E686" w14:textId="77777777" w:rsidR="0093499B" w:rsidRPr="003A684A" w:rsidRDefault="0093499B" w:rsidP="0093499B">
      <w:pPr>
        <w:ind w:firstLine="720"/>
      </w:pPr>
      <w:r>
        <w:t xml:space="preserve">Каждый такой блок кодирует 17-ти разрядное двоичное число, в котором первые 12 бит значащие, а остальные – проверочные, сгенерированные при помощи Кодов </w:t>
      </w:r>
      <w:r w:rsidRPr="003A684A">
        <w:t>Хэмминга. Каждое такое число – это один дискретный отсчет сигнала кардиограммы.</w:t>
      </w:r>
    </w:p>
    <w:p w14:paraId="6E43C65F" w14:textId="53489806" w:rsidR="003A684A" w:rsidRPr="003A684A" w:rsidRDefault="003A684A" w:rsidP="0093499B">
      <w:pPr>
        <w:ind w:firstLine="720"/>
      </w:pPr>
      <w:r w:rsidRPr="003A684A">
        <w:rPr>
          <w:highlight w:val="yellow"/>
        </w:rPr>
        <w:t>В данном блоке едеинца кодируетаяся так то и ноль так то + сделать маткаовские картинки красивее (ровнее) приведенная на рисунке 3 реализация кодирует двоичное число 1101010 (какое то)</w:t>
      </w:r>
    </w:p>
    <w:p w14:paraId="1DCB3E07" w14:textId="08F61263" w:rsidR="006A3659" w:rsidRDefault="006A3659" w:rsidP="0093499B">
      <w:pPr>
        <w:ind w:firstLine="720"/>
      </w:pPr>
      <w:r>
        <w:t xml:space="preserve">Во время разработки системы </w:t>
      </w:r>
      <w:r w:rsidR="00EB5852">
        <w:t>имела место попытка</w:t>
      </w:r>
      <w:r>
        <w:t xml:space="preserve"> применен</w:t>
      </w:r>
      <w:r w:rsidR="00EB5852">
        <w:t>ия</w:t>
      </w:r>
      <w:r>
        <w:t xml:space="preserve"> алгоритм</w:t>
      </w:r>
      <w:r w:rsidR="00EB5852">
        <w:t>а</w:t>
      </w:r>
      <w:r>
        <w:t xml:space="preserve"> с использованием структурных методов декодирования. Алгоритм заключался в поиске локальных экстремумов и определении разницы в а</w:t>
      </w:r>
      <w:r w:rsidR="009E2E25">
        <w:t>м</w:t>
      </w:r>
      <w:r>
        <w:t xml:space="preserve">плитуде сигнала в найденных точках. </w:t>
      </w:r>
    </w:p>
    <w:p w14:paraId="09BD9611" w14:textId="019253C1" w:rsidR="006A3659" w:rsidRDefault="006A3659" w:rsidP="0093499B">
      <w:pPr>
        <w:ind w:firstLine="720"/>
      </w:pPr>
      <w:r>
        <w:t xml:space="preserve">Из приведенного примера реализации видно, что из-за наличия помех, такой способ не обеспечит качественного декодирования, это подтверждается на </w:t>
      </w:r>
      <w:r>
        <w:fldChar w:fldCharType="begin"/>
      </w:r>
      <w:r>
        <w:instrText xml:space="preserve"> REF _Ref390556404 \h </w:instrText>
      </w:r>
      <w:r>
        <w:fldChar w:fldCharType="separate"/>
      </w:r>
      <w:r>
        <w:t xml:space="preserve">рис. </w:t>
      </w:r>
      <w:r>
        <w:rPr>
          <w:noProof/>
        </w:rPr>
        <w:t>4</w:t>
      </w:r>
      <w:r>
        <w:fldChar w:fldCharType="end"/>
      </w:r>
      <w:r w:rsidR="00EB5852">
        <w:t>, на котором изображен результат работы данного алгоритма.</w:t>
      </w:r>
    </w:p>
    <w:p w14:paraId="5C2337F4" w14:textId="77777777" w:rsidR="006A3659" w:rsidRDefault="006A3659" w:rsidP="006A3659">
      <w:pPr>
        <w:keepNext/>
      </w:pPr>
      <w:r>
        <w:rPr>
          <w:noProof/>
          <w:highlight w:val="yellow"/>
          <w:lang w:val="en-US"/>
        </w:rPr>
        <w:lastRenderedPageBreak/>
        <w:drawing>
          <wp:inline distT="0" distB="0" distL="0" distR="0" wp14:anchorId="52BDD38A" wp14:editId="57692468">
            <wp:extent cx="5938520" cy="3342005"/>
            <wp:effectExtent l="0" t="0" r="5080" b="0"/>
            <wp:docPr id="11" name="Picture 26" descr="C:\Users\koltsov\AppData\Local\Microsoft\Windows\INetCache\Content.Word\2014-05-26 22.17.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oltsov\AppData\Local\Microsoft\Windows\INetCache\Content.Word\2014-05-26 22.17.2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8520" cy="3342005"/>
                    </a:xfrm>
                    <a:prstGeom prst="rect">
                      <a:avLst/>
                    </a:prstGeom>
                    <a:noFill/>
                    <a:ln>
                      <a:noFill/>
                    </a:ln>
                  </pic:spPr>
                </pic:pic>
              </a:graphicData>
            </a:graphic>
          </wp:inline>
        </w:drawing>
      </w:r>
    </w:p>
    <w:p w14:paraId="65A3C889" w14:textId="5F730608" w:rsidR="00EB5852" w:rsidRPr="008E1BD5" w:rsidRDefault="006A3659" w:rsidP="00EB5852">
      <w:pPr>
        <w:pStyle w:val="Caption"/>
        <w:jc w:val="center"/>
        <w:rPr>
          <w:highlight w:val="green"/>
        </w:rPr>
      </w:pPr>
      <w:bookmarkStart w:id="12" w:name="_Ref390556404"/>
      <w:r w:rsidRPr="008E1BD5">
        <w:rPr>
          <w:highlight w:val="green"/>
        </w:rPr>
        <w:t xml:space="preserve">рис. </w:t>
      </w:r>
      <w:r w:rsidRPr="008E1BD5">
        <w:rPr>
          <w:highlight w:val="green"/>
        </w:rPr>
        <w:fldChar w:fldCharType="begin"/>
      </w:r>
      <w:r w:rsidRPr="008E1BD5">
        <w:rPr>
          <w:highlight w:val="green"/>
        </w:rPr>
        <w:instrText xml:space="preserve"> SEQ рис. \* ARABIC </w:instrText>
      </w:r>
      <w:r w:rsidRPr="008E1BD5">
        <w:rPr>
          <w:highlight w:val="green"/>
        </w:rPr>
        <w:fldChar w:fldCharType="separate"/>
      </w:r>
      <w:r w:rsidRPr="008E1BD5">
        <w:rPr>
          <w:noProof/>
          <w:highlight w:val="green"/>
        </w:rPr>
        <w:t>4</w:t>
      </w:r>
      <w:r w:rsidRPr="008E1BD5">
        <w:rPr>
          <w:highlight w:val="green"/>
        </w:rPr>
        <w:fldChar w:fldCharType="end"/>
      </w:r>
      <w:bookmarkEnd w:id="12"/>
    </w:p>
    <w:p w14:paraId="378FAFCE" w14:textId="4B465F1D" w:rsidR="00E1242B" w:rsidRPr="00E1242B" w:rsidRDefault="00E1242B" w:rsidP="00E1242B">
      <w:r w:rsidRPr="008E1BD5">
        <w:rPr>
          <w:highlight w:val="green"/>
        </w:rPr>
        <w:tab/>
      </w:r>
      <w:r w:rsidR="008E1BD5" w:rsidRPr="008E1BD5">
        <w:rPr>
          <w:highlight w:val="green"/>
        </w:rPr>
        <w:t>Неудача с применением структурных методов учложняет задачу декодирования данного сигнала и требует поиска других методов декодирования.</w:t>
      </w:r>
    </w:p>
    <w:p w14:paraId="00703C7A" w14:textId="62D84490" w:rsidR="00394B8B" w:rsidRDefault="0093499B" w:rsidP="00394B8B">
      <w:pPr>
        <w:ind w:firstLine="720"/>
      </w:pPr>
      <w:r>
        <w:t xml:space="preserve">Амплитуда отрезка, кодирующего «1», </w:t>
      </w:r>
      <w:r w:rsidR="00394B8B">
        <w:t>в 1,6</w:t>
      </w:r>
      <w:r>
        <w:t xml:space="preserve"> раза больше, чем амплитуда такого же отрезка, кодирующего «0». </w:t>
      </w:r>
      <w:r w:rsidR="00394B8B">
        <w:t xml:space="preserve">Известно, что по мимо амплитуды сигнала, отрезки, кодирующие «0» и «1», отличны не только по амплитуде, но и по длительности. </w:t>
      </w:r>
      <w:r w:rsidR="00394B8B">
        <w:fldChar w:fldCharType="begin"/>
      </w:r>
      <w:r w:rsidR="00394B8B">
        <w:instrText xml:space="preserve"> REF _Ref388910641 \h </w:instrText>
      </w:r>
      <w:r w:rsidR="00394B8B">
        <w:fldChar w:fldCharType="separate"/>
      </w:r>
      <w:r w:rsidR="002F4236" w:rsidRPr="00EB0C33">
        <w:t xml:space="preserve">рис. </w:t>
      </w:r>
      <w:r w:rsidR="002F4236">
        <w:rPr>
          <w:noProof/>
        </w:rPr>
        <w:t>5</w:t>
      </w:r>
      <w:r w:rsidR="00394B8B">
        <w:fldChar w:fldCharType="end"/>
      </w:r>
    </w:p>
    <w:p w14:paraId="22D55C27" w14:textId="77777777" w:rsidR="002F4236" w:rsidRDefault="002F4236" w:rsidP="002F4236">
      <w:pPr>
        <w:jc w:val="center"/>
      </w:pPr>
      <w:r>
        <w:rPr>
          <w:noProof/>
          <w:lang w:val="en-US"/>
        </w:rPr>
        <w:drawing>
          <wp:inline distT="0" distB="0" distL="0" distR="0" wp14:anchorId="3833D5BB" wp14:editId="379B2919">
            <wp:extent cx="5276850" cy="1933575"/>
            <wp:effectExtent l="0" t="0" r="0" b="9525"/>
            <wp:docPr id="3" name="Picture 3"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6E3D13F7" w14:textId="77777777" w:rsidR="002F4236" w:rsidRDefault="002F4236" w:rsidP="002F4236">
      <w:pPr>
        <w:pStyle w:val="Caption"/>
        <w:jc w:val="center"/>
        <w:rPr>
          <w:sz w:val="24"/>
          <w:szCs w:val="24"/>
        </w:rPr>
      </w:pPr>
      <w:bookmarkStart w:id="13" w:name="_Ref388910641"/>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5</w:t>
      </w:r>
      <w:r>
        <w:fldChar w:fldCharType="end"/>
      </w:r>
      <w:bookmarkEnd w:id="13"/>
    </w:p>
    <w:p w14:paraId="00066957" w14:textId="189AA847" w:rsidR="0093499B" w:rsidRDefault="0093499B" w:rsidP="002F4236">
      <w:pPr>
        <w:ind w:firstLine="720"/>
      </w:pPr>
      <w:r>
        <w:lastRenderedPageBreak/>
        <w:t xml:space="preserve">Однако, невозможно использовать предопределенные уровни амплитуд для декодирования сигнала, так как они меняются в зависимости от модели и мощности устройства, к которому подключен кардиомонитор. </w:t>
      </w:r>
    </w:p>
    <w:p w14:paraId="29922AB1" w14:textId="77777777" w:rsidR="0093499B" w:rsidRDefault="0093499B" w:rsidP="0093499B">
      <w:r>
        <w:t>Теперь задача декодирования может быть решена в три этапа:</w:t>
      </w:r>
    </w:p>
    <w:p w14:paraId="677C983F" w14:textId="77777777" w:rsidR="0093499B" w:rsidRDefault="0093499B" w:rsidP="0093499B">
      <w:pPr>
        <w:pStyle w:val="ListParagraph"/>
        <w:numPr>
          <w:ilvl w:val="0"/>
          <w:numId w:val="2"/>
        </w:numPr>
      </w:pPr>
      <w:r>
        <w:t>Локализация блоков, кодирующих отсчеты кардиограммы.</w:t>
      </w:r>
    </w:p>
    <w:p w14:paraId="31E9A1D2" w14:textId="77777777" w:rsidR="0093499B" w:rsidRDefault="0093499B" w:rsidP="0093499B">
      <w:pPr>
        <w:pStyle w:val="ListParagraph"/>
        <w:numPr>
          <w:ilvl w:val="0"/>
          <w:numId w:val="2"/>
        </w:numPr>
      </w:pPr>
      <w:r>
        <w:t>Поиск в найденных блоках фрагментов, соответствующих одному из двух возможных эталонных сигналов, испольщуемых для кодирования каждого отдельного бита.</w:t>
      </w:r>
    </w:p>
    <w:p w14:paraId="6AF1D592" w14:textId="77777777" w:rsidR="0093499B" w:rsidRDefault="0093499B" w:rsidP="0093499B">
      <w:pPr>
        <w:pStyle w:val="ListParagraph"/>
        <w:numPr>
          <w:ilvl w:val="0"/>
          <w:numId w:val="2"/>
        </w:numPr>
      </w:pPr>
      <w:r>
        <w:t>Вычисление десятичного эквивалента двоичного числа из каждого блока.</w:t>
      </w:r>
    </w:p>
    <w:p w14:paraId="6AABD283" w14:textId="53D91E36" w:rsidR="00526F9E" w:rsidRDefault="0093499B" w:rsidP="00E1053C">
      <w:pPr>
        <w:ind w:firstLine="360"/>
      </w:pPr>
      <w:r>
        <w:t>Наиболее трудной задачей является построения алгоритма для реализации второго этапа декодирования. Рассматриваемая постановка задачи соответствует задаче</w:t>
      </w:r>
      <w:r w:rsidRPr="00BF5097">
        <w:t xml:space="preserve"> </w:t>
      </w:r>
      <w:r w:rsidRPr="00D52C78">
        <w:t>синтеза оптимального фильтра в условиях действия аддитивной помехи</w:t>
      </w:r>
      <w:r>
        <w:t>, общее решение которой основывается на нижеследующих соотношениях.</w:t>
      </w:r>
    </w:p>
    <w:p w14:paraId="4889D064" w14:textId="0C618AAF" w:rsidR="000A783A" w:rsidRDefault="00526F9E" w:rsidP="00647535">
      <w:pPr>
        <w:pStyle w:val="Heading1"/>
      </w:pPr>
      <w:r>
        <w:br w:type="page"/>
      </w:r>
      <w:bookmarkStart w:id="14" w:name="_Toc390686195"/>
      <w:r w:rsidR="000A783A">
        <w:lastRenderedPageBreak/>
        <w:t>Теоретическая база работы</w:t>
      </w:r>
      <w:bookmarkEnd w:id="14"/>
    </w:p>
    <w:p w14:paraId="6BF3405B" w14:textId="77D99410" w:rsidR="000A783A" w:rsidRPr="000A783A" w:rsidRDefault="000A783A" w:rsidP="00155EE1">
      <w:pPr>
        <w:pStyle w:val="Heading2"/>
        <w:numPr>
          <w:ilvl w:val="1"/>
          <w:numId w:val="10"/>
        </w:numPr>
      </w:pPr>
      <w:bookmarkStart w:id="15" w:name="_Toc390686196"/>
      <w:r>
        <w:t>Согласованный (оптимальный) фильтр</w:t>
      </w:r>
      <w:bookmarkEnd w:id="15"/>
    </w:p>
    <w:p w14:paraId="46B596A4" w14:textId="0B1AF0E7" w:rsidR="000A783A" w:rsidRPr="001176C3" w:rsidRDefault="000A783A" w:rsidP="000A783A">
      <w:pPr>
        <w:ind w:firstLine="360"/>
      </w:pPr>
      <w:r w:rsidRPr="001176C3">
        <w:t xml:space="preserve">Центральной проблемой </w:t>
      </w:r>
      <w:r>
        <w:t>обработки сигналов было и остается наличие помехи</w:t>
      </w:r>
      <w:r w:rsidRPr="001176C3">
        <w:t>. Система связи должна быть спроектированной так, чтобы она обладала способностью наилучшим образом противостоять мешающему действию помех.</w:t>
      </w:r>
    </w:p>
    <w:p w14:paraId="6E1A33AF" w14:textId="7497BCE7" w:rsidR="000A783A" w:rsidRPr="001176C3" w:rsidRDefault="000A783A" w:rsidP="00785A6B">
      <w:pPr>
        <w:ind w:firstLine="720"/>
      </w:pPr>
      <w:r w:rsidRPr="001176C3">
        <w:t xml:space="preserve">Для </w:t>
      </w:r>
      <w:r w:rsidR="00E1053C">
        <w:t>решения задачи, поставленной в данной работе,</w:t>
      </w:r>
      <w:r w:rsidRPr="001176C3">
        <w:t xml:space="preserve"> </w:t>
      </w:r>
      <w:r w:rsidR="00E1053C">
        <w:t>главный</w:t>
      </w:r>
      <w:r w:rsidRPr="001176C3">
        <w:t xml:space="preserve"> интерес представляет возможность ослабления вредного действия помехи с помощью линейной фильтрации, основанной на использовании линейных частотных фильтров. </w:t>
      </w:r>
    </w:p>
    <w:p w14:paraId="4C098D58" w14:textId="77777777" w:rsidR="006459F1" w:rsidRDefault="000A783A" w:rsidP="00785A6B">
      <w:pPr>
        <w:ind w:firstLine="720"/>
      </w:pPr>
      <w:r w:rsidRPr="001176C3">
        <w:t xml:space="preserve">С развитием теории информации и статистической теории обнаружения сигналов трактовка функций линейного фильтра, а также подход к его построению существенно изменились. Стало очевидным, что указанная выше трактовка имеет следующие недостатки: </w:t>
      </w:r>
    </w:p>
    <w:p w14:paraId="424B2AFF" w14:textId="7E0BBA06" w:rsidR="006459F1" w:rsidRDefault="006459F1" w:rsidP="006459F1">
      <w:pPr>
        <w:pStyle w:val="ListParagraph"/>
        <w:numPr>
          <w:ilvl w:val="0"/>
          <w:numId w:val="13"/>
        </w:numPr>
      </w:pPr>
      <w:r>
        <w:t>Н</w:t>
      </w:r>
      <w:r w:rsidR="000A783A" w:rsidRPr="001176C3">
        <w:t>е учитывается форма сигнала (которая может быть различной при одной и</w:t>
      </w:r>
      <w:r>
        <w:t xml:space="preserve"> той же ширине спектра сигнала)</w:t>
      </w:r>
    </w:p>
    <w:p w14:paraId="7E3DBA2E" w14:textId="63438B3F" w:rsidR="000A783A" w:rsidRPr="001176C3" w:rsidRDefault="006459F1" w:rsidP="006459F1">
      <w:pPr>
        <w:pStyle w:val="ListParagraph"/>
        <w:numPr>
          <w:ilvl w:val="0"/>
          <w:numId w:val="13"/>
        </w:numPr>
      </w:pPr>
      <w:r>
        <w:t>Н</w:t>
      </w:r>
      <w:r w:rsidR="000A783A" w:rsidRPr="001176C3">
        <w:t>е учитываются</w:t>
      </w:r>
      <w:r>
        <w:t xml:space="preserve"> статистические свойства помехи</w:t>
      </w:r>
    </w:p>
    <w:p w14:paraId="10102F68" w14:textId="3141ED05" w:rsidR="000A783A" w:rsidRPr="001176C3" w:rsidRDefault="000A783A" w:rsidP="006459F1">
      <w:pPr>
        <w:ind w:firstLine="720"/>
      </w:pPr>
      <w:r w:rsidRPr="001176C3">
        <w:t>Поэтому фильтр с П-образной АЧХ не является оптимальным в тех случаях, когда имеется априорная информация о форме сигнала и характеристиках помехи.</w:t>
      </w:r>
    </w:p>
    <w:p w14:paraId="4B21B90A" w14:textId="7916D61B" w:rsidR="000A783A" w:rsidRPr="001176C3" w:rsidRDefault="00E1053C" w:rsidP="006459F1">
      <w:pPr>
        <w:ind w:firstLine="720"/>
      </w:pPr>
      <w:r>
        <w:t>Основные результаты в</w:t>
      </w:r>
      <w:r w:rsidR="000A783A" w:rsidRPr="001176C3">
        <w:t xml:space="preserve"> теории и практике линейной фильтрации связан</w:t>
      </w:r>
      <w:r>
        <w:t>ы</w:t>
      </w:r>
      <w:r w:rsidR="000A783A" w:rsidRPr="001176C3">
        <w:t xml:space="preserve"> с появлением работ Н. Винера, А. Н. Колмогорова, В. А. Котельникова и других ученых, которые поставили и решили задачу синтеза фильтра, оптимального в определенном смысле для приема заданного сигнала, действующего на фоне помехи с заданными статистическими характеристиками.</w:t>
      </w:r>
    </w:p>
    <w:p w14:paraId="67C4985C" w14:textId="491D5B11" w:rsidR="000A783A" w:rsidRDefault="000A783A" w:rsidP="006459F1">
      <w:pPr>
        <w:ind w:firstLine="720"/>
      </w:pPr>
      <w:r w:rsidRPr="001176C3">
        <w:t xml:space="preserve">В </w:t>
      </w:r>
      <w:r w:rsidR="006459F1">
        <w:t>зависимости от решаемой задачи -</w:t>
      </w:r>
      <w:r w:rsidRPr="001176C3">
        <w:t xml:space="preserve"> обнаружение сигнала, измерение его параметров или ра</w:t>
      </w:r>
      <w:r w:rsidR="006459F1">
        <w:t>зрешение (различение) сигналов -</w:t>
      </w:r>
      <w:r w:rsidRPr="001176C3">
        <w:t xml:space="preserve"> критерии оптимальности могут быть разными. Для задачи обнаружения сигналов в шумах</w:t>
      </w:r>
      <w:r w:rsidR="00B04C3A">
        <w:t>, которую необходимо решать при реализации алгоритма декодирования сигнала кардиомонитора,</w:t>
      </w:r>
      <w:r w:rsidRPr="001176C3">
        <w:t xml:space="preserve"> </w:t>
      </w:r>
      <w:r w:rsidR="00B04C3A">
        <w:t>представляется целесообразным использовать стандартный</w:t>
      </w:r>
      <w:r w:rsidRPr="001176C3">
        <w:t xml:space="preserve"> критерий максимума отношения сигнал-помеха на выходе фильтра. В настоящей главе рассматриваются только такие фильтры.</w:t>
      </w:r>
    </w:p>
    <w:p w14:paraId="24E77891" w14:textId="7BE41210" w:rsidR="006459F1" w:rsidRDefault="000A783A" w:rsidP="006459F1">
      <w:pPr>
        <w:ind w:firstLine="720"/>
      </w:pPr>
      <w:r>
        <w:lastRenderedPageBreak/>
        <w:t xml:space="preserve">Требования к фильтру, максимизирующему отношение сигнал-помеха, </w:t>
      </w:r>
      <w:r w:rsidR="009B4C65">
        <w:t>как известно, формулируюся</w:t>
      </w:r>
      <w:r w:rsidR="006459F1">
        <w:t xml:space="preserve"> следующим образом</w:t>
      </w:r>
      <w:r w:rsidR="009B4C65" w:rsidRPr="009B4C65">
        <w:t>[</w:t>
      </w:r>
      <w:r w:rsidR="009B4C65">
        <w:t>сслыка откуда</w:t>
      </w:r>
      <w:r w:rsidR="009B4C65" w:rsidRPr="009B4C65">
        <w:t>]</w:t>
      </w:r>
      <w:r w:rsidR="006459F1">
        <w:t xml:space="preserve">: </w:t>
      </w:r>
    </w:p>
    <w:p w14:paraId="2B5B7203" w14:textId="77777777" w:rsidR="006459F1" w:rsidRDefault="006459F1" w:rsidP="006459F1">
      <w:pPr>
        <w:pStyle w:val="ListParagraph"/>
        <w:numPr>
          <w:ilvl w:val="0"/>
          <w:numId w:val="14"/>
        </w:numPr>
      </w:pPr>
      <w:r>
        <w:t>Н</w:t>
      </w:r>
      <w:r w:rsidR="000A783A">
        <w:t>а</w:t>
      </w:r>
      <w:r>
        <w:t xml:space="preserve"> </w:t>
      </w:r>
      <w:r w:rsidR="000A783A">
        <w:t xml:space="preserve">вход линейного четырехполосника с постоянными параметрами и передаточной функцией </w:t>
      </w:r>
      <w:r w:rsidR="000A783A" w:rsidRPr="006459F1">
        <w:rPr>
          <w:b/>
        </w:rPr>
        <w:t xml:space="preserve">K(iω) </w:t>
      </w:r>
      <w:r w:rsidR="000A783A">
        <w:t xml:space="preserve">подается аддитивная смесь сигнала </w:t>
      </w:r>
      <w:r w:rsidR="000A783A" w:rsidRPr="006459F1">
        <w:rPr>
          <w:b/>
        </w:rPr>
        <w:t xml:space="preserve">s(t) </w:t>
      </w:r>
      <w:r w:rsidR="000A783A">
        <w:t xml:space="preserve">и шума </w:t>
      </w:r>
      <w:r w:rsidR="000A783A" w:rsidRPr="006459F1">
        <w:rPr>
          <w:b/>
        </w:rPr>
        <w:t>n(t)</w:t>
      </w:r>
      <w:r w:rsidR="000A783A">
        <w:t xml:space="preserve"> (</w:t>
      </w:r>
      <w:r w:rsidR="000A783A">
        <w:fldChar w:fldCharType="begin"/>
      </w:r>
      <w:r w:rsidR="000A783A">
        <w:instrText xml:space="preserve"> REF _Ref388917788 \h </w:instrText>
      </w:r>
      <w:r w:rsidR="000A783A">
        <w:fldChar w:fldCharType="separate"/>
      </w:r>
      <w:r w:rsidR="00B834D2" w:rsidRPr="001176C3">
        <w:t xml:space="preserve">рис. </w:t>
      </w:r>
      <w:r w:rsidR="00B834D2">
        <w:rPr>
          <w:noProof/>
        </w:rPr>
        <w:t>4</w:t>
      </w:r>
      <w:r w:rsidR="000A783A">
        <w:fldChar w:fldCharType="end"/>
      </w:r>
      <w:r>
        <w:t>).</w:t>
      </w:r>
    </w:p>
    <w:p w14:paraId="049CB621" w14:textId="77777777" w:rsidR="006459F1" w:rsidRDefault="000A783A" w:rsidP="006459F1">
      <w:pPr>
        <w:pStyle w:val="ListParagraph"/>
        <w:numPr>
          <w:ilvl w:val="0"/>
          <w:numId w:val="14"/>
        </w:numPr>
      </w:pPr>
      <w:r w:rsidRPr="001176C3">
        <w:t xml:space="preserve">Сигнал полностью известен; это означает, что заданы его форма и положение на оси времени. </w:t>
      </w:r>
    </w:p>
    <w:p w14:paraId="287A5468" w14:textId="77777777" w:rsidR="006459F1" w:rsidRDefault="000A783A" w:rsidP="006459F1">
      <w:pPr>
        <w:pStyle w:val="ListParagraph"/>
        <w:numPr>
          <w:ilvl w:val="0"/>
          <w:numId w:val="14"/>
        </w:numPr>
      </w:pPr>
      <w:r w:rsidRPr="001176C3">
        <w:t xml:space="preserve">Шум представляет собой случайный процесс с заданными статистическими характеристиками. </w:t>
      </w:r>
    </w:p>
    <w:p w14:paraId="2A0D3D5B" w14:textId="2D931323" w:rsidR="00830436" w:rsidRPr="00830436" w:rsidRDefault="000A783A" w:rsidP="00830436">
      <w:pPr>
        <w:pStyle w:val="ListParagraph"/>
        <w:numPr>
          <w:ilvl w:val="0"/>
          <w:numId w:val="14"/>
        </w:numPr>
        <w:rPr>
          <w:b/>
        </w:rPr>
      </w:pPr>
      <w:r w:rsidRPr="001176C3">
        <w:t xml:space="preserve">Требуется синтезировать фильтр, обеспечивающий получение на выходе наибольшего возможного отношения пикового значения сигнала к среднеквадратическому значению шума. При этом не ставится условие сохранения формы сигнала, так как для обнаружения его в шумах форма значения не имеет. </w:t>
      </w:r>
    </w:p>
    <w:p w14:paraId="3BB13B23" w14:textId="0F2FA941" w:rsidR="000A783A" w:rsidRDefault="000A783A" w:rsidP="00830436">
      <w:pPr>
        <w:pStyle w:val="ListParagraph"/>
        <w:ind w:left="0" w:firstLine="360"/>
        <w:rPr>
          <w:b/>
        </w:rPr>
      </w:pPr>
      <w:r w:rsidRPr="00266B8D">
        <w:t xml:space="preserve">Под синтезом фильтра будем подразумевать отыскание передаточной функции физически осуществимого фильтра, обеспечивающего упомянутую выше максимизацию отношения сигнал-помеха. Передаточную функцию будем представлять в форме </w:t>
      </w:r>
      <w:r w:rsidRPr="00830436">
        <w:rPr>
          <w:b/>
        </w:rPr>
        <w:t>K(iω) = K(ω) e</w:t>
      </w:r>
      <w:r w:rsidRPr="00830436">
        <w:rPr>
          <w:b/>
          <w:vertAlign w:val="superscript"/>
        </w:rPr>
        <w:t>iφ</w:t>
      </w:r>
      <w:r w:rsidRPr="00830436">
        <w:rPr>
          <w:b/>
          <w:vertAlign w:val="subscript"/>
        </w:rPr>
        <w:t>k</w:t>
      </w:r>
      <w:r w:rsidRPr="00830436">
        <w:rPr>
          <w:b/>
          <w:vertAlign w:val="superscript"/>
        </w:rPr>
        <w:t>(ω)</w:t>
      </w:r>
      <w:r w:rsidRPr="00830436">
        <w:rPr>
          <w:b/>
        </w:rPr>
        <w:t>.</w:t>
      </w:r>
    </w:p>
    <w:p w14:paraId="707E0A8D" w14:textId="77777777" w:rsidR="00B834D2" w:rsidRDefault="00B834D2" w:rsidP="00B834D2">
      <w:pPr>
        <w:jc w:val="center"/>
      </w:pPr>
      <w:r>
        <w:rPr>
          <w:noProof/>
          <w:lang w:val="en-US"/>
        </w:rPr>
        <w:drawing>
          <wp:inline distT="0" distB="0" distL="0" distR="0" wp14:anchorId="2D31D8C0" wp14:editId="6C550FF2">
            <wp:extent cx="2355215" cy="629920"/>
            <wp:effectExtent l="0" t="0" r="6985" b="0"/>
            <wp:docPr id="1" name="Picture 1" descr="http://stu.sernam.ru/archive/arch.php?path=../htm/book_g_rts/files.book&amp;file=g_rts_141.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u.sernam.ru/archive/arch.php?path=../htm/book_g_rts/files.book&amp;file=g_rts_141.files/image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5215" cy="629920"/>
                    </a:xfrm>
                    <a:prstGeom prst="rect">
                      <a:avLst/>
                    </a:prstGeom>
                    <a:noFill/>
                    <a:ln>
                      <a:noFill/>
                    </a:ln>
                  </pic:spPr>
                </pic:pic>
              </a:graphicData>
            </a:graphic>
          </wp:inline>
        </w:drawing>
      </w:r>
    </w:p>
    <w:p w14:paraId="2E67A65B" w14:textId="77777777" w:rsidR="00B834D2" w:rsidRDefault="00B834D2" w:rsidP="00B834D2">
      <w:pPr>
        <w:pStyle w:val="Caption"/>
        <w:jc w:val="center"/>
      </w:pPr>
      <w:bookmarkStart w:id="16" w:name="_Ref388917749"/>
      <w:r>
        <w:t>Воздействие сигнала и помехи на линейный четырехполосник</w:t>
      </w:r>
    </w:p>
    <w:p w14:paraId="5965B086" w14:textId="77777777" w:rsidR="00B834D2" w:rsidRPr="001176C3" w:rsidRDefault="00B834D2" w:rsidP="00B834D2">
      <w:pPr>
        <w:pStyle w:val="Caption"/>
        <w:jc w:val="center"/>
      </w:pPr>
      <w:bookmarkStart w:id="17" w:name="_Ref388917788"/>
      <w:r w:rsidRPr="001176C3">
        <w:t xml:space="preserve">рис. </w:t>
      </w:r>
      <w:r>
        <w:fldChar w:fldCharType="begin"/>
      </w:r>
      <w:r w:rsidRPr="001176C3">
        <w:instrText xml:space="preserve"> </w:instrText>
      </w:r>
      <w:r>
        <w:instrText>SEQ</w:instrText>
      </w:r>
      <w:r w:rsidRPr="001176C3">
        <w:instrText xml:space="preserve"> рис. \* </w:instrText>
      </w:r>
      <w:r>
        <w:instrText>ARABIC</w:instrText>
      </w:r>
      <w:r w:rsidRPr="001176C3">
        <w:instrText xml:space="preserve"> </w:instrText>
      </w:r>
      <w:r>
        <w:fldChar w:fldCharType="separate"/>
      </w:r>
      <w:r w:rsidR="006A3659">
        <w:rPr>
          <w:noProof/>
        </w:rPr>
        <w:t>6</w:t>
      </w:r>
      <w:r>
        <w:fldChar w:fldCharType="end"/>
      </w:r>
      <w:bookmarkEnd w:id="16"/>
      <w:bookmarkEnd w:id="17"/>
    </w:p>
    <w:p w14:paraId="19368070" w14:textId="3CD6426F" w:rsidR="000A783A" w:rsidRDefault="006459F1" w:rsidP="006459F1">
      <w:pPr>
        <w:ind w:firstLine="720"/>
      </w:pPr>
      <w:r>
        <w:t>Таким образом, з</w:t>
      </w:r>
      <w:r w:rsidR="000A783A">
        <w:t xml:space="preserve">адача сводится к отысканию АЧХ </w:t>
      </w:r>
      <w:r w:rsidR="000A783A">
        <w:rPr>
          <w:b/>
        </w:rPr>
        <w:t>K</w:t>
      </w:r>
      <w:r w:rsidR="000A783A" w:rsidRPr="00266B8D">
        <w:rPr>
          <w:b/>
        </w:rPr>
        <w:t>(</w:t>
      </w:r>
      <w:r w:rsidR="000A783A">
        <w:rPr>
          <w:b/>
        </w:rPr>
        <w:t>ω</w:t>
      </w:r>
      <w:r w:rsidR="000A783A" w:rsidRPr="00266B8D">
        <w:rPr>
          <w:b/>
        </w:rPr>
        <w:t>)</w:t>
      </w:r>
      <w:r w:rsidR="000A783A">
        <w:rPr>
          <w:b/>
        </w:rPr>
        <w:t xml:space="preserve"> </w:t>
      </w:r>
      <w:r w:rsidR="000A783A">
        <w:t xml:space="preserve">и ФЧХ </w:t>
      </w:r>
      <w:r w:rsidR="000A783A" w:rsidRPr="00266B8D">
        <w:rPr>
          <w:b/>
          <w:vertAlign w:val="superscript"/>
        </w:rPr>
        <w:t>φ</w:t>
      </w:r>
      <w:r w:rsidR="000A783A" w:rsidRPr="00266B8D">
        <w:rPr>
          <w:b/>
          <w:vertAlign w:val="subscript"/>
        </w:rPr>
        <w:t>k</w:t>
      </w:r>
      <w:r w:rsidR="000A783A" w:rsidRPr="00266B8D">
        <w:rPr>
          <w:b/>
        </w:rPr>
        <w:t>(ω)</w:t>
      </w:r>
      <w:r w:rsidR="000A783A">
        <w:rPr>
          <w:b/>
        </w:rPr>
        <w:t xml:space="preserve"> </w:t>
      </w:r>
      <w:r w:rsidR="000A783A">
        <w:t>оптимального фильтра. Наиболее просто эта задача решается</w:t>
      </w:r>
      <w:r w:rsidR="003A759E">
        <w:t xml:space="preserve"> для сигнала, дей</w:t>
      </w:r>
      <w:r w:rsidR="000A783A">
        <w:t xml:space="preserve">ствующего на фоне белого шума с равномерным спектром </w:t>
      </w:r>
      <w:r w:rsidR="000A783A">
        <w:rPr>
          <w:b/>
        </w:rPr>
        <w:t>W</w:t>
      </w:r>
      <w:r w:rsidR="000A783A" w:rsidRPr="00266B8D">
        <w:rPr>
          <w:b/>
        </w:rPr>
        <w:t>(</w:t>
      </w:r>
      <w:r w:rsidR="000A783A">
        <w:rPr>
          <w:b/>
        </w:rPr>
        <w:t>ω</w:t>
      </w:r>
      <w:r w:rsidR="000A783A" w:rsidRPr="00266B8D">
        <w:rPr>
          <w:b/>
        </w:rPr>
        <w:t xml:space="preserve">) = </w:t>
      </w:r>
      <w:r w:rsidR="000A783A">
        <w:rPr>
          <w:b/>
        </w:rPr>
        <w:t>W</w:t>
      </w:r>
      <w:r w:rsidR="000A783A" w:rsidRPr="00266B8D">
        <w:rPr>
          <w:b/>
          <w:vertAlign w:val="subscript"/>
        </w:rPr>
        <w:t>0</w:t>
      </w:r>
      <w:r w:rsidR="000A783A" w:rsidRPr="00266B8D">
        <w:rPr>
          <w:b/>
        </w:rPr>
        <w:t xml:space="preserve"> = </w:t>
      </w:r>
      <w:r w:rsidR="000A783A">
        <w:rPr>
          <w:b/>
        </w:rPr>
        <w:t>const</w:t>
      </w:r>
      <w:r w:rsidR="000A783A">
        <w:t>.</w:t>
      </w:r>
    </w:p>
    <w:p w14:paraId="5AEA108B" w14:textId="77777777" w:rsidR="000A783A" w:rsidRDefault="000A783A" w:rsidP="003A759E">
      <w:pPr>
        <w:ind w:firstLine="720"/>
      </w:pPr>
      <w:r>
        <w:t xml:space="preserve">Для отыскания оптимальной (в указанном смысле) передаточной функции </w:t>
      </w:r>
      <w:r>
        <w:rPr>
          <w:b/>
        </w:rPr>
        <w:t>K</w:t>
      </w:r>
      <w:r w:rsidRPr="00266B8D">
        <w:rPr>
          <w:b/>
        </w:rPr>
        <w:t>(</w:t>
      </w:r>
      <w:r>
        <w:rPr>
          <w:b/>
        </w:rPr>
        <w:t xml:space="preserve">iω) </w:t>
      </w:r>
      <w:r>
        <w:t>составим выражение для сигнала и шума на выходе фильтра сначала порознь, а затем в виде их отношения.</w:t>
      </w:r>
    </w:p>
    <w:p w14:paraId="608985C0" w14:textId="77777777" w:rsidR="000A783A" w:rsidRDefault="000A783A" w:rsidP="003A759E">
      <w:pPr>
        <w:ind w:firstLine="720"/>
      </w:pPr>
      <w:r>
        <w:t>Сигнал в фикисированный момент времени t</w:t>
      </w:r>
      <w:r w:rsidRPr="00266B8D">
        <w:rPr>
          <w:vertAlign w:val="subscript"/>
        </w:rPr>
        <w:t>0</w:t>
      </w:r>
      <w:r w:rsidRPr="00266B8D">
        <w:t xml:space="preserve"> </w:t>
      </w:r>
      <w:r>
        <w:t>определяем общим выражением</w:t>
      </w:r>
    </w:p>
    <w:p w14:paraId="16DD0E1D" w14:textId="77777777" w:rsidR="000A783A" w:rsidRDefault="001C5483" w:rsidP="003A759E">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w:rPr>
                  <w:rFonts w:ascii="Cambria Math" w:hAnsi="Cambria Math"/>
                </w:rPr>
                <m:t>dω</m:t>
              </m:r>
              <m:r>
                <m:rPr>
                  <m:sty m:val="p"/>
                </m:rPr>
                <w:rPr>
                  <w:rFonts w:ascii="Cambria Math" w:hAnsi="Cambria Math"/>
                </w:rPr>
                <m:t>=</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nary>
        </m:oMath>
      </m:oMathPara>
    </w:p>
    <w:p w14:paraId="39732F93" w14:textId="77777777" w:rsidR="000A783A" w:rsidRPr="00164315" w:rsidRDefault="000A783A" w:rsidP="003A759E">
      <w:pPr>
        <w:pStyle w:val="Caption"/>
        <w:jc w:val="center"/>
      </w:pPr>
      <w:bookmarkStart w:id="18" w:name="_Ref388918558"/>
      <w:r w:rsidRPr="00164315">
        <w:t xml:space="preserve">фор. </w:t>
      </w:r>
      <w:r>
        <w:fldChar w:fldCharType="begin"/>
      </w:r>
      <w:r w:rsidRPr="00164315">
        <w:instrText xml:space="preserve"> </w:instrText>
      </w:r>
      <w:r>
        <w:instrText>SEQ</w:instrText>
      </w:r>
      <w:r w:rsidRPr="00164315">
        <w:instrText xml:space="preserve"> фор. \* </w:instrText>
      </w:r>
      <w:r>
        <w:instrText>ARABIC</w:instrText>
      </w:r>
      <w:r w:rsidRPr="00164315">
        <w:instrText xml:space="preserve"> </w:instrText>
      </w:r>
      <w:r>
        <w:fldChar w:fldCharType="separate"/>
      </w:r>
      <w:r w:rsidR="00623ABE">
        <w:rPr>
          <w:noProof/>
        </w:rPr>
        <w:t>1</w:t>
      </w:r>
      <w:r>
        <w:fldChar w:fldCharType="end"/>
      </w:r>
      <w:bookmarkEnd w:id="18"/>
    </w:p>
    <w:p w14:paraId="12F4E75B" w14:textId="77777777" w:rsidR="000A783A" w:rsidRDefault="000A783A" w:rsidP="000A783A">
      <w:r>
        <w:t xml:space="preserve">а среднеквадратическое значение помехи – выражением </w:t>
      </w:r>
    </w:p>
    <w:p w14:paraId="585C5670" w14:textId="77777777" w:rsidR="000A783A" w:rsidRPr="00164315" w:rsidRDefault="001C5483" w:rsidP="000A783A">
      <w:pPr>
        <w:rPr>
          <w:rFonts w:eastAsiaTheme="minorEastAsia"/>
        </w:rPr>
      </w:pPr>
      <m:oMathPara>
        <m:oMath>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W</m:t>
                  </m:r>
                  <m:r>
                    <m:rPr>
                      <m:sty m:val="p"/>
                    </m:rPr>
                    <w:rPr>
                      <w:rFonts w:ascii="Cambria Math" w:hAnsi="Cambria Math"/>
                    </w:rPr>
                    <m:t>(</m:t>
                  </m:r>
                  <m:r>
                    <w:rPr>
                      <w:rFonts w:ascii="Cambria Math" w:hAnsi="Cambria Math"/>
                    </w:rPr>
                    <m:t>ω</m:t>
                  </m:r>
                </m:e>
              </m:nary>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r>
            <m:rPr>
              <m:sty m:val="p"/>
            </m:rP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r>
                    <m:rPr>
                      <m:sty m:val="p"/>
                    </m:rPr>
                    <w:rPr>
                      <w:rFonts w:ascii="Cambria Math" w:eastAsiaTheme="minorEastAsia" w:hAnsi="Cambria Math"/>
                    </w:rPr>
                    <m:t>)</m:t>
                  </m:r>
                </m:e>
              </m:nary>
            </m:e>
            <m:sup>
              <m:r>
                <m:rPr>
                  <m:sty m:val="p"/>
                </m:rPr>
                <w:rPr>
                  <w:rFonts w:ascii="Cambria Math" w:eastAsiaTheme="minorEastAsia" w:hAnsi="Cambria Math"/>
                </w:rPr>
                <m:t>1/2</m:t>
              </m:r>
            </m:sup>
          </m:sSup>
        </m:oMath>
      </m:oMathPara>
    </w:p>
    <w:p w14:paraId="696CF25B" w14:textId="6099B03A" w:rsidR="000A783A" w:rsidRDefault="000A783A" w:rsidP="003A759E">
      <w:pPr>
        <w:ind w:firstLine="720"/>
      </w:pPr>
      <w:r>
        <w:t>В</w:t>
      </w:r>
      <w:r w:rsidRPr="00164315">
        <w:t xml:space="preserve"> </w:t>
      </w:r>
      <w:r>
        <w:fldChar w:fldCharType="begin"/>
      </w:r>
      <w:r w:rsidRPr="00164315">
        <w:instrText xml:space="preserve"> REF _Ref388918558 \h </w:instrText>
      </w:r>
      <w:r>
        <w:fldChar w:fldCharType="separate"/>
      </w:r>
      <w:r w:rsidRPr="00164315">
        <w:t xml:space="preserve">фор. </w:t>
      </w:r>
      <w:r w:rsidRPr="00164315">
        <w:rPr>
          <w:noProof/>
        </w:rPr>
        <w:t>24</w:t>
      </w:r>
      <w:r>
        <w:fldChar w:fldCharType="end"/>
      </w:r>
      <w:r w:rsidRPr="00164315">
        <w:t xml:space="preserve"> </w:t>
      </w:r>
      <w:r>
        <w:rPr>
          <w:b/>
        </w:rPr>
        <w:t>S</w:t>
      </w:r>
      <w:r w:rsidRPr="00164315">
        <w:rPr>
          <w:b/>
        </w:rPr>
        <w:t>(</w:t>
      </w:r>
      <w:r>
        <w:rPr>
          <w:b/>
        </w:rPr>
        <w:t>ω</w:t>
      </w:r>
      <w:r w:rsidRPr="00164315">
        <w:rPr>
          <w:b/>
        </w:rPr>
        <w:t>)=</w:t>
      </w:r>
      <w:r>
        <w:rPr>
          <w:b/>
        </w:rPr>
        <w:t>S</w:t>
      </w:r>
      <w:r w:rsidRPr="00164315">
        <w:rPr>
          <w:b/>
        </w:rPr>
        <w:t>(</w:t>
      </w:r>
      <w:r>
        <w:rPr>
          <w:b/>
        </w:rPr>
        <w:t>ω</w:t>
      </w:r>
      <w:r w:rsidRPr="00164315">
        <w:rPr>
          <w:b/>
        </w:rPr>
        <w:t>)</w:t>
      </w:r>
      <w:r>
        <w:rPr>
          <w:b/>
        </w:rPr>
        <w:t>e</w:t>
      </w:r>
      <w:r>
        <w:rPr>
          <w:b/>
          <w:vertAlign w:val="superscript"/>
        </w:rPr>
        <w:t>iθs</w:t>
      </w:r>
      <w:r w:rsidRPr="00164315">
        <w:rPr>
          <w:b/>
          <w:vertAlign w:val="superscript"/>
        </w:rPr>
        <w:t>(</w:t>
      </w:r>
      <w:r>
        <w:rPr>
          <w:b/>
          <w:vertAlign w:val="superscript"/>
        </w:rPr>
        <w:t>ω</w:t>
      </w:r>
      <w:r w:rsidRPr="00164315">
        <w:rPr>
          <w:b/>
          <w:vertAlign w:val="superscript"/>
        </w:rPr>
        <w:t>)</w:t>
      </w:r>
      <w:r w:rsidRPr="00164315">
        <w:rPr>
          <w:b/>
        </w:rPr>
        <w:t xml:space="preserve"> </w:t>
      </w:r>
      <w:r w:rsidRPr="00164315">
        <w:t xml:space="preserve">– спектральная </w:t>
      </w:r>
      <w:r>
        <w:t xml:space="preserve">плотность входного сигнала </w:t>
      </w:r>
      <w:r>
        <w:rPr>
          <w:b/>
        </w:rPr>
        <w:t>s</w:t>
      </w:r>
      <w:r w:rsidRPr="00164315">
        <w:rPr>
          <w:b/>
        </w:rPr>
        <w:t>(</w:t>
      </w:r>
      <w:r>
        <w:rPr>
          <w:b/>
        </w:rPr>
        <w:t>t</w:t>
      </w:r>
      <w:r w:rsidRPr="00164315">
        <w:rPr>
          <w:b/>
        </w:rPr>
        <w:t>)</w:t>
      </w:r>
      <w:r>
        <w:t>, а под t</w:t>
      </w:r>
      <w:r w:rsidRPr="00164315">
        <w:rPr>
          <w:vertAlign w:val="subscript"/>
        </w:rPr>
        <w:t>0</w:t>
      </w:r>
      <w:r w:rsidRPr="00164315">
        <w:t xml:space="preserve"> </w:t>
      </w:r>
      <w:r>
        <w:t xml:space="preserve">подразумевается момент времени (пока </w:t>
      </w:r>
      <w:r w:rsidR="003A759E">
        <w:t>еще не определенный), соответствующ</w:t>
      </w:r>
      <w:r>
        <w:t xml:space="preserve">ий максимуму (пику) сигнала на входе фильтра. </w:t>
      </w:r>
      <w:commentRangeStart w:id="19"/>
      <w:r w:rsidRPr="00164315">
        <w:t xml:space="preserve">Смысл и минимально возможное значение </w:t>
      </w:r>
      <w:r>
        <w:t>t</w:t>
      </w:r>
      <w:r w:rsidRPr="00164315">
        <w:rPr>
          <w:vertAlign w:val="subscript"/>
        </w:rPr>
        <w:t>0</w:t>
      </w:r>
      <w:r w:rsidRPr="00164315">
        <w:t xml:space="preserve"> подробнее рассматриваются в следующем параграфе, однако из простых представлений очевидно, что для образования пика требуется использование всей энергии сигнала, а это возможно не ранее окончания действия входного сигнала.</w:t>
      </w:r>
      <w:commentRangeEnd w:id="19"/>
      <w:r w:rsidR="003A759E">
        <w:rPr>
          <w:rStyle w:val="CommentReference"/>
        </w:rPr>
        <w:commentReference w:id="19"/>
      </w:r>
    </w:p>
    <w:p w14:paraId="139A8DF0" w14:textId="77777777" w:rsidR="000A783A" w:rsidRDefault="000A783A" w:rsidP="003A759E">
      <w:pPr>
        <w:ind w:firstLine="720"/>
      </w:pPr>
      <w:r>
        <w:t>Иными словами, t</w:t>
      </w:r>
      <w:r w:rsidRPr="00164315">
        <w:rPr>
          <w:vertAlign w:val="subscript"/>
        </w:rPr>
        <w:t>0</w:t>
      </w:r>
      <w:r w:rsidRPr="00164315">
        <w:t xml:space="preserve"> </w:t>
      </w:r>
      <w:r>
        <w:t>не может быть раньше момента окончания сигнала.</w:t>
      </w:r>
    </w:p>
    <w:p w14:paraId="2B43F3D9" w14:textId="77777777" w:rsidR="000A783A" w:rsidRDefault="000A783A" w:rsidP="003A759E">
      <w:pPr>
        <w:ind w:firstLine="720"/>
      </w:pPr>
      <w:r>
        <w:t>Составим соотношение:</w:t>
      </w:r>
    </w:p>
    <w:p w14:paraId="68EEA67E" w14:textId="77777777" w:rsidR="000A783A" w:rsidRDefault="001C5483"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r>
                    <m:rPr>
                      <m:sty m:val="p"/>
                    </m:rPr>
                    <w:rPr>
                      <w:rFonts w:ascii="Cambria Math" w:hAnsi="Cambria Math"/>
                    </w:rPr>
                    <m:t>|</m:t>
                  </m:r>
                </m:e>
              </m:nary>
            </m:num>
            <m:den>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m:t>
                      </m:r>
                      <m:r>
                        <w:rPr>
                          <w:rFonts w:ascii="Cambria Math" w:hAnsi="Cambria Math"/>
                        </w:rPr>
                        <m:t>ω</m:t>
                      </m:r>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den>
          </m:f>
        </m:oMath>
      </m:oMathPara>
    </w:p>
    <w:p w14:paraId="267627BC" w14:textId="77777777" w:rsidR="000A783A" w:rsidRDefault="000A783A" w:rsidP="003A759E">
      <w:pPr>
        <w:pStyle w:val="Caption"/>
        <w:jc w:val="center"/>
        <w:rPr>
          <w:noProof/>
        </w:rPr>
      </w:pPr>
      <w:bookmarkStart w:id="20" w:name="_Ref388919911"/>
      <w:r>
        <w:t xml:space="preserve">фор. </w:t>
      </w:r>
      <w:r>
        <w:fldChar w:fldCharType="begin"/>
      </w:r>
      <w:r>
        <w:instrText xml:space="preserve"> SEQ фор. \* ARABIC </w:instrText>
      </w:r>
      <w:r>
        <w:fldChar w:fldCharType="separate"/>
      </w:r>
      <w:r w:rsidR="00623ABE">
        <w:rPr>
          <w:noProof/>
        </w:rPr>
        <w:t>2</w:t>
      </w:r>
      <w:r>
        <w:rPr>
          <w:noProof/>
        </w:rPr>
        <w:fldChar w:fldCharType="end"/>
      </w:r>
      <w:bookmarkEnd w:id="20"/>
    </w:p>
    <w:p w14:paraId="31C8C390" w14:textId="7E034573" w:rsidR="003A759E" w:rsidRDefault="003A759E">
      <w:pPr>
        <w:spacing w:line="259" w:lineRule="auto"/>
      </w:pPr>
      <w:r>
        <w:br w:type="page"/>
      </w:r>
    </w:p>
    <w:p w14:paraId="1DDF29B8" w14:textId="77777777" w:rsidR="000A783A" w:rsidRDefault="000A783A" w:rsidP="003A759E">
      <w:pPr>
        <w:ind w:firstLine="720"/>
      </w:pPr>
      <w:r>
        <w:lastRenderedPageBreak/>
        <w:t>Воспользуемся известным неравенством Шварца</w:t>
      </w:r>
    </w:p>
    <w:p w14:paraId="15504A31" w14:textId="77777777" w:rsidR="000A783A" w:rsidRDefault="001C5483" w:rsidP="003A759E">
      <w:pPr>
        <w:jc w:val="center"/>
      </w:pPr>
      <m:oMathPara>
        <m:oMath>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w:rPr>
                      <w:rFonts w:ascii="Cambria Math" w:hAnsi="Cambria Math"/>
                    </w:rPr>
                    <m:t>dx</m:t>
                  </m:r>
                </m:e>
              </m:nary>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nary>
                <m:naryPr>
                  <m:limLoc m:val="subSup"/>
                  <m:ctrlPr>
                    <w:rPr>
                      <w:rFonts w:ascii="Cambria Math" w:hAnsi="Cambria Math"/>
                    </w:rPr>
                  </m:ctrlPr>
                </m:naryPr>
                <m:sub>
                  <m:r>
                    <w:rPr>
                      <w:rFonts w:ascii="Cambria Math" w:hAnsi="Cambria Math"/>
                    </w:rPr>
                    <m:t>a</m:t>
                  </m:r>
                </m:sub>
                <m:sup>
                  <m:r>
                    <w:rPr>
                      <w:rFonts w:ascii="Cambria Math" w:hAnsi="Cambria Math"/>
                    </w:rPr>
                    <m:t>b</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e>
                    <m:sup>
                      <m:r>
                        <m:rPr>
                          <m:sty m:val="p"/>
                        </m:rPr>
                        <w:rPr>
                          <w:rFonts w:ascii="Cambria Math" w:hAnsi="Cambria Math"/>
                        </w:rPr>
                        <m:t>2</m:t>
                      </m:r>
                    </m:sup>
                  </m:sSup>
                  <m:r>
                    <w:rPr>
                      <w:rFonts w:ascii="Cambria Math" w:hAnsi="Cambria Math"/>
                    </w:rPr>
                    <m:t>dx</m:t>
                  </m:r>
                </m:e>
              </m:nary>
            </m:e>
          </m:nary>
        </m:oMath>
      </m:oMathPara>
    </w:p>
    <w:p w14:paraId="443B052E" w14:textId="77777777" w:rsidR="000A783A" w:rsidRPr="004965A7" w:rsidRDefault="000A783A" w:rsidP="003A759E">
      <w:pPr>
        <w:pStyle w:val="Caption"/>
        <w:jc w:val="center"/>
      </w:pPr>
      <w:bookmarkStart w:id="21" w:name="_Ref388919512"/>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3</w:t>
      </w:r>
      <w:r>
        <w:fldChar w:fldCharType="end"/>
      </w:r>
      <w:bookmarkEnd w:id="21"/>
    </w:p>
    <w:p w14:paraId="27428536" w14:textId="77777777" w:rsidR="000A783A" w:rsidRDefault="000A783A" w:rsidP="000A783A">
      <w:r>
        <w:t xml:space="preserve">где </w:t>
      </w:r>
      <w:r>
        <w:rPr>
          <w:b/>
        </w:rPr>
        <w:t>F</w:t>
      </w:r>
      <w:r w:rsidRPr="004965A7">
        <w:rPr>
          <w:b/>
          <w:vertAlign w:val="subscript"/>
        </w:rPr>
        <w:t>1</w:t>
      </w:r>
      <w:r w:rsidRPr="004965A7">
        <w:rPr>
          <w:b/>
        </w:rPr>
        <w:t>(</w:t>
      </w:r>
      <w:r>
        <w:rPr>
          <w:b/>
        </w:rPr>
        <w:t>x</w:t>
      </w:r>
      <w:r w:rsidRPr="004965A7">
        <w:rPr>
          <w:b/>
        </w:rPr>
        <w:t xml:space="preserve">) </w:t>
      </w:r>
      <w:r>
        <w:t xml:space="preserve">и </w:t>
      </w:r>
      <w:r>
        <w:rPr>
          <w:b/>
        </w:rPr>
        <w:t>F</w:t>
      </w:r>
      <w:r w:rsidRPr="004965A7">
        <w:rPr>
          <w:b/>
          <w:vertAlign w:val="subscript"/>
        </w:rPr>
        <w:t>2</w:t>
      </w:r>
      <w:r w:rsidRPr="004965A7">
        <w:rPr>
          <w:b/>
        </w:rPr>
        <w:t>(</w:t>
      </w:r>
      <w:r>
        <w:rPr>
          <w:b/>
        </w:rPr>
        <w:t>x</w:t>
      </w:r>
      <w:r w:rsidRPr="004965A7">
        <w:rPr>
          <w:b/>
        </w:rPr>
        <w:t xml:space="preserve">) </w:t>
      </w:r>
      <w:r>
        <w:t>– в общем случае комплексные функции.</w:t>
      </w:r>
    </w:p>
    <w:p w14:paraId="3DFD37BE" w14:textId="77777777" w:rsidR="000A783A" w:rsidRDefault="000A783A" w:rsidP="003A759E">
      <w:pPr>
        <w:ind w:firstLine="720"/>
      </w:pPr>
      <w:r>
        <w:t>Это неравенство обращается в равенство только при выполнении условия</w:t>
      </w:r>
    </w:p>
    <w:p w14:paraId="365046AC" w14:textId="77777777" w:rsidR="000A783A" w:rsidRDefault="001C5483" w:rsidP="003A759E">
      <w:pPr>
        <w:jc w:val="cente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A</m:t>
          </m:r>
          <m:sSubSup>
            <m:sSubSupPr>
              <m:ctrlPr>
                <w:rPr>
                  <w:rFonts w:ascii="Cambria Math" w:hAnsi="Cambria Math"/>
                </w:rPr>
              </m:ctrlPr>
            </m:sSubSupPr>
            <m:e>
              <m:r>
                <w:rPr>
                  <w:rFonts w:ascii="Cambria Math" w:hAnsi="Cambria Math"/>
                </w:rPr>
                <m:t>F</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r>
            <w:rPr>
              <w:rFonts w:ascii="Cambria Math" w:hAnsi="Cambria Math"/>
            </w:rPr>
            <m:t>x</m:t>
          </m:r>
          <m:r>
            <m:rPr>
              <m:sty m:val="p"/>
            </m:rPr>
            <w:rPr>
              <w:rFonts w:ascii="Cambria Math" w:hAnsi="Cambria Math"/>
            </w:rPr>
            <m:t>)</m:t>
          </m:r>
        </m:oMath>
      </m:oMathPara>
    </w:p>
    <w:p w14:paraId="40B3F55F" w14:textId="77777777" w:rsidR="000A783A" w:rsidRPr="004965A7" w:rsidRDefault="000A783A" w:rsidP="003A759E">
      <w:pPr>
        <w:pStyle w:val="Caption"/>
        <w:jc w:val="center"/>
      </w:pPr>
      <w:bookmarkStart w:id="22" w:name="_Ref388920587"/>
      <w:r w:rsidRPr="004965A7">
        <w:t xml:space="preserve">фор. </w:t>
      </w:r>
      <w:r>
        <w:fldChar w:fldCharType="begin"/>
      </w:r>
      <w:r w:rsidRPr="004965A7">
        <w:instrText xml:space="preserve"> </w:instrText>
      </w:r>
      <w:r>
        <w:instrText>SEQ</w:instrText>
      </w:r>
      <w:r w:rsidRPr="004965A7">
        <w:instrText xml:space="preserve"> фор. \* </w:instrText>
      </w:r>
      <w:r>
        <w:instrText>ARABIC</w:instrText>
      </w:r>
      <w:r w:rsidRPr="004965A7">
        <w:instrText xml:space="preserve"> </w:instrText>
      </w:r>
      <w:r>
        <w:fldChar w:fldCharType="separate"/>
      </w:r>
      <w:r w:rsidR="00623ABE">
        <w:rPr>
          <w:noProof/>
        </w:rPr>
        <w:t>4</w:t>
      </w:r>
      <w:r>
        <w:fldChar w:fldCharType="end"/>
      </w:r>
      <w:bookmarkEnd w:id="22"/>
    </w:p>
    <w:p w14:paraId="52D922E4" w14:textId="77777777" w:rsidR="000A783A" w:rsidRDefault="000A783A" w:rsidP="000A783A">
      <w:r>
        <w:t xml:space="preserve">т.е. когда функция </w:t>
      </w:r>
      <w:r>
        <w:rPr>
          <w:b/>
        </w:rPr>
        <w:t>F</w:t>
      </w:r>
      <w:r w:rsidRPr="004965A7">
        <w:rPr>
          <w:b/>
          <w:vertAlign w:val="subscript"/>
        </w:rPr>
        <w:t>2</w:t>
      </w:r>
      <w:r w:rsidRPr="004965A7">
        <w:rPr>
          <w:b/>
        </w:rPr>
        <w:t>(</w:t>
      </w:r>
      <w:r>
        <w:rPr>
          <w:b/>
        </w:rPr>
        <w:t>x</w:t>
      </w:r>
      <w:r w:rsidRPr="004965A7">
        <w:rPr>
          <w:b/>
        </w:rPr>
        <w:t xml:space="preserve">) </w:t>
      </w:r>
      <w:r>
        <w:t xml:space="preserve">пропорциональна функции, комплексно-сопряженной </w:t>
      </w:r>
      <w:r>
        <w:rPr>
          <w:b/>
        </w:rPr>
        <w:t>F</w:t>
      </w:r>
      <w:r w:rsidRPr="004965A7">
        <w:rPr>
          <w:b/>
          <w:vertAlign w:val="subscript"/>
        </w:rPr>
        <w:t>1</w:t>
      </w:r>
      <w:r w:rsidRPr="004965A7">
        <w:rPr>
          <w:b/>
        </w:rPr>
        <w:t>(</w:t>
      </w:r>
      <w:r>
        <w:rPr>
          <w:b/>
        </w:rPr>
        <w:t>x</w:t>
      </w:r>
      <w:r w:rsidRPr="004965A7">
        <w:rPr>
          <w:b/>
        </w:rPr>
        <w:t xml:space="preserve">) </w:t>
      </w:r>
      <w:r>
        <w:t>(А – произвольный постоянный коэффициент).</w:t>
      </w:r>
    </w:p>
    <w:p w14:paraId="6F1C5573" w14:textId="77777777" w:rsidR="000A783A" w:rsidRDefault="000A783A" w:rsidP="003A759E">
      <w:pPr>
        <w:ind w:firstLine="720"/>
      </w:pPr>
      <w:r>
        <w:t xml:space="preserve">Приравнивая в </w:t>
      </w:r>
      <w:r>
        <w:fldChar w:fldCharType="begin"/>
      </w:r>
      <w:r>
        <w:instrText xml:space="preserve"> REF _Ref388919512 \h </w:instrText>
      </w:r>
      <w:r>
        <w:fldChar w:fldCharType="separate"/>
      </w:r>
      <w:r w:rsidRPr="004965A7">
        <w:t xml:space="preserve">фор. </w:t>
      </w:r>
      <w:r w:rsidRPr="00E31F87">
        <w:rPr>
          <w:noProof/>
        </w:rPr>
        <w:t>26</w:t>
      </w:r>
      <w:r>
        <w:fldChar w:fldCharType="end"/>
      </w:r>
      <w:r>
        <w:t xml:space="preserve"> </w:t>
      </w:r>
      <w:r>
        <w:rPr>
          <w:b/>
        </w:rPr>
        <w:t>F</w:t>
      </w:r>
      <w:r w:rsidRPr="00E31F87">
        <w:rPr>
          <w:b/>
          <w:vertAlign w:val="subscript"/>
        </w:rPr>
        <w:t>1</w:t>
      </w:r>
      <w:r w:rsidRPr="00E31F87">
        <w:rPr>
          <w:b/>
        </w:rPr>
        <w:t>(</w:t>
      </w:r>
      <w:r>
        <w:rPr>
          <w:b/>
        </w:rPr>
        <w:t>x</w:t>
      </w:r>
      <w:r w:rsidRPr="00E31F87">
        <w:rPr>
          <w:b/>
        </w:rPr>
        <w:t>)=</w:t>
      </w:r>
      <w:r>
        <w:rPr>
          <w:b/>
        </w:rPr>
        <w:t>S</w:t>
      </w:r>
      <w:r w:rsidRPr="00E31F87">
        <w:rPr>
          <w:b/>
        </w:rPr>
        <w:t>(</w:t>
      </w:r>
      <w:r>
        <w:rPr>
          <w:b/>
        </w:rPr>
        <w:t>ω</w:t>
      </w:r>
      <w:r w:rsidRPr="00E31F87">
        <w:rPr>
          <w:b/>
        </w:rPr>
        <w:t>)</w:t>
      </w:r>
      <w:r>
        <w:rPr>
          <w:b/>
        </w:rPr>
        <w:t>e</w:t>
      </w:r>
      <w:r>
        <w:rPr>
          <w:b/>
          <w:vertAlign w:val="superscript"/>
        </w:rPr>
        <w:t>iθs</w:t>
      </w:r>
      <w:r w:rsidRPr="00242942">
        <w:rPr>
          <w:b/>
          <w:vertAlign w:val="superscript"/>
        </w:rPr>
        <w:t>(</w:t>
      </w:r>
      <w:r>
        <w:rPr>
          <w:b/>
          <w:vertAlign w:val="superscript"/>
        </w:rPr>
        <w:t>ω</w:t>
      </w:r>
      <w:r w:rsidRPr="00242942">
        <w:rPr>
          <w:b/>
          <w:vertAlign w:val="superscript"/>
        </w:rPr>
        <w:t>)</w:t>
      </w:r>
      <w:r w:rsidRPr="00242942">
        <w:rPr>
          <w:b/>
        </w:rPr>
        <w:t xml:space="preserve"> </w:t>
      </w:r>
      <w:r>
        <w:t xml:space="preserve"> и </w:t>
      </w:r>
      <w:r>
        <w:rPr>
          <w:b/>
        </w:rPr>
        <w:t>F</w:t>
      </w:r>
      <w:r w:rsidRPr="00242942">
        <w:rPr>
          <w:b/>
          <w:vertAlign w:val="subscript"/>
        </w:rPr>
        <w:t>2</w:t>
      </w:r>
      <w:r w:rsidRPr="00242942">
        <w:rPr>
          <w:b/>
        </w:rPr>
        <w:t>(</w:t>
      </w:r>
      <w:r>
        <w:rPr>
          <w:b/>
        </w:rPr>
        <w:t>x</w:t>
      </w:r>
      <w:r w:rsidRPr="00242942">
        <w:rPr>
          <w:b/>
        </w:rPr>
        <w:t xml:space="preserve">) = </w:t>
      </w:r>
      <w:r>
        <w:rPr>
          <w:b/>
        </w:rPr>
        <w:t>K</w:t>
      </w:r>
      <w:r w:rsidRPr="00242942">
        <w:rPr>
          <w:b/>
        </w:rPr>
        <w:t>(</w:t>
      </w:r>
      <w:r>
        <w:rPr>
          <w:b/>
        </w:rPr>
        <w:t>ω</w:t>
      </w:r>
      <w:r w:rsidRPr="00242942">
        <w:rPr>
          <w:b/>
        </w:rPr>
        <w:t>)</w:t>
      </w:r>
      <w:r>
        <w:rPr>
          <w:b/>
        </w:rPr>
        <w:t>e</w:t>
      </w:r>
      <w:r>
        <w:rPr>
          <w:b/>
          <w:vertAlign w:val="superscript"/>
        </w:rPr>
        <w:t>i</w:t>
      </w:r>
      <w:r w:rsidRPr="00242942">
        <w:rPr>
          <w:b/>
          <w:vertAlign w:val="superscript"/>
        </w:rPr>
        <w:t>[</w:t>
      </w:r>
      <w:r>
        <w:rPr>
          <w:b/>
          <w:vertAlign w:val="superscript"/>
        </w:rPr>
        <w:t>φk</w:t>
      </w:r>
      <w:r w:rsidRPr="00242942">
        <w:rPr>
          <w:b/>
          <w:vertAlign w:val="superscript"/>
        </w:rPr>
        <w:t>(</w:t>
      </w:r>
      <w:r>
        <w:rPr>
          <w:b/>
          <w:vertAlign w:val="superscript"/>
        </w:rPr>
        <w:t>ω</w:t>
      </w:r>
      <w:r w:rsidRPr="00242942">
        <w:rPr>
          <w:b/>
          <w:vertAlign w:val="superscript"/>
        </w:rPr>
        <w:t>)+</w:t>
      </w:r>
      <w:r>
        <w:rPr>
          <w:b/>
          <w:vertAlign w:val="superscript"/>
        </w:rPr>
        <w:t>ω</w:t>
      </w:r>
      <w:r w:rsidRPr="00242942">
        <w:rPr>
          <w:b/>
          <w:vertAlign w:val="superscript"/>
        </w:rPr>
        <w:t>0</w:t>
      </w:r>
      <w:r>
        <w:rPr>
          <w:b/>
          <w:vertAlign w:val="superscript"/>
        </w:rPr>
        <w:t>t</w:t>
      </w:r>
      <w:r w:rsidRPr="00242942">
        <w:rPr>
          <w:b/>
          <w:vertAlign w:val="superscript"/>
        </w:rPr>
        <w:t>]</w:t>
      </w:r>
      <w:r>
        <w:rPr>
          <w:b/>
        </w:rPr>
        <w:t xml:space="preserve">, </w:t>
      </w:r>
      <w:r>
        <w:t xml:space="preserve">записываем неравенство </w:t>
      </w:r>
      <w:r>
        <w:fldChar w:fldCharType="begin"/>
      </w:r>
      <w:r>
        <w:instrText xml:space="preserve"> REF _Ref388919512 \h </w:instrText>
      </w:r>
      <w:r>
        <w:fldChar w:fldCharType="separate"/>
      </w:r>
      <w:r w:rsidRPr="004965A7">
        <w:t xml:space="preserve">фор. </w:t>
      </w:r>
      <w:r w:rsidRPr="00242942">
        <w:rPr>
          <w:noProof/>
        </w:rPr>
        <w:t>26</w:t>
      </w:r>
      <w:r>
        <w:fldChar w:fldCharType="end"/>
      </w:r>
      <w:r>
        <w:t xml:space="preserve"> в форме</w:t>
      </w:r>
    </w:p>
    <w:p w14:paraId="2D0707B4" w14:textId="77777777" w:rsidR="000A783A" w:rsidRDefault="000A783A" w:rsidP="003A759E">
      <w:pPr>
        <w:jc w:val="center"/>
      </w:pPr>
      <m:oMathPara>
        <m:oMath>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dω</m:t>
              </m:r>
            </m:e>
          </m:nary>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r>
                        <m:rPr>
                          <m:sty m:val="p"/>
                        </m:rPr>
                        <w:rPr>
                          <w:rFonts w:ascii="Cambria Math" w:hAnsi="Cambria Math"/>
                        </w:rPr>
                        <m:t>(ω</m:t>
                      </m:r>
                    </m:e>
                  </m:nary>
                </m:e>
              </m:nary>
              <m:r>
                <m:rPr>
                  <m:sty m:val="p"/>
                </m:rPr>
                <w:rPr>
                  <w:rFonts w:ascii="Cambria Math" w:hAnsi="Cambria Math"/>
                </w:rPr>
                <m:t>)</m:t>
              </m:r>
              <m:r>
                <w:rPr>
                  <w:rFonts w:ascii="Cambria Math" w:hAnsi="Cambria Math"/>
                </w:rPr>
                <m:t>dω</m:t>
              </m:r>
              <m:r>
                <m:rPr>
                  <m:sty m:val="p"/>
                </m:rPr>
                <w:rPr>
                  <w:rFonts w:ascii="Cambria Math" w:hAnsi="Cambria Math"/>
                </w:rPr>
                <m:t>)</m:t>
              </m:r>
            </m:e>
            <m:sup>
              <m:r>
                <m:rPr>
                  <m:sty m:val="p"/>
                </m:rPr>
                <w:rPr>
                  <w:rFonts w:ascii="Cambria Math" w:hAnsi="Cambria Math"/>
                </w:rPr>
                <m:t>1/2</m:t>
              </m:r>
            </m:sup>
          </m:sSup>
        </m:oMath>
      </m:oMathPara>
    </w:p>
    <w:p w14:paraId="01BF3FAA" w14:textId="77777777" w:rsidR="000A783A" w:rsidRPr="00080A85" w:rsidRDefault="000A783A" w:rsidP="003A759E">
      <w:pPr>
        <w:pStyle w:val="Caption"/>
        <w:jc w:val="cente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5</w:t>
      </w:r>
      <w:r>
        <w:fldChar w:fldCharType="end"/>
      </w:r>
    </w:p>
    <w:p w14:paraId="20FA03DF" w14:textId="77777777" w:rsidR="000A783A" w:rsidRDefault="000A783A" w:rsidP="003A759E">
      <w:pPr>
        <w:ind w:firstLine="720"/>
      </w:pPr>
      <w:r>
        <w:t xml:space="preserve">Тогда выражение </w:t>
      </w:r>
      <w:r>
        <w:fldChar w:fldCharType="begin"/>
      </w:r>
      <w:r>
        <w:instrText xml:space="preserve"> REF _Ref388919911 \h </w:instrText>
      </w:r>
      <w:r>
        <w:fldChar w:fldCharType="separate"/>
      </w:r>
      <w:r w:rsidRPr="00242942">
        <w:t xml:space="preserve">фор. </w:t>
      </w:r>
      <w:r w:rsidRPr="00242942">
        <w:rPr>
          <w:noProof/>
        </w:rPr>
        <w:t>25</w:t>
      </w:r>
      <w:r>
        <w:fldChar w:fldCharType="end"/>
      </w:r>
      <w:r>
        <w:t xml:space="preserve"> позволяет составить следующее неравенство:</w:t>
      </w:r>
    </w:p>
    <w:p w14:paraId="327354D0" w14:textId="77777777" w:rsidR="000A783A" w:rsidRDefault="001C5483"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r>
                <w:rPr>
                  <w:rFonts w:ascii="Cambria Math" w:hAnsi="Cambria Math"/>
                </w:rPr>
                <m:t>t</m:t>
              </m:r>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d>
                    <m:dPr>
                      <m:ctrlPr>
                        <w:rPr>
                          <w:rFonts w:ascii="Cambria Math" w:hAnsi="Cambria Math"/>
                        </w:rPr>
                      </m:ctrlPr>
                    </m:dPr>
                    <m:e>
                      <m:r>
                        <w:rPr>
                          <w:rFonts w:ascii="Cambria Math" w:hAnsi="Cambria Math"/>
                        </w:rPr>
                        <m:t>ω</m:t>
                      </m:r>
                    </m:e>
                  </m:d>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e>
              </m:nary>
              <m:r>
                <w:rPr>
                  <w:rFonts w:ascii="Cambria Math" w:hAnsi="Cambria Math"/>
                </w:rPr>
                <m:t>dω</m:t>
              </m:r>
              <m:r>
                <m:rPr>
                  <m:sty m:val="p"/>
                </m:rPr>
                <w:rPr>
                  <w:rFonts w:ascii="Cambria Math" w:hAnsi="Cambria Math"/>
                </w:rPr>
                <m:t>|</m:t>
              </m:r>
            </m:num>
            <m:den>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r>
                    <m:rPr>
                      <m:sty m:val="p"/>
                    </m:rPr>
                    <w:rPr>
                      <w:rFonts w:ascii="Cambria Math" w:hAnsi="Cambria Math"/>
                    </w:rPr>
                    <m:t>)</m:t>
                  </m:r>
                </m:e>
                <m:sup>
                  <m:r>
                    <m:rPr>
                      <m:sty m:val="p"/>
                    </m:rPr>
                    <w:rPr>
                      <w:rFonts w:ascii="Cambria Math" w:hAnsi="Cambria Math"/>
                    </w:rPr>
                    <m:t>1/2</m:t>
                  </m:r>
                </m:sup>
              </m:sSup>
              <m:sSup>
                <m:sSupPr>
                  <m:ctrlPr>
                    <w:rPr>
                      <w:rFonts w:ascii="Cambria Math" w:hAnsi="Cambria Math"/>
                    </w:rPr>
                  </m:ctrlPr>
                </m:sSupPr>
                <m:e>
                  <m:d>
                    <m:dPr>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r>
                    <m:rPr>
                      <m:sty m:val="p"/>
                    </m:rPr>
                    <w:rPr>
                      <w:rFonts w:ascii="Cambria Math" w:hAnsi="Cambria Math"/>
                    </w:rPr>
                    <m:t>1/2</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num>
            <m:den>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W</m:t>
                              </m:r>
                            </m:e>
                            <m:sub>
                              <m:r>
                                <m:rPr>
                                  <m:sty m:val="p"/>
                                </m:rPr>
                                <w:rPr>
                                  <w:rFonts w:ascii="Cambria Math" w:hAnsi="Cambria Math"/>
                                </w:rPr>
                                <m:t>0</m:t>
                              </m:r>
                            </m:sub>
                          </m:sSub>
                        </m:num>
                        <m:den>
                          <m:r>
                            <m:rPr>
                              <m:sty m:val="p"/>
                            </m:rPr>
                            <w:rPr>
                              <w:rFonts w:ascii="Cambria Math" w:hAnsi="Cambria Math"/>
                            </w:rPr>
                            <m:t>2</m:t>
                          </m:r>
                          <m:r>
                            <w:rPr>
                              <w:rFonts w:ascii="Cambria Math" w:hAnsi="Cambria Math"/>
                            </w:rPr>
                            <m:t>π</m:t>
                          </m:r>
                        </m:den>
                      </m:f>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sSup>
                <m:sSupPr>
                  <m:ctrlPr>
                    <w:rPr>
                      <w:rFonts w:ascii="Cambria Math" w:hAnsi="Cambria Math"/>
                    </w:rPr>
                  </m:ctrlPr>
                </m:sSupPr>
                <m:e>
                  <m:d>
                    <m:dPr>
                      <m:begChr m:val="["/>
                      <m:endChr m:val="]"/>
                      <m:ctrlPr>
                        <w:rPr>
                          <w:rFonts w:ascii="Cambria Math" w:hAnsi="Cambria Math"/>
                        </w:rPr>
                      </m:ctrlPr>
                    </m:dPr>
                    <m:e>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K</m:t>
                              </m:r>
                            </m:e>
                            <m:sup>
                              <m:r>
                                <m:rPr>
                                  <m:sty m:val="p"/>
                                </m:rPr>
                                <w:rPr>
                                  <w:rFonts w:ascii="Cambria Math" w:hAnsi="Cambria Math"/>
                                </w:rPr>
                                <m:t>2</m:t>
                              </m:r>
                            </m:sup>
                          </m:sSup>
                          <m:d>
                            <m:dPr>
                              <m:ctrlPr>
                                <w:rPr>
                                  <w:rFonts w:ascii="Cambria Math" w:hAnsi="Cambria Math"/>
                                </w:rPr>
                              </m:ctrlPr>
                            </m:dPr>
                            <m:e>
                              <m:r>
                                <w:rPr>
                                  <w:rFonts w:ascii="Cambria Math" w:hAnsi="Cambria Math"/>
                                </w:rPr>
                                <m:t>ω</m:t>
                              </m:r>
                            </m:e>
                          </m:d>
                          <m:r>
                            <w:rPr>
                              <w:rFonts w:ascii="Cambria Math" w:hAnsi="Cambria Math"/>
                            </w:rPr>
                            <m:t>dω</m:t>
                          </m:r>
                        </m:e>
                      </m:nary>
                    </m:e>
                  </m:d>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sSubSup>
                <m:sSubSupPr>
                  <m:ctrlPr>
                    <w:rPr>
                      <w:rFonts w:ascii="Cambria Math" w:eastAsiaTheme="minorEastAsia" w:hAnsi="Cambria Math"/>
                    </w:rPr>
                  </m:ctrlPr>
                </m:sSubSupPr>
                <m:e>
                  <m:r>
                    <w:rPr>
                      <w:rFonts w:ascii="Cambria Math" w:eastAsiaTheme="minorEastAsia" w:hAnsi="Cambria Math"/>
                    </w:rPr>
                    <m:t>W</m:t>
                  </m:r>
                </m:e>
                <m:sub>
                  <m:r>
                    <m:rPr>
                      <m:sty m:val="p"/>
                    </m:rPr>
                    <w:rPr>
                      <w:rFonts w:ascii="Cambria Math" w:eastAsiaTheme="minorEastAsia" w:hAnsi="Cambria Math"/>
                    </w:rPr>
                    <m:t>0</m:t>
                  </m:r>
                </m:sub>
                <m:sup>
                  <m:r>
                    <m:rPr>
                      <m:sty m:val="p"/>
                    </m:rPr>
                    <w:rPr>
                      <w:rFonts w:ascii="Cambria Math" w:eastAsiaTheme="minorEastAsia" w:hAnsi="Cambria Math"/>
                    </w:rPr>
                    <m:t>1/2</m:t>
                  </m:r>
                </m:sup>
              </m:sSubSup>
            </m:den>
          </m:f>
          <m:sSup>
            <m:sSupPr>
              <m:ctrlPr>
                <w:rPr>
                  <w:rFonts w:ascii="Cambria Math" w:eastAsiaTheme="minorEastAsia" w:hAnsi="Cambria Math"/>
                </w:rPr>
              </m:ctrlPr>
            </m:sSupPr>
            <m:e>
              <m:d>
                <m:dPr>
                  <m:begChr m:val="["/>
                  <m:endChr m:val="]"/>
                  <m:ctrlPr>
                    <w:rPr>
                      <w:rFonts w:ascii="Cambria Math" w:eastAsiaTheme="minorEastAsia" w:hAnsi="Cambria Math"/>
                    </w:rPr>
                  </m:ctrlPr>
                </m:dPr>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eastAsiaTheme="minorEastAsia" w:hAnsi="Cambria Math"/>
                            </w:rPr>
                            <m:t>S</m:t>
                          </m:r>
                        </m:e>
                        <m:sup>
                          <m:r>
                            <m:rPr>
                              <m:sty m:val="p"/>
                            </m:rPr>
                            <w:rPr>
                              <w:rFonts w:ascii="Cambria Math" w:eastAsiaTheme="minorEastAsia" w:hAnsi="Cambria Math"/>
                            </w:rPr>
                            <m:t>2</m:t>
                          </m:r>
                        </m:sup>
                      </m:sSup>
                      <m:d>
                        <m:dPr>
                          <m:ctrlPr>
                            <w:rPr>
                              <w:rFonts w:ascii="Cambria Math" w:eastAsiaTheme="minorEastAsia" w:hAnsi="Cambria Math"/>
                            </w:rPr>
                          </m:ctrlPr>
                        </m:dPr>
                        <m:e>
                          <m:r>
                            <w:rPr>
                              <w:rFonts w:ascii="Cambria Math" w:eastAsiaTheme="minorEastAsia" w:hAnsi="Cambria Math"/>
                            </w:rPr>
                            <m:t>ω</m:t>
                          </m:r>
                        </m:e>
                      </m:d>
                      <m:r>
                        <w:rPr>
                          <w:rFonts w:ascii="Cambria Math" w:eastAsiaTheme="minorEastAsia" w:hAnsi="Cambria Math"/>
                        </w:rPr>
                        <m:t>dω</m:t>
                      </m:r>
                    </m:e>
                  </m:nary>
                </m:e>
              </m:d>
            </m:e>
            <m:sup>
              <m:r>
                <m:rPr>
                  <m:sty m:val="p"/>
                </m:rPr>
                <w:rPr>
                  <w:rFonts w:ascii="Cambria Math" w:eastAsiaTheme="minorEastAsia" w:hAnsi="Cambria Math"/>
                </w:rPr>
                <m:t>1/2</m:t>
              </m:r>
            </m:sup>
          </m:sSup>
        </m:oMath>
      </m:oMathPara>
    </w:p>
    <w:p w14:paraId="0D896F08" w14:textId="77777777" w:rsidR="000A783A" w:rsidRPr="00D77C8B" w:rsidRDefault="000A783A" w:rsidP="003A759E">
      <w:pPr>
        <w:pStyle w:val="Caption"/>
        <w:jc w:val="center"/>
      </w:pPr>
      <w:r w:rsidRPr="00D77C8B">
        <w:t xml:space="preserve">фор. </w:t>
      </w:r>
      <w:r>
        <w:fldChar w:fldCharType="begin"/>
      </w:r>
      <w:r w:rsidRPr="00D77C8B">
        <w:instrText xml:space="preserve"> </w:instrText>
      </w:r>
      <w:r>
        <w:instrText>SEQ</w:instrText>
      </w:r>
      <w:r w:rsidRPr="00D77C8B">
        <w:instrText xml:space="preserve"> фор. \* </w:instrText>
      </w:r>
      <w:r>
        <w:instrText>ARABIC</w:instrText>
      </w:r>
      <w:r w:rsidRPr="00D77C8B">
        <w:instrText xml:space="preserve"> </w:instrText>
      </w:r>
      <w:r>
        <w:fldChar w:fldCharType="separate"/>
      </w:r>
      <w:r w:rsidR="00623ABE">
        <w:rPr>
          <w:noProof/>
        </w:rPr>
        <w:t>6</w:t>
      </w:r>
      <w:r>
        <w:fldChar w:fldCharType="end"/>
      </w:r>
    </w:p>
    <w:p w14:paraId="6C75339C" w14:textId="679A2CA7" w:rsidR="000A783A" w:rsidRDefault="000A783A" w:rsidP="003A759E">
      <w:pPr>
        <w:ind w:firstLine="720"/>
      </w:pPr>
      <w:r>
        <w:t xml:space="preserve">Учитывая, что выражене в квадратных скобках правой части этого неравеснства есть не что иное, как полная энергия </w:t>
      </w:r>
      <w:r w:rsidRPr="003A759E">
        <w:rPr>
          <w:b/>
        </w:rPr>
        <w:t>Э</w:t>
      </w:r>
      <w:r>
        <w:t xml:space="preserve"> входного сигнала, приходим к следующему результату:</w:t>
      </w:r>
    </w:p>
    <w:p w14:paraId="6749E03B" w14:textId="77777777" w:rsidR="000A783A" w:rsidRDefault="001C5483" w:rsidP="003A759E">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182C1B51" w14:textId="77777777" w:rsidR="000A783A" w:rsidRPr="00080A85"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7</w:t>
      </w:r>
      <w:r>
        <w:fldChar w:fldCharType="end"/>
      </w:r>
    </w:p>
    <w:p w14:paraId="6F20AAC5" w14:textId="77777777" w:rsidR="000A783A" w:rsidRDefault="000A783A" w:rsidP="003A759E">
      <w:pPr>
        <w:ind w:firstLine="720"/>
      </w:pPr>
      <w:r w:rsidRPr="00080A85">
        <w:t xml:space="preserve">Наконец, из выражения </w:t>
      </w:r>
      <w:r>
        <w:fldChar w:fldCharType="begin"/>
      </w:r>
      <w:r w:rsidRPr="00080A85">
        <w:instrText xml:space="preserve"> </w:instrText>
      </w:r>
      <w:r>
        <w:instrText>REF</w:instrText>
      </w:r>
      <w:r w:rsidRPr="00080A85">
        <w:instrText xml:space="preserve"> _</w:instrText>
      </w:r>
      <w:r>
        <w:instrText>Ref</w:instrText>
      </w:r>
      <w:r w:rsidRPr="00080A85">
        <w:instrText>388920587 \</w:instrText>
      </w:r>
      <w:r>
        <w:instrText>h</w:instrText>
      </w:r>
      <w:r w:rsidRPr="00080A85">
        <w:instrText xml:space="preserve"> </w:instrText>
      </w:r>
      <w:r>
        <w:fldChar w:fldCharType="separate"/>
      </w:r>
      <w:r w:rsidRPr="004965A7">
        <w:t xml:space="preserve">фор. </w:t>
      </w:r>
      <w:r w:rsidRPr="00080A85">
        <w:rPr>
          <w:noProof/>
        </w:rPr>
        <w:t>27</w:t>
      </w:r>
      <w:r>
        <w:fldChar w:fldCharType="end"/>
      </w:r>
      <w:r>
        <w:t xml:space="preserve"> следует, что это неравенство обращается в равенство при выполнении условия</w:t>
      </w:r>
    </w:p>
    <w:p w14:paraId="5344382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s</m:t>
                  </m:r>
                </m:sub>
              </m:sSub>
              <m:r>
                <m:rPr>
                  <m:sty m:val="p"/>
                </m:rPr>
                <w:rPr>
                  <w:rFonts w:ascii="Cambria Math" w:hAnsi="Cambria Math"/>
                </w:rPr>
                <m:t>(</m:t>
              </m:r>
              <m:r>
                <w:rPr>
                  <w:rFonts w:ascii="Cambria Math" w:hAnsi="Cambria Math"/>
                </w:rPr>
                <m:t>ω</m:t>
              </m:r>
              <m:r>
                <m:rPr>
                  <m:sty m:val="p"/>
                </m:rPr>
                <w:rPr>
                  <w:rFonts w:ascii="Cambria Math" w:hAnsi="Cambria Math"/>
                </w:rPr>
                <m:t>)</m:t>
              </m:r>
            </m:sup>
          </m:sSup>
        </m:oMath>
      </m:oMathPara>
    </w:p>
    <w:p w14:paraId="7B2C3D36" w14:textId="77777777" w:rsidR="000A783A" w:rsidRPr="00711AF2" w:rsidRDefault="000A783A" w:rsidP="003A759E">
      <w:pPr>
        <w:pStyle w:val="Caption"/>
        <w:jc w:val="center"/>
      </w:pPr>
      <w:r w:rsidRPr="00080A85">
        <w:t xml:space="preserve">фор. </w:t>
      </w:r>
      <w:r>
        <w:fldChar w:fldCharType="begin"/>
      </w:r>
      <w:r w:rsidRPr="00080A85">
        <w:instrText xml:space="preserve"> </w:instrText>
      </w:r>
      <w:r>
        <w:instrText>SEQ</w:instrText>
      </w:r>
      <w:r w:rsidRPr="00080A85">
        <w:instrText xml:space="preserve"> фор. \* </w:instrText>
      </w:r>
      <w:r>
        <w:instrText>ARABIC</w:instrText>
      </w:r>
      <w:r w:rsidRPr="00080A85">
        <w:instrText xml:space="preserve"> </w:instrText>
      </w:r>
      <w:r>
        <w:fldChar w:fldCharType="separate"/>
      </w:r>
      <w:r w:rsidR="00623ABE">
        <w:rPr>
          <w:noProof/>
        </w:rPr>
        <w:t>8</w:t>
      </w:r>
      <w:r>
        <w:fldChar w:fldCharType="end"/>
      </w:r>
    </w:p>
    <w:p w14:paraId="6B352E29" w14:textId="77777777" w:rsidR="000A783A" w:rsidRDefault="000A783A" w:rsidP="000A783A">
      <w:r>
        <w:t>или, что то же,</w:t>
      </w:r>
    </w:p>
    <w:p w14:paraId="7238CA4F"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oMath>
      </m:oMathPara>
    </w:p>
    <w:p w14:paraId="07B63CCD" w14:textId="77777777" w:rsidR="000A783A" w:rsidRPr="00711AF2" w:rsidRDefault="000A783A" w:rsidP="003A759E">
      <w:pPr>
        <w:pStyle w:val="Caption"/>
        <w:jc w:val="center"/>
      </w:pPr>
      <w:bookmarkStart w:id="23" w:name="_Ref388920902"/>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9</w:t>
      </w:r>
      <w:r>
        <w:fldChar w:fldCharType="end"/>
      </w:r>
      <w:bookmarkEnd w:id="23"/>
    </w:p>
    <w:p w14:paraId="754740F0" w14:textId="77777777" w:rsidR="000A783A" w:rsidRDefault="000A783A" w:rsidP="000A783A"/>
    <w:p w14:paraId="4993276E" w14:textId="77777777" w:rsidR="000A783A" w:rsidRPr="00711AF2" w:rsidRDefault="000A783A" w:rsidP="003A759E">
      <w:pPr>
        <w:ind w:firstLine="720"/>
      </w:pPr>
      <w:r w:rsidRPr="00711AF2">
        <w:t>Полученное соотношение полностью определяет передаточную функцию фильтра, максимизирующего отношение сигнал-помеха на выходе (при входной помехе типа белого шума).</w:t>
      </w:r>
    </w:p>
    <w:p w14:paraId="2D5C84B3" w14:textId="77777777" w:rsidR="000A783A" w:rsidRPr="00711AF2" w:rsidRDefault="000A783A" w:rsidP="003A759E">
      <w:pPr>
        <w:ind w:firstLine="720"/>
      </w:pPr>
      <w:r w:rsidRPr="00711AF2">
        <w:t xml:space="preserve">Функция </w:t>
      </w:r>
      <w:r>
        <w:rPr>
          <w:b/>
        </w:rPr>
        <w:t>K</w:t>
      </w:r>
      <w:r w:rsidRPr="00711AF2">
        <w:rPr>
          <w:b/>
        </w:rPr>
        <w:t>(</w:t>
      </w:r>
      <w:r>
        <w:rPr>
          <w:b/>
        </w:rPr>
        <w:t>iω</w:t>
      </w:r>
      <w:r w:rsidRPr="00711AF2">
        <w:rPr>
          <w:b/>
        </w:rPr>
        <w:t>)</w:t>
      </w:r>
      <w:r>
        <w:t xml:space="preserve">, отвечающая условию </w:t>
      </w:r>
      <w:r>
        <w:fldChar w:fldCharType="begin"/>
      </w:r>
      <w:r>
        <w:instrText xml:space="preserve"> REF _Ref388920902 \h </w:instrText>
      </w:r>
      <w:r>
        <w:fldChar w:fldCharType="separate"/>
      </w:r>
      <w:r w:rsidRPr="00711AF2">
        <w:t xml:space="preserve">фор. </w:t>
      </w:r>
      <w:r w:rsidRPr="00711AF2">
        <w:rPr>
          <w:noProof/>
        </w:rPr>
        <w:t>32</w:t>
      </w:r>
      <w:r>
        <w:fldChar w:fldCharType="end"/>
      </w:r>
      <w:r w:rsidRPr="00711AF2">
        <w:t>, согласована со спектральными характеристиками сигнала — амплитудной и фазовой. В связи с этим рассматриваемый оптимальный фильтр часто называют согласованным фильтром.</w:t>
      </w:r>
    </w:p>
    <w:p w14:paraId="515B836B" w14:textId="77777777" w:rsidR="000A783A" w:rsidRDefault="000A783A" w:rsidP="003A759E">
      <w:pPr>
        <w:ind w:firstLine="720"/>
      </w:pPr>
      <w:r w:rsidRPr="00711AF2">
        <w:t>Итак, отношение пика сигнала к среднеквадратическому значению помехи на выходе согласованного фильтра определяется равенством</w:t>
      </w:r>
    </w:p>
    <w:p w14:paraId="3ECD8925" w14:textId="77777777" w:rsidR="000A783A" w:rsidRDefault="001C5483" w:rsidP="003A759E">
      <w:pPr>
        <w:jc w:val="center"/>
      </w:pPr>
      <m:oMathPara>
        <m:oMath>
          <m:f>
            <m:fPr>
              <m:type m:val="skw"/>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f>
                <m:fPr>
                  <m:type m:val="skw"/>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e>
          </m:rad>
        </m:oMath>
      </m:oMathPara>
    </w:p>
    <w:p w14:paraId="6E133225" w14:textId="77777777" w:rsidR="000A783A" w:rsidRPr="00711AF2" w:rsidRDefault="000A783A" w:rsidP="003A759E">
      <w:pPr>
        <w:pStyle w:val="Caption"/>
        <w:jc w:val="center"/>
      </w:pPr>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10</w:t>
      </w:r>
      <w:r>
        <w:fldChar w:fldCharType="end"/>
      </w:r>
    </w:p>
    <w:p w14:paraId="7177B03F" w14:textId="77777777" w:rsidR="000A783A" w:rsidRDefault="000A783A" w:rsidP="003A759E">
      <w:pPr>
        <w:ind w:firstLine="360"/>
      </w:pPr>
      <w:r>
        <w:t xml:space="preserve">Из соотношения </w:t>
      </w:r>
      <w:r>
        <w:fldChar w:fldCharType="begin"/>
      </w:r>
      <w:r>
        <w:instrText xml:space="preserve"> REF _Ref388920902 \h </w:instrText>
      </w:r>
      <w:r>
        <w:fldChar w:fldCharType="separate"/>
      </w:r>
      <w:r w:rsidRPr="00711AF2">
        <w:t xml:space="preserve">фор. </w:t>
      </w:r>
      <w:r w:rsidRPr="00711AF2">
        <w:rPr>
          <w:noProof/>
        </w:rPr>
        <w:t>32</w:t>
      </w:r>
      <w:r>
        <w:fldChar w:fldCharType="end"/>
      </w:r>
      <w:r>
        <w:t xml:space="preserve"> вытекают следующие два требования к согласованному фильтру:</w:t>
      </w:r>
    </w:p>
    <w:p w14:paraId="17B15601" w14:textId="77777777" w:rsidR="000A783A" w:rsidRDefault="000A783A" w:rsidP="000A783A">
      <w:pPr>
        <w:pStyle w:val="ListParagraph"/>
        <w:numPr>
          <w:ilvl w:val="0"/>
          <w:numId w:val="3"/>
        </w:numPr>
      </w:pPr>
      <w:r>
        <w:t>ФЧХ фильтра должна отвечать условию</w:t>
      </w:r>
    </w:p>
    <w:p w14:paraId="093D143F" w14:textId="77777777" w:rsidR="000A783A" w:rsidRDefault="001C5483" w:rsidP="003A759E">
      <w:pPr>
        <w:jc w:val="center"/>
      </w:pPr>
      <m:oMathPara>
        <m:oMath>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oMath>
      </m:oMathPara>
    </w:p>
    <w:p w14:paraId="073E6AFD" w14:textId="77777777" w:rsidR="000A783A" w:rsidRDefault="000A783A" w:rsidP="003A759E">
      <w:pPr>
        <w:pStyle w:val="Caption"/>
        <w:jc w:val="center"/>
      </w:pPr>
      <w:bookmarkStart w:id="24" w:name="_Ref388921193"/>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11</w:t>
      </w:r>
      <w:r>
        <w:fldChar w:fldCharType="end"/>
      </w:r>
      <w:bookmarkEnd w:id="24"/>
    </w:p>
    <w:p w14:paraId="009B24EF" w14:textId="77777777" w:rsidR="000A783A" w:rsidRDefault="000A783A" w:rsidP="000A783A">
      <w:pPr>
        <w:pStyle w:val="ListParagraph"/>
        <w:numPr>
          <w:ilvl w:val="0"/>
          <w:numId w:val="3"/>
        </w:numPr>
      </w:pPr>
      <w:r>
        <w:lastRenderedPageBreak/>
        <w:t>АЧХ фильтра должна отвечать условию</w:t>
      </w:r>
    </w:p>
    <w:p w14:paraId="5AE4A111" w14:textId="77777777" w:rsidR="000A783A" w:rsidRDefault="000A783A" w:rsidP="003A759E">
      <w:pPr>
        <w:jc w:val="center"/>
      </w:pPr>
      <m:oMathPara>
        <m:oMath>
          <m:r>
            <w:rPr>
              <w:rFonts w:ascii="Cambria Math" w:hAnsi="Cambria Math"/>
            </w:rPr>
            <m:t>K</m:t>
          </m:r>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AS</m:t>
          </m:r>
          <m:d>
            <m:dPr>
              <m:ctrlPr>
                <w:rPr>
                  <w:rFonts w:ascii="Cambria Math" w:hAnsi="Cambria Math"/>
                </w:rPr>
              </m:ctrlPr>
            </m:dPr>
            <m:e>
              <m:r>
                <w:rPr>
                  <w:rFonts w:ascii="Cambria Math" w:hAnsi="Cambria Math"/>
                </w:rPr>
                <m:t>ω</m:t>
              </m:r>
            </m:e>
          </m:d>
        </m:oMath>
      </m:oMathPara>
    </w:p>
    <w:p w14:paraId="1003E485" w14:textId="77777777" w:rsidR="000A783A" w:rsidRPr="00711AF2" w:rsidRDefault="000A783A" w:rsidP="003A759E">
      <w:pPr>
        <w:pStyle w:val="Caption"/>
        <w:jc w:val="center"/>
        <w:rPr>
          <w:rFonts w:eastAsiaTheme="minorEastAsia"/>
        </w:rPr>
      </w:pPr>
      <w:bookmarkStart w:id="25" w:name="_Ref388921207"/>
      <w:r w:rsidRPr="00711AF2">
        <w:t xml:space="preserve">фор. </w:t>
      </w:r>
      <w:r>
        <w:fldChar w:fldCharType="begin"/>
      </w:r>
      <w:r w:rsidRPr="00711AF2">
        <w:instrText xml:space="preserve"> </w:instrText>
      </w:r>
      <w:r>
        <w:instrText>SEQ</w:instrText>
      </w:r>
      <w:r w:rsidRPr="00711AF2">
        <w:instrText xml:space="preserve"> фор. \* </w:instrText>
      </w:r>
      <w:r>
        <w:instrText>ARABIC</w:instrText>
      </w:r>
      <w:r w:rsidRPr="00711AF2">
        <w:instrText xml:space="preserve"> </w:instrText>
      </w:r>
      <w:r>
        <w:fldChar w:fldCharType="separate"/>
      </w:r>
      <w:r w:rsidR="00623ABE">
        <w:rPr>
          <w:noProof/>
        </w:rPr>
        <w:t>12</w:t>
      </w:r>
      <w:r>
        <w:fldChar w:fldCharType="end"/>
      </w:r>
      <w:bookmarkEnd w:id="25"/>
    </w:p>
    <w:p w14:paraId="25F35802" w14:textId="7E51E686" w:rsidR="000A783A" w:rsidRPr="00711AF2" w:rsidRDefault="000A783A" w:rsidP="00830436">
      <w:pPr>
        <w:ind w:firstLine="720"/>
      </w:pPr>
      <w:r w:rsidRPr="00711AF2">
        <w:t>В тех случаях, когда под комплексной передаточной функцией подразумевается безразмерная величина (например, отношение комплексных амплитуд напряжения на выходе и входе), постоянный коэффициент А должен иметь размерность, обратную размерности спектральной плотности сигнала.</w:t>
      </w:r>
    </w:p>
    <w:p w14:paraId="038411C2" w14:textId="77777777" w:rsidR="000A783A" w:rsidRPr="00711AF2" w:rsidRDefault="000A783A" w:rsidP="003A759E">
      <w:pPr>
        <w:ind w:firstLine="720"/>
      </w:pPr>
      <w:r w:rsidRPr="00711AF2">
        <w:t xml:space="preserve">Соотношения </w:t>
      </w:r>
      <w:r>
        <w:fldChar w:fldCharType="begin"/>
      </w:r>
      <w:r>
        <w:instrText xml:space="preserve"> REF _Ref388921193 \h </w:instrText>
      </w:r>
      <w:r>
        <w:fldChar w:fldCharType="separate"/>
      </w:r>
      <w:r w:rsidRPr="00711AF2">
        <w:t xml:space="preserve">фор. </w:t>
      </w:r>
      <w:r w:rsidRPr="00711AF2">
        <w:rPr>
          <w:noProof/>
        </w:rPr>
        <w:t>34</w:t>
      </w:r>
      <w:r>
        <w:fldChar w:fldCharType="end"/>
      </w:r>
      <w:r>
        <w:t xml:space="preserve"> и </w:t>
      </w:r>
      <w:r>
        <w:fldChar w:fldCharType="begin"/>
      </w:r>
      <w:r>
        <w:instrText xml:space="preserve"> REF _Ref388921207 \h </w:instrText>
      </w:r>
      <w:r>
        <w:fldChar w:fldCharType="separate"/>
      </w:r>
      <w:r w:rsidRPr="00711AF2">
        <w:t xml:space="preserve">фор. </w:t>
      </w:r>
      <w:r w:rsidRPr="00711AF2">
        <w:rPr>
          <w:noProof/>
        </w:rPr>
        <w:t>35</w:t>
      </w:r>
      <w:r>
        <w:fldChar w:fldCharType="end"/>
      </w:r>
      <w:r w:rsidRPr="00711AF2">
        <w:t xml:space="preserve"> имеют глубокий физический смысл. Первое из них можно назвать условием компенсации начальных фаз в спектре сигнала, поскольку фазовый сдвиг в фильтре </w:t>
      </w:r>
      <w:r>
        <w:rPr>
          <w:b/>
        </w:rPr>
        <w:t>θ</w:t>
      </w:r>
      <w:r>
        <w:rPr>
          <w:b/>
          <w:vertAlign w:val="subscript"/>
        </w:rPr>
        <w:t>s</w:t>
      </w:r>
      <w:r w:rsidRPr="00711AF2">
        <w:rPr>
          <w:b/>
        </w:rPr>
        <w:t>(</w:t>
      </w:r>
      <w:r>
        <w:rPr>
          <w:b/>
        </w:rPr>
        <w:t>ω</w:t>
      </w:r>
      <w:r w:rsidRPr="00711AF2">
        <w:rPr>
          <w:b/>
        </w:rPr>
        <w:t>)</w:t>
      </w:r>
      <w:r w:rsidRPr="00711AF2">
        <w:t xml:space="preserve"> равен по величине и обратен по знаку начальной фазе соответствующей составляющей спектра  </w:t>
      </w:r>
      <w:r>
        <w:rPr>
          <w:b/>
        </w:rPr>
        <w:t>S</w:t>
      </w:r>
      <w:r w:rsidRPr="00711AF2">
        <w:rPr>
          <w:b/>
        </w:rPr>
        <w:t>(</w:t>
      </w:r>
      <w:r>
        <w:rPr>
          <w:b/>
        </w:rPr>
        <w:t>ω</w:t>
      </w:r>
      <w:r w:rsidRPr="00711AF2">
        <w:rPr>
          <w:b/>
        </w:rPr>
        <w:t xml:space="preserve">) </w:t>
      </w:r>
      <w:r w:rsidRPr="00711AF2">
        <w:t xml:space="preserve">входного сигнала. В результате прохождения сигнала через фильтр с фазовой характеристикой </w:t>
      </w:r>
      <w:r>
        <w:rPr>
          <w:b/>
        </w:rPr>
        <w:t>φ</w:t>
      </w:r>
      <w:r>
        <w:rPr>
          <w:b/>
          <w:vertAlign w:val="subscript"/>
        </w:rPr>
        <w:t>k</w:t>
      </w:r>
      <w:r w:rsidRPr="00711AF2">
        <w:rPr>
          <w:b/>
        </w:rPr>
        <w:t>(</w:t>
      </w:r>
      <w:r>
        <w:rPr>
          <w:b/>
        </w:rPr>
        <w:t>ω</w:t>
      </w:r>
      <w:r w:rsidRPr="00711AF2">
        <w:rPr>
          <w:b/>
        </w:rPr>
        <w:t>)</w:t>
      </w:r>
      <w:r w:rsidRPr="00711AF2">
        <w:t xml:space="preserve"> сложение всех компонентов спектра, скорректированных по фазе, образует пик выходного сигнала. Слагаемое фазовой характеристики </w:t>
      </w:r>
      <w:r>
        <w:rPr>
          <w:b/>
        </w:rPr>
        <w:t>φ</w:t>
      </w:r>
      <w:r>
        <w:rPr>
          <w:b/>
          <w:vertAlign w:val="subscript"/>
        </w:rPr>
        <w:t>k</w:t>
      </w:r>
      <w:r w:rsidRPr="00711AF2">
        <w:rPr>
          <w:b/>
        </w:rPr>
        <w:t>(</w:t>
      </w:r>
      <w:r>
        <w:rPr>
          <w:b/>
        </w:rPr>
        <w:t>ω</w:t>
      </w:r>
      <w:r w:rsidRPr="00711AF2">
        <w:rPr>
          <w:b/>
        </w:rPr>
        <w:t>)</w:t>
      </w:r>
      <w:r w:rsidRPr="00711AF2">
        <w:t xml:space="preserve"> равное </w:t>
      </w:r>
      <w:r>
        <w:rPr>
          <w:b/>
        </w:rPr>
        <w:t>–ωt</w:t>
      </w:r>
      <w:r w:rsidRPr="00711AF2">
        <w:rPr>
          <w:b/>
          <w:vertAlign w:val="subscript"/>
        </w:rPr>
        <w:t>0</w:t>
      </w:r>
      <w:r w:rsidRPr="00711AF2">
        <w:t xml:space="preserve"> указывает на то, что пик задержан относительно начала сигнала s(t) на время </w:t>
      </w:r>
      <w:r>
        <w:rPr>
          <w:b/>
        </w:rPr>
        <w:t>t</w:t>
      </w:r>
      <w:r w:rsidRPr="00711AF2">
        <w:rPr>
          <w:b/>
          <w:vertAlign w:val="subscript"/>
        </w:rPr>
        <w:t>0.</w:t>
      </w:r>
    </w:p>
    <w:p w14:paraId="1D47DE6C" w14:textId="77777777" w:rsidR="000A783A" w:rsidRPr="00711AF2" w:rsidRDefault="000A783A" w:rsidP="003A759E">
      <w:pPr>
        <w:ind w:firstLine="720"/>
      </w:pPr>
      <w:r w:rsidRPr="00711AF2">
        <w:t xml:space="preserve">Связь между ФЧХ </w:t>
      </w:r>
      <w:r>
        <w:rPr>
          <w:b/>
        </w:rPr>
        <w:t>θ</w:t>
      </w:r>
      <w:r>
        <w:rPr>
          <w:b/>
          <w:vertAlign w:val="subscript"/>
        </w:rPr>
        <w:t>s</w:t>
      </w:r>
      <w:r w:rsidRPr="00711AF2">
        <w:rPr>
          <w:b/>
        </w:rPr>
        <w:t>(</w:t>
      </w:r>
      <w:r>
        <w:rPr>
          <w:b/>
        </w:rPr>
        <w:t>ω</w:t>
      </w:r>
      <w:r w:rsidRPr="00711AF2">
        <w:rPr>
          <w:b/>
        </w:rPr>
        <w:t>)</w:t>
      </w:r>
      <w:r w:rsidRPr="00711AF2">
        <w:t xml:space="preserve"> входного спектра, компенсирующей ее характеристикой фильтра —</w:t>
      </w:r>
      <w:r w:rsidRPr="00711AF2">
        <w:rPr>
          <w:b/>
        </w:rPr>
        <w:t xml:space="preserve"> </w:t>
      </w:r>
      <w:r>
        <w:rPr>
          <w:b/>
        </w:rPr>
        <w:t>θ</w:t>
      </w:r>
      <w:r>
        <w:rPr>
          <w:b/>
          <w:vertAlign w:val="subscript"/>
        </w:rPr>
        <w:t>s</w:t>
      </w:r>
      <w:r w:rsidRPr="00711AF2">
        <w:rPr>
          <w:b/>
        </w:rPr>
        <w:t>(</w:t>
      </w:r>
      <w:r>
        <w:rPr>
          <w:b/>
        </w:rPr>
        <w:t>ω</w:t>
      </w:r>
      <w:r w:rsidRPr="00711AF2">
        <w:rPr>
          <w:b/>
        </w:rPr>
        <w:t>)</w:t>
      </w:r>
      <w:r w:rsidRPr="00711AF2">
        <w:t xml:space="preserve"> и полной ФЧХ фильтра </w:t>
      </w:r>
      <w:r w:rsidRPr="00711AF2">
        <w:rPr>
          <w:b/>
        </w:rPr>
        <w:t>φ</w:t>
      </w:r>
      <w:r w:rsidRPr="00711AF2">
        <w:rPr>
          <w:b/>
          <w:vertAlign w:val="subscript"/>
        </w:rPr>
        <w:t>k</w:t>
      </w:r>
      <w:r w:rsidRPr="00711AF2">
        <w:rPr>
          <w:b/>
        </w:rPr>
        <w:t>(ω) = - [θ</w:t>
      </w:r>
      <w:r w:rsidRPr="00711AF2">
        <w:rPr>
          <w:b/>
          <w:vertAlign w:val="subscript"/>
        </w:rPr>
        <w:t>s</w:t>
      </w:r>
      <w:r w:rsidRPr="00711AF2">
        <w:rPr>
          <w:b/>
        </w:rPr>
        <w:t>(ω) + ωt</w:t>
      </w:r>
      <w:r w:rsidRPr="00711AF2">
        <w:rPr>
          <w:b/>
          <w:vertAlign w:val="subscript"/>
        </w:rPr>
        <w:t>0</w:t>
      </w:r>
      <w:r w:rsidRPr="00711AF2">
        <w:rPr>
          <w:b/>
        </w:rPr>
        <w:t>]</w:t>
      </w:r>
      <w:r w:rsidRPr="00711AF2">
        <w:t xml:space="preserve"> поясняется </w:t>
      </w:r>
      <w:r>
        <w:fldChar w:fldCharType="begin"/>
      </w:r>
      <w:r>
        <w:instrText xml:space="preserve"> REF _Ref388921409 \h </w:instrText>
      </w:r>
      <w:r>
        <w:fldChar w:fldCharType="separate"/>
      </w:r>
      <w:r w:rsidRPr="00711AF2">
        <w:t xml:space="preserve">рис. </w:t>
      </w:r>
      <w:r w:rsidRPr="00711AF2">
        <w:rPr>
          <w:noProof/>
        </w:rPr>
        <w:t>6</w:t>
      </w:r>
      <w:r>
        <w:fldChar w:fldCharType="end"/>
      </w:r>
      <w:r>
        <w:t>.</w:t>
      </w:r>
    </w:p>
    <w:p w14:paraId="692C89E8" w14:textId="77777777" w:rsidR="000A783A" w:rsidRDefault="000A783A" w:rsidP="003A759E">
      <w:pPr>
        <w:jc w:val="center"/>
      </w:pPr>
      <w:r>
        <w:rPr>
          <w:noProof/>
          <w:lang w:val="en-US"/>
        </w:rPr>
        <w:drawing>
          <wp:inline distT="0" distB="0" distL="0" distR="0" wp14:anchorId="25F2F0FB" wp14:editId="741386BA">
            <wp:extent cx="1802765" cy="1889125"/>
            <wp:effectExtent l="0" t="0" r="6985" b="0"/>
            <wp:docPr id="16" name="Picture 16" descr="http://stu.sernam.ru/archive/arch.php?path=../htm/book_g_rts/files.book&amp;file=g_rts_142.files/imag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tu.sernam.ru/archive/arch.php?path=../htm/book_g_rts/files.book&amp;file=g_rts_142.files/image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2765" cy="1889125"/>
                    </a:xfrm>
                    <a:prstGeom prst="rect">
                      <a:avLst/>
                    </a:prstGeom>
                    <a:noFill/>
                    <a:ln>
                      <a:noFill/>
                    </a:ln>
                  </pic:spPr>
                </pic:pic>
              </a:graphicData>
            </a:graphic>
          </wp:inline>
        </w:drawing>
      </w:r>
    </w:p>
    <w:p w14:paraId="6CB37DB8" w14:textId="77777777" w:rsidR="000A783A" w:rsidRPr="00711AF2" w:rsidRDefault="000A783A" w:rsidP="003A759E">
      <w:pPr>
        <w:pStyle w:val="Caption"/>
        <w:jc w:val="center"/>
        <w:rPr>
          <w:rFonts w:eastAsiaTheme="minorEastAsia"/>
        </w:rPr>
      </w:pPr>
      <w:bookmarkStart w:id="26" w:name="_Ref388921409"/>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6A3659">
        <w:rPr>
          <w:noProof/>
        </w:rPr>
        <w:t>7</w:t>
      </w:r>
      <w:r>
        <w:fldChar w:fldCharType="end"/>
      </w:r>
      <w:bookmarkEnd w:id="26"/>
    </w:p>
    <w:p w14:paraId="19A11A7A" w14:textId="77777777" w:rsidR="000A783A" w:rsidRDefault="000A783A" w:rsidP="003A759E">
      <w:pPr>
        <w:ind w:firstLine="720"/>
      </w:pPr>
      <w:r w:rsidRPr="00711AF2">
        <w:t>После прохождения через фильтр спектр выходного сигнала будет иметь фазовую характеристику</w:t>
      </w:r>
    </w:p>
    <w:p w14:paraId="54817B0F" w14:textId="77777777" w:rsidR="000A783A" w:rsidRDefault="001C5483" w:rsidP="003A759E">
      <w:pPr>
        <w:jc w:val="center"/>
      </w:pPr>
      <m:oMathPara>
        <m:oMath>
          <m:sSub>
            <m:sSubPr>
              <m:ctrlPr>
                <w:rPr>
                  <w:rFonts w:ascii="Cambria Math" w:hAnsi="Cambria Math"/>
                </w:rPr>
              </m:ctrlPr>
            </m:sSubPr>
            <m:e>
              <m:r>
                <w:rPr>
                  <w:rFonts w:ascii="Cambria Math" w:hAnsi="Cambria Math"/>
                </w:rPr>
                <m:t>θ</m:t>
              </m:r>
            </m:e>
            <m:sub>
              <m:r>
                <w:rPr>
                  <w:rFonts w:ascii="Cambria Math" w:hAnsi="Cambria Math"/>
                </w:rPr>
                <m:t>s</m:t>
              </m:r>
              <m:r>
                <m:rPr>
                  <m:sty m:val="p"/>
                </m:rPr>
                <w:rPr>
                  <w:rFonts w:ascii="Cambria Math" w:hAnsi="Cambria Math"/>
                </w:rPr>
                <m:t>вых</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m:oMathPara>
    </w:p>
    <w:p w14:paraId="065AC5E5" w14:textId="77777777" w:rsidR="000A783A" w:rsidRPr="00D93AB3" w:rsidRDefault="000A783A" w:rsidP="003A759E">
      <w:pPr>
        <w:pStyle w:val="Caption"/>
        <w:jc w:val="center"/>
      </w:pPr>
      <w:r w:rsidRPr="00695E84">
        <w:lastRenderedPageBreak/>
        <w:t xml:space="preserve">фор. </w:t>
      </w:r>
      <w:r>
        <w:fldChar w:fldCharType="begin"/>
      </w:r>
      <w:r w:rsidRPr="00695E84">
        <w:instrText xml:space="preserve"> </w:instrText>
      </w:r>
      <w:r>
        <w:instrText>SEQ</w:instrText>
      </w:r>
      <w:r w:rsidRPr="00695E84">
        <w:instrText xml:space="preserve"> фор. \* </w:instrText>
      </w:r>
      <w:r>
        <w:instrText>ARABIC</w:instrText>
      </w:r>
      <w:r w:rsidRPr="00695E84">
        <w:instrText xml:space="preserve"> </w:instrText>
      </w:r>
      <w:r>
        <w:fldChar w:fldCharType="separate"/>
      </w:r>
      <w:r w:rsidR="00623ABE">
        <w:rPr>
          <w:noProof/>
        </w:rPr>
        <w:t>13</w:t>
      </w:r>
      <w:r>
        <w:fldChar w:fldCharType="end"/>
      </w:r>
    </w:p>
    <w:p w14:paraId="636694B1" w14:textId="77777777" w:rsidR="000A783A" w:rsidRPr="00695E84" w:rsidRDefault="000A783A" w:rsidP="000A783A">
      <w:r w:rsidRPr="00695E84">
        <w:t>показанную прямой линией на том же рисунке.</w:t>
      </w:r>
    </w:p>
    <w:p w14:paraId="212CAD4E" w14:textId="59E785A6" w:rsidR="000A783A" w:rsidRDefault="000A783A" w:rsidP="00830436">
      <w:pPr>
        <w:ind w:firstLine="720"/>
      </w:pPr>
      <w:r w:rsidRPr="00695E84">
        <w:t xml:space="preserve">Соотношение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устанавливающее, что АЧХ фильтра</w:t>
      </w:r>
      <w:r>
        <w:t xml:space="preserve"> </w:t>
      </w:r>
      <w:r>
        <w:rPr>
          <w:b/>
        </w:rPr>
        <w:t>K</w:t>
      </w:r>
      <w:r w:rsidRPr="00695E84">
        <w:rPr>
          <w:b/>
        </w:rPr>
        <w:t>(</w:t>
      </w:r>
      <w:r>
        <w:rPr>
          <w:b/>
        </w:rPr>
        <w:t>ω</w:t>
      </w:r>
      <w:r w:rsidRPr="00695E84">
        <w:rPr>
          <w:b/>
        </w:rPr>
        <w:t>)</w:t>
      </w:r>
      <w:r w:rsidRPr="00695E84">
        <w:t xml:space="preserve"> должна по своей форме совпадать с амплитудным спектром сигнала </w:t>
      </w:r>
      <w:r w:rsidRPr="00695E84">
        <w:rPr>
          <w:b/>
        </w:rPr>
        <w:t>S(</w:t>
      </w:r>
      <w:r>
        <w:rPr>
          <w:b/>
        </w:rPr>
        <w:t>ω</w:t>
      </w:r>
      <w:r w:rsidRPr="00695E84">
        <w:rPr>
          <w:b/>
        </w:rPr>
        <w:t>)</w:t>
      </w:r>
      <w:r w:rsidRPr="00695E84">
        <w:t xml:space="preserve"> также легко поддается физическому истолкованию. При АЧХ </w:t>
      </w:r>
      <w:r>
        <w:rPr>
          <w:b/>
        </w:rPr>
        <w:t>K</w:t>
      </w:r>
      <w:r w:rsidRPr="00695E84">
        <w:rPr>
          <w:b/>
        </w:rPr>
        <w:t>(</w:t>
      </w:r>
      <w:r>
        <w:rPr>
          <w:b/>
        </w:rPr>
        <w:t>ω</w:t>
      </w:r>
      <w:r w:rsidRPr="00695E84">
        <w:rPr>
          <w:b/>
        </w:rPr>
        <w:t>)</w:t>
      </w:r>
      <w:r w:rsidRPr="00695E84">
        <w:t xml:space="preserve">, отвечающей условию </w:t>
      </w:r>
      <w:r>
        <w:fldChar w:fldCharType="begin"/>
      </w:r>
      <w:r>
        <w:instrText xml:space="preserve"> REF _Ref388921207 \h </w:instrText>
      </w:r>
      <w:r>
        <w:fldChar w:fldCharType="separate"/>
      </w:r>
      <w:r w:rsidRPr="00711AF2">
        <w:t xml:space="preserve">фор. </w:t>
      </w:r>
      <w:r w:rsidRPr="00695E84">
        <w:rPr>
          <w:noProof/>
        </w:rPr>
        <w:t>35</w:t>
      </w:r>
      <w:r>
        <w:fldChar w:fldCharType="end"/>
      </w:r>
      <w:r w:rsidRPr="00695E84">
        <w:t xml:space="preserve">, фильтр пропускает спектральные составляющие шума неравномерно, с тем большим ослаблением, чем меньше модуль </w:t>
      </w:r>
      <w:r w:rsidRPr="00695E84">
        <w:rPr>
          <w:b/>
        </w:rPr>
        <w:t>S(</w:t>
      </w:r>
      <w:r>
        <w:rPr>
          <w:b/>
        </w:rPr>
        <w:t>ω</w:t>
      </w:r>
      <w:r w:rsidRPr="00695E84">
        <w:rPr>
          <w:b/>
        </w:rPr>
        <w:t>)</w:t>
      </w:r>
      <w:r>
        <w:t>.</w:t>
      </w:r>
      <w:r w:rsidRPr="00695E84">
        <w:t xml:space="preserve"> Это приводит к существенному уменьшению мощности шума на выходе фильтра.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б эта мощность определяется площадью (заштрихованной) под кривой </w:t>
      </w:r>
      <w:r>
        <w:rPr>
          <w:b/>
        </w:rPr>
        <w:t>W</w:t>
      </w:r>
      <w:r>
        <w:rPr>
          <w:b/>
          <w:vertAlign w:val="subscript"/>
        </w:rPr>
        <w:t>вых</w:t>
      </w:r>
      <w:r w:rsidRPr="00695E84">
        <w:rPr>
          <w:b/>
        </w:rPr>
        <w:t>(</w:t>
      </w:r>
      <w:r>
        <w:rPr>
          <w:b/>
        </w:rPr>
        <w:t>ω</w:t>
      </w:r>
      <w:r w:rsidRPr="00695E84">
        <w:rPr>
          <w:b/>
        </w:rPr>
        <w:t>)=</w:t>
      </w:r>
      <w:r>
        <w:rPr>
          <w:b/>
        </w:rPr>
        <w:t>K</w:t>
      </w:r>
      <w:r w:rsidRPr="00695E84">
        <w:rPr>
          <w:b/>
          <w:vertAlign w:val="superscript"/>
        </w:rPr>
        <w:t>2</w:t>
      </w:r>
      <w:r w:rsidRPr="00695E84">
        <w:rPr>
          <w:b/>
        </w:rPr>
        <w:t>(</w:t>
      </w:r>
      <w:r>
        <w:rPr>
          <w:b/>
        </w:rPr>
        <w:t>ω</w:t>
      </w:r>
      <w:r w:rsidRPr="00695E84">
        <w:rPr>
          <w:b/>
        </w:rPr>
        <w:t>)</w:t>
      </w:r>
      <w:r>
        <w:rPr>
          <w:b/>
        </w:rPr>
        <w:t>W</w:t>
      </w:r>
      <w:r w:rsidRPr="00695E84">
        <w:rPr>
          <w:b/>
          <w:vertAlign w:val="subscript"/>
        </w:rPr>
        <w:t>0</w:t>
      </w:r>
      <w:r w:rsidRPr="00695E84">
        <w:t xml:space="preserve">. (Для наглядности характеристики на </w:t>
      </w:r>
      <w:r>
        <w:fldChar w:fldCharType="begin"/>
      </w:r>
      <w:r>
        <w:instrText xml:space="preserve"> REF _Ref388921685 \h </w:instrText>
      </w:r>
      <w:r>
        <w:fldChar w:fldCharType="separate"/>
      </w:r>
      <w:r w:rsidRPr="00695E84">
        <w:t xml:space="preserve">рис. </w:t>
      </w:r>
      <w:r w:rsidRPr="00695E84">
        <w:rPr>
          <w:noProof/>
        </w:rPr>
        <w:t>7</w:t>
      </w:r>
      <w:r>
        <w:fldChar w:fldCharType="end"/>
      </w:r>
      <w:r w:rsidRPr="00695E84">
        <w:t xml:space="preserve"> построены в предположении, что </w:t>
      </w:r>
      <w:r>
        <w:t>AS</w:t>
      </w:r>
      <w:r w:rsidR="00830436">
        <w:t>(0) = 1)</w:t>
      </w:r>
      <w:r w:rsidRPr="00695E84">
        <w:t>.</w:t>
      </w:r>
    </w:p>
    <w:p w14:paraId="4A015C82" w14:textId="77777777" w:rsidR="000A783A" w:rsidRPr="00695E84" w:rsidRDefault="000A783A" w:rsidP="003A759E">
      <w:pPr>
        <w:jc w:val="center"/>
      </w:pPr>
      <w:r>
        <w:rPr>
          <w:noProof/>
          <w:lang w:val="en-US"/>
        </w:rPr>
        <w:drawing>
          <wp:inline distT="0" distB="0" distL="0" distR="0" wp14:anchorId="2C247A98" wp14:editId="0E7FD7CA">
            <wp:extent cx="3778250" cy="1768475"/>
            <wp:effectExtent l="0" t="0" r="0" b="3175"/>
            <wp:docPr id="26" name="Picture 26" descr="http://stu.sernam.ru/archive/arch.php?path=../htm/book_g_rts/files.book&amp;file=g_rts_142.files/image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tu.sernam.ru/archive/arch.php?path=../htm/book_g_rts/files.book&amp;file=g_rts_142.files/image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8250" cy="1768475"/>
                    </a:xfrm>
                    <a:prstGeom prst="rect">
                      <a:avLst/>
                    </a:prstGeom>
                    <a:noFill/>
                    <a:ln>
                      <a:noFill/>
                    </a:ln>
                  </pic:spPr>
                </pic:pic>
              </a:graphicData>
            </a:graphic>
          </wp:inline>
        </w:drawing>
      </w:r>
    </w:p>
    <w:p w14:paraId="3146B288" w14:textId="77777777" w:rsidR="000A783A" w:rsidRPr="00695E84" w:rsidRDefault="000A783A" w:rsidP="003A759E">
      <w:pPr>
        <w:pStyle w:val="Caption"/>
        <w:jc w:val="center"/>
      </w:pPr>
      <w:bookmarkStart w:id="27" w:name="_Ref388921685"/>
      <w:r w:rsidRPr="00695E84">
        <w:t xml:space="preserve">рис. </w:t>
      </w:r>
      <w:r>
        <w:fldChar w:fldCharType="begin"/>
      </w:r>
      <w:r w:rsidRPr="00695E84">
        <w:instrText xml:space="preserve"> </w:instrText>
      </w:r>
      <w:r>
        <w:instrText>SEQ</w:instrText>
      </w:r>
      <w:r w:rsidRPr="00695E84">
        <w:instrText xml:space="preserve"> рис. \* </w:instrText>
      </w:r>
      <w:r>
        <w:instrText>ARABIC</w:instrText>
      </w:r>
      <w:r w:rsidRPr="00695E84">
        <w:instrText xml:space="preserve"> </w:instrText>
      </w:r>
      <w:r>
        <w:fldChar w:fldCharType="separate"/>
      </w:r>
      <w:r w:rsidR="006A3659">
        <w:rPr>
          <w:noProof/>
        </w:rPr>
        <w:t>8</w:t>
      </w:r>
      <w:r>
        <w:fldChar w:fldCharType="end"/>
      </w:r>
      <w:bookmarkEnd w:id="27"/>
    </w:p>
    <w:p w14:paraId="123E7170" w14:textId="77777777" w:rsidR="000A783A" w:rsidRPr="00695E84" w:rsidRDefault="000A783A" w:rsidP="00830436">
      <w:pPr>
        <w:ind w:firstLine="720"/>
      </w:pPr>
      <w:r w:rsidRPr="00695E84">
        <w:t xml:space="preserve">Ослабление сигнала из-за неравномерности характеристики </w:t>
      </w:r>
      <w:r>
        <w:rPr>
          <w:b/>
        </w:rPr>
        <w:t>K</w:t>
      </w:r>
      <w:r w:rsidRPr="00695E84">
        <w:rPr>
          <w:b/>
        </w:rPr>
        <w:t>(</w:t>
      </w:r>
      <w:r>
        <w:rPr>
          <w:b/>
        </w:rPr>
        <w:t>ω</w:t>
      </w:r>
      <w:r w:rsidRPr="00695E84">
        <w:rPr>
          <w:b/>
        </w:rPr>
        <w:t>)</w:t>
      </w:r>
      <w:r w:rsidRPr="00695E84">
        <w:t xml:space="preserve"> выражено в меньшей степени, чем ослабление шума, поскольку уменьшение </w:t>
      </w:r>
      <w:r>
        <w:rPr>
          <w:b/>
        </w:rPr>
        <w:t>K</w:t>
      </w:r>
      <w:r w:rsidRPr="00695E84">
        <w:rPr>
          <w:b/>
        </w:rPr>
        <w:t>(</w:t>
      </w:r>
      <w:r>
        <w:rPr>
          <w:b/>
        </w:rPr>
        <w:t>ω</w:t>
      </w:r>
      <w:r w:rsidRPr="00695E84">
        <w:rPr>
          <w:b/>
        </w:rPr>
        <w:t>)</w:t>
      </w:r>
      <w:r w:rsidRPr="00695E84">
        <w:t xml:space="preserve"> имеет место для спектральных составляющих, вклад которых в пиковое значение сигнала сравнительно мал.</w:t>
      </w:r>
    </w:p>
    <w:p w14:paraId="0092819A" w14:textId="389E30ED" w:rsidR="000A783A" w:rsidRDefault="000A783A" w:rsidP="003A759E">
      <w:pPr>
        <w:ind w:firstLine="720"/>
      </w:pPr>
      <w:r w:rsidRPr="00695E84">
        <w:t xml:space="preserve">В результате </w:t>
      </w:r>
      <w:r w:rsidR="003A759E">
        <w:t>можно наблюдать</w:t>
      </w:r>
      <w:r w:rsidRPr="00695E84">
        <w:t xml:space="preserve"> ослаб</w:t>
      </w:r>
      <w:r>
        <w:t>ление шума относительно сигнала.</w:t>
      </w:r>
      <w:r w:rsidRPr="00695E84">
        <w:t xml:space="preserve"> В сочетании с устранением фазовых сдвигов между спектральными составляющими сигнала это и приводит к максимизации отношения сигнал-помеха на выходе фильтра.</w:t>
      </w:r>
    </w:p>
    <w:p w14:paraId="322135DF" w14:textId="77777777" w:rsidR="001D65FD" w:rsidRDefault="001D65FD" w:rsidP="001D65FD">
      <w:pPr>
        <w:ind w:firstLine="720"/>
      </w:pPr>
      <w:r w:rsidRPr="00214BD7">
        <w:t xml:space="preserve">Тот факт, что коэффициент передачи </w:t>
      </w:r>
      <w:commentRangeStart w:id="28"/>
      <w:r w:rsidRPr="00214BD7">
        <w:t>согласованного</w:t>
      </w:r>
      <w:commentRangeEnd w:id="28"/>
      <w:r>
        <w:rPr>
          <w:rStyle w:val="CommentReference"/>
        </w:rPr>
        <w:commentReference w:id="28"/>
      </w:r>
      <w:r w:rsidRPr="00214BD7">
        <w:t xml:space="preserve"> фильтра </w:t>
      </w:r>
      <w:r w:rsidRPr="009145AE">
        <w:rPr>
          <w:b/>
        </w:rPr>
        <w:t>K(iω)</w:t>
      </w:r>
      <w:r w:rsidRPr="00214BD7">
        <w:t xml:space="preserve"> является функцией, сопряженной по отношению к спектру сигнала </w:t>
      </w:r>
      <w:r w:rsidRPr="009145AE">
        <w:rPr>
          <w:b/>
        </w:rPr>
        <w:t>S(ω)</w:t>
      </w:r>
      <w:r w:rsidRPr="00214BD7">
        <w:t xml:space="preserve">, указывает на существование тесной связи также и между временными характеристиками фильтра и </w:t>
      </w:r>
      <w:r w:rsidRPr="00214BD7">
        <w:lastRenderedPageBreak/>
        <w:t>сигнала. Для выявления этой связи найдем импульсную характеристику согласованного фильтра.</w:t>
      </w:r>
    </w:p>
    <w:p w14:paraId="3F1C852D" w14:textId="77777777" w:rsidR="001D65FD" w:rsidRDefault="001D65FD" w:rsidP="001D65FD">
      <w:pPr>
        <w:jc w:val="center"/>
      </w:pPr>
      <m:oMathPara>
        <m:oMath>
          <m:r>
            <w:rPr>
              <w:rFonts w:ascii="Cambria Math" w:hAnsi="Cambria Math"/>
            </w:rPr>
            <m:t>K</m:t>
          </m:r>
          <m:d>
            <m:dPr>
              <m:ctrlPr>
                <w:rPr>
                  <w:rFonts w:ascii="Cambria Math" w:hAnsi="Cambria Math"/>
                </w:rPr>
              </m:ctrlPr>
            </m:dPr>
            <m:e>
              <m:r>
                <w:rPr>
                  <w:rFonts w:ascii="Cambria Math" w:hAnsi="Cambria Math"/>
                </w:rPr>
                <m:t>iω</m:t>
              </m:r>
            </m:e>
          </m:d>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ω</m:t>
                  </m:r>
                </m:e>
              </m:d>
            </m:sup>
          </m:sSup>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r>
                <w:rPr>
                  <w:rFonts w:ascii="Cambria Math" w:hAnsi="Cambria Math"/>
                </w:rPr>
                <m:t>ω</m:t>
              </m:r>
            </m:e>
          </m:d>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r>
            <m:rPr>
              <m:sty m:val="p"/>
            </m:rPr>
            <w:rPr>
              <w:rFonts w:ascii="Cambria Math" w:hAnsi="Cambria Math"/>
            </w:rPr>
            <m:t>=</m:t>
          </m:r>
          <m:r>
            <w:rPr>
              <w:rFonts w:ascii="Cambria Math" w:hAnsi="Cambria Math"/>
            </w:rPr>
            <m:t>AS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r>
                <m:rPr>
                  <m:sty m:val="p"/>
                </m:rP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s</m:t>
                  </m:r>
                </m:sub>
              </m:sSub>
              <m:d>
                <m:dPr>
                  <m:ctrlPr>
                    <w:rPr>
                      <w:rFonts w:ascii="Cambria Math" w:hAnsi="Cambria Math"/>
                    </w:rPr>
                  </m:ctrlPr>
                </m:dPr>
                <m:e>
                  <m:r>
                    <w:rPr>
                      <w:rFonts w:ascii="Cambria Math" w:hAnsi="Cambria Math"/>
                    </w:rPr>
                    <m:t>ω</m:t>
                  </m:r>
                </m:e>
              </m:d>
              <m:r>
                <m:rPr>
                  <m:sty m:val="p"/>
                </m:rPr>
                <w:rPr>
                  <w:rFonts w:ascii="Cambria Math" w:hAnsi="Cambria Math"/>
                </w:rPr>
                <m:t>+</m:t>
              </m:r>
              <m:r>
                <w:rPr>
                  <w:rFonts w:ascii="Cambria Math" w:hAnsi="Cambria Math"/>
                </w:rPr>
                <m:t>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oMath>
      </m:oMathPara>
    </w:p>
    <w:p w14:paraId="442DEF08" w14:textId="77777777" w:rsidR="001D65FD" w:rsidRPr="00E64C61" w:rsidRDefault="001D65FD" w:rsidP="001D65FD">
      <w:pPr>
        <w:pStyle w:val="Caption"/>
        <w:jc w:val="center"/>
      </w:pPr>
      <w:bookmarkStart w:id="29" w:name="_Ref388913556"/>
      <w:r>
        <w:t xml:space="preserve">фор. </w:t>
      </w:r>
      <w:r>
        <w:fldChar w:fldCharType="begin"/>
      </w:r>
      <w:r>
        <w:instrText xml:space="preserve"> SEQ фор. \* ARABIC </w:instrText>
      </w:r>
      <w:r>
        <w:fldChar w:fldCharType="separate"/>
      </w:r>
      <w:r w:rsidR="00623ABE">
        <w:rPr>
          <w:noProof/>
        </w:rPr>
        <w:t>14</w:t>
      </w:r>
      <w:r>
        <w:rPr>
          <w:noProof/>
        </w:rPr>
        <w:fldChar w:fldCharType="end"/>
      </w:r>
      <w:bookmarkEnd w:id="29"/>
    </w:p>
    <w:p w14:paraId="474D5708" w14:textId="3B084984" w:rsidR="001D65FD" w:rsidRPr="00E64C61" w:rsidRDefault="001D65FD" w:rsidP="001D65FD">
      <w:pPr>
        <w:ind w:firstLine="720"/>
      </w:pPr>
      <w:r>
        <w:t xml:space="preserve">Учитывая </w:t>
      </w:r>
      <w:r>
        <w:fldChar w:fldCharType="begin"/>
      </w:r>
      <w:r>
        <w:instrText xml:space="preserve"> REF _Ref388913556 \h </w:instrText>
      </w:r>
      <w:r>
        <w:fldChar w:fldCharType="separate"/>
      </w:r>
      <w:r w:rsidRPr="00E64C61">
        <w:t xml:space="preserve">фор. </w:t>
      </w:r>
      <w:r w:rsidRPr="00E64C61">
        <w:rPr>
          <w:noProof/>
        </w:rPr>
        <w:t>11</w:t>
      </w:r>
      <w:r>
        <w:fldChar w:fldCharType="end"/>
      </w:r>
      <w:r w:rsidRPr="00E64C61">
        <w:t xml:space="preserve"> </w:t>
      </w:r>
      <w:r>
        <w:t>получаем:</w:t>
      </w:r>
    </w:p>
    <w:p w14:paraId="7D10B95A" w14:textId="77777777" w:rsidR="001D65FD" w:rsidRPr="00E64C61"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e>
          </m:nary>
        </m:oMath>
      </m:oMathPara>
    </w:p>
    <w:p w14:paraId="05A39DAC" w14:textId="77777777" w:rsidR="001D65FD" w:rsidRDefault="001D65FD" w:rsidP="001D65FD">
      <w:pPr>
        <w:pStyle w:val="Caption"/>
        <w:jc w:val="center"/>
      </w:pPr>
      <w:bookmarkStart w:id="30" w:name="_Ref388912309"/>
      <w:r w:rsidRPr="009145AE">
        <w:t xml:space="preserve">фор. </w:t>
      </w:r>
      <w:r>
        <w:fldChar w:fldCharType="begin"/>
      </w:r>
      <w:r w:rsidRPr="009145AE">
        <w:instrText xml:space="preserve"> </w:instrText>
      </w:r>
      <w:r>
        <w:instrText>SEQ</w:instrText>
      </w:r>
      <w:r w:rsidRPr="009145AE">
        <w:instrText xml:space="preserve"> фор. \* </w:instrText>
      </w:r>
      <w:r>
        <w:instrText>ARABIC</w:instrText>
      </w:r>
      <w:r w:rsidRPr="009145AE">
        <w:instrText xml:space="preserve"> </w:instrText>
      </w:r>
      <w:r>
        <w:fldChar w:fldCharType="separate"/>
      </w:r>
      <w:r w:rsidR="00623ABE">
        <w:rPr>
          <w:noProof/>
        </w:rPr>
        <w:t>15</w:t>
      </w:r>
      <w:r>
        <w:fldChar w:fldCharType="end"/>
      </w:r>
      <w:bookmarkEnd w:id="30"/>
    </w:p>
    <w:p w14:paraId="70E47937" w14:textId="77777777" w:rsidR="001D65FD" w:rsidRDefault="001D65FD" w:rsidP="001D65FD">
      <w:pPr>
        <w:ind w:firstLine="720"/>
      </w:pPr>
      <w:r>
        <w:t xml:space="preserve">Учитывая, что </w:t>
      </w:r>
      <w:r w:rsidRPr="009145AE">
        <w:rPr>
          <w:b/>
        </w:rPr>
        <w:t xml:space="preserve">S*(ω) = </w:t>
      </w:r>
      <w:r>
        <w:rPr>
          <w:b/>
        </w:rPr>
        <w:t>S</w:t>
      </w:r>
      <w:r w:rsidRPr="009145AE">
        <w:rPr>
          <w:b/>
        </w:rPr>
        <w:t>(-ω</w:t>
      </w:r>
      <w:r>
        <w:rPr>
          <w:b/>
        </w:rPr>
        <w:t>)</w:t>
      </w:r>
      <w:r w:rsidRPr="009145AE">
        <w:rPr>
          <w:b/>
        </w:rPr>
        <w:t xml:space="preserve"> </w:t>
      </w:r>
      <w:r>
        <w:t xml:space="preserve">и переходя к новой переменной </w:t>
      </w:r>
      <w:r w:rsidRPr="009145AE">
        <w:rPr>
          <w:b/>
        </w:rPr>
        <w:t>ω</w:t>
      </w:r>
      <w:r w:rsidRPr="009145AE">
        <w:rPr>
          <w:b/>
          <w:sz w:val="20"/>
          <w:vertAlign w:val="subscript"/>
        </w:rPr>
        <w:t xml:space="preserve">1 </w:t>
      </w:r>
      <w:r w:rsidRPr="009145AE">
        <w:rPr>
          <w:b/>
          <w:sz w:val="20"/>
        </w:rPr>
        <w:t xml:space="preserve">= </w:t>
      </w:r>
      <w:r>
        <w:rPr>
          <w:b/>
          <w:sz w:val="20"/>
        </w:rPr>
        <w:t>-</w:t>
      </w:r>
      <w:r w:rsidRPr="009145AE">
        <w:rPr>
          <w:b/>
        </w:rPr>
        <w:t xml:space="preserve"> ω</w:t>
      </w:r>
      <w:r>
        <w:t xml:space="preserve">, переписываем </w:t>
      </w:r>
      <w:r>
        <w:fldChar w:fldCharType="begin"/>
      </w:r>
      <w:r>
        <w:instrText xml:space="preserve"> REF _Ref388912309 \h </w:instrText>
      </w:r>
      <w:r>
        <w:fldChar w:fldCharType="separate"/>
      </w:r>
      <w:r w:rsidRPr="009145AE">
        <w:t xml:space="preserve">фор. </w:t>
      </w:r>
      <w:r w:rsidRPr="009145AE">
        <w:rPr>
          <w:noProof/>
        </w:rPr>
        <w:t>11</w:t>
      </w:r>
      <w:r>
        <w:fldChar w:fldCharType="end"/>
      </w:r>
      <w:r>
        <w:t xml:space="preserve"> следующим образом:</w:t>
      </w:r>
    </w:p>
    <w:p w14:paraId="080B39DB" w14:textId="77777777" w:rsidR="001D65FD" w:rsidRDefault="001D65FD" w:rsidP="001D65FD">
      <w:pPr>
        <w:jc w:val="center"/>
      </w:pPr>
      <m:oMathPara>
        <m:oMath>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A</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r>
                <m:rPr>
                  <m:sty m:val="p"/>
                </m:rPr>
                <w:rPr>
                  <w:rFonts w:ascii="Cambria Math" w:hAnsi="Cambria Math"/>
                </w:rPr>
                <m:t>=</m:t>
              </m:r>
              <m:r>
                <w:rPr>
                  <w:rFonts w:ascii="Cambria Math" w:hAnsi="Cambria Math"/>
                </w:rPr>
                <m:t>A</m:t>
              </m:r>
            </m:e>
          </m:nary>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ω</m:t>
                      </m:r>
                    </m:e>
                    <m:sub>
                      <m:r>
                        <m:rPr>
                          <m:sty m:val="p"/>
                        </m:rPr>
                        <w:rPr>
                          <w:rFonts w:ascii="Cambria Math" w:hAnsi="Cambria Math"/>
                        </w:rPr>
                        <m:t>1</m:t>
                      </m:r>
                    </m:sub>
                  </m:sSub>
                </m:e>
              </m:d>
              <m:sSup>
                <m:sSupPr>
                  <m:ctrlPr>
                    <w:rPr>
                      <w:rFonts w:ascii="Cambria Math" w:hAnsi="Cambria Math"/>
                    </w:rPr>
                  </m:ctrlPr>
                </m:sSupPr>
                <m:e>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sup>
              </m:sSup>
              <m:r>
                <w:rPr>
                  <w:rFonts w:ascii="Cambria Math" w:hAnsi="Cambria Math"/>
                </w:rPr>
                <m:t>d</m:t>
              </m:r>
              <m:sSub>
                <m:sSubPr>
                  <m:ctrlPr>
                    <w:rPr>
                      <w:rFonts w:ascii="Cambria Math" w:hAnsi="Cambria Math"/>
                    </w:rPr>
                  </m:ctrlPr>
                </m:sSubPr>
                <m:e>
                  <m:r>
                    <w:rPr>
                      <w:rFonts w:ascii="Cambria Math" w:hAnsi="Cambria Math"/>
                    </w:rPr>
                    <m:t>ω</m:t>
                  </m:r>
                </m:e>
                <m:sub>
                  <m:r>
                    <m:rPr>
                      <m:sty m:val="p"/>
                    </m:rPr>
                    <w:rPr>
                      <w:rFonts w:ascii="Cambria Math" w:hAnsi="Cambria Math"/>
                    </w:rPr>
                    <m:t>1</m:t>
                  </m:r>
                </m:sub>
              </m:sSub>
            </m:e>
          </m:nary>
        </m:oMath>
      </m:oMathPara>
    </w:p>
    <w:p w14:paraId="31B7383D" w14:textId="77777777" w:rsidR="001D65FD" w:rsidRPr="000039E8" w:rsidRDefault="001D65FD" w:rsidP="001D65FD">
      <w:pPr>
        <w:pStyle w:val="Caption"/>
        <w:jc w:val="center"/>
      </w:pPr>
      <w:r w:rsidRPr="000039E8">
        <w:t xml:space="preserve">фор. </w:t>
      </w:r>
      <w:r>
        <w:fldChar w:fldCharType="begin"/>
      </w:r>
      <w:r w:rsidRPr="000039E8">
        <w:instrText xml:space="preserve"> </w:instrText>
      </w:r>
      <w:r>
        <w:instrText>SEQ</w:instrText>
      </w:r>
      <w:r w:rsidRPr="000039E8">
        <w:instrText xml:space="preserve"> фор. \* </w:instrText>
      </w:r>
      <w:r>
        <w:instrText>ARABIC</w:instrText>
      </w:r>
      <w:r w:rsidRPr="000039E8">
        <w:instrText xml:space="preserve"> </w:instrText>
      </w:r>
      <w:r>
        <w:fldChar w:fldCharType="separate"/>
      </w:r>
      <w:r w:rsidR="00623ABE">
        <w:rPr>
          <w:noProof/>
        </w:rPr>
        <w:t>16</w:t>
      </w:r>
      <w:r>
        <w:fldChar w:fldCharType="end"/>
      </w:r>
    </w:p>
    <w:p w14:paraId="5CF5400B" w14:textId="77777777" w:rsidR="001D65FD" w:rsidRDefault="001D65FD" w:rsidP="001D65FD">
      <w:pPr>
        <w:ind w:firstLine="720"/>
      </w:pPr>
      <w:r w:rsidRPr="00441A93">
        <w:t xml:space="preserve">Правая часть этого выражения есть не что иное, как функция </w:t>
      </w:r>
      <w:r w:rsidRPr="000039E8">
        <w:rPr>
          <w:b/>
        </w:rPr>
        <w:t>As(t</w:t>
      </w:r>
      <w:r w:rsidRPr="000039E8">
        <w:rPr>
          <w:b/>
          <w:vertAlign w:val="subscript"/>
        </w:rPr>
        <w:t>0</w:t>
      </w:r>
      <w:r w:rsidRPr="000039E8">
        <w:rPr>
          <w:b/>
        </w:rPr>
        <w:t>-t)</w:t>
      </w:r>
      <w:r w:rsidRPr="00441A93">
        <w:t xml:space="preserve">. Следовательно, если задан сигнал </w:t>
      </w:r>
      <w:r w:rsidRPr="000039E8">
        <w:rPr>
          <w:b/>
        </w:rPr>
        <w:t>s(t)</w:t>
      </w:r>
      <w:r w:rsidRPr="00441A93">
        <w:t xml:space="preserve">, то импульсная характеристика согласованного (оптимального) фильтра </w:t>
      </w:r>
      <w:r w:rsidRPr="000039E8">
        <w:rPr>
          <w:b/>
        </w:rPr>
        <w:t>g(t)</w:t>
      </w:r>
      <w:r w:rsidRPr="00441A93">
        <w:t xml:space="preserve"> определяется как функция</w:t>
      </w:r>
      <w:r>
        <w:t>:</w:t>
      </w:r>
    </w:p>
    <w:p w14:paraId="47A6D590" w14:textId="47F923DF" w:rsidR="001D65FD" w:rsidRDefault="001D65FD">
      <w:pPr>
        <w:jc w:val="center"/>
        <w:rPr>
          <w:ins w:id="31" w:author="Artem Koltsov" w:date="2014-05-27T00:09:00Z"/>
        </w:rPr>
        <w:pPrChange w:id="32" w:author="Artem Koltsov" w:date="2014-05-27T00:09:00Z">
          <w:pPr>
            <w:ind w:firstLine="284"/>
          </w:pPr>
        </w:pPrChange>
      </w:pPr>
      <m:oMathPara>
        <m:oMath>
          <m:r>
            <w:ins w:id="33" w:author="Artem Koltsov" w:date="2014-05-27T00:09:00Z">
              <w:rPr>
                <w:rFonts w:ascii="Cambria Math" w:hAnsi="Cambria Math"/>
              </w:rPr>
              <m:t>g</m:t>
            </w:ins>
          </m:r>
          <m:d>
            <m:dPr>
              <m:ctrlPr>
                <w:ins w:id="34" w:author="Artem Koltsov" w:date="2014-05-27T00:09:00Z">
                  <w:rPr>
                    <w:rFonts w:ascii="Cambria Math" w:hAnsi="Cambria Math"/>
                  </w:rPr>
                </w:ins>
              </m:ctrlPr>
            </m:dPr>
            <m:e>
              <m:r>
                <w:ins w:id="35" w:author="Artem Koltsov" w:date="2014-05-27T00:09:00Z">
                  <w:rPr>
                    <w:rFonts w:ascii="Cambria Math" w:hAnsi="Cambria Math"/>
                  </w:rPr>
                  <m:t>t</m:t>
                </w:ins>
              </m:r>
            </m:e>
          </m:d>
          <m:r>
            <w:ins w:id="36" w:author="Artem Koltsov" w:date="2014-05-27T00:09:00Z">
              <m:rPr>
                <m:sty m:val="p"/>
              </m:rPr>
              <w:rPr>
                <w:rFonts w:ascii="Cambria Math" w:hAnsi="Cambria Math"/>
              </w:rPr>
              <m:t>=</m:t>
            </w:ins>
          </m:r>
          <m:r>
            <w:ins w:id="37" w:author="Artem Koltsov" w:date="2014-05-27T00:09:00Z">
              <w:rPr>
                <w:rFonts w:ascii="Cambria Math" w:hAnsi="Cambria Math"/>
              </w:rPr>
              <m:t>As</m:t>
            </w:ins>
          </m:r>
          <m:r>
            <w:ins w:id="38" w:author="Artem Koltsov" w:date="2014-05-27T00:09:00Z">
              <m:rPr>
                <m:sty m:val="p"/>
              </m:rPr>
              <w:rPr>
                <w:rFonts w:ascii="Cambria Math" w:hAnsi="Cambria Math"/>
              </w:rPr>
              <m:t>(</m:t>
            </w:ins>
          </m:r>
          <m:sSub>
            <m:sSubPr>
              <m:ctrlPr>
                <w:ins w:id="39" w:author="Artem Koltsov" w:date="2014-05-27T00:09:00Z">
                  <w:rPr>
                    <w:rFonts w:ascii="Cambria Math" w:hAnsi="Cambria Math"/>
                  </w:rPr>
                </w:ins>
              </m:ctrlPr>
            </m:sSubPr>
            <m:e>
              <m:r>
                <w:ins w:id="40" w:author="Artem Koltsov" w:date="2014-05-27T00:09:00Z">
                  <w:rPr>
                    <w:rFonts w:ascii="Cambria Math" w:hAnsi="Cambria Math"/>
                  </w:rPr>
                  <m:t>t</m:t>
                </w:ins>
              </m:r>
            </m:e>
            <m:sub>
              <m:r>
                <w:ins w:id="41" w:author="Artem Koltsov" w:date="2014-05-27T00:09:00Z">
                  <m:rPr>
                    <m:sty m:val="p"/>
                  </m:rPr>
                  <w:rPr>
                    <w:rFonts w:ascii="Cambria Math" w:hAnsi="Cambria Math"/>
                  </w:rPr>
                  <m:t>0</m:t>
                </w:ins>
              </m:r>
            </m:sub>
          </m:sSub>
          <m:r>
            <w:ins w:id="42" w:author="Artem Koltsov" w:date="2014-05-27T00:09:00Z">
              <m:rPr>
                <m:sty m:val="p"/>
              </m:rPr>
              <w:rPr>
                <w:rFonts w:ascii="Cambria Math" w:hAnsi="Cambria Math"/>
              </w:rPr>
              <m:t>-</m:t>
            </w:ins>
          </m:r>
          <m:r>
            <w:ins w:id="43" w:author="Artem Koltsov" w:date="2014-05-27T00:09:00Z">
              <w:rPr>
                <w:rFonts w:ascii="Cambria Math" w:hAnsi="Cambria Math"/>
              </w:rPr>
              <m:t>t</m:t>
            </w:ins>
          </m:r>
          <m:r>
            <w:ins w:id="44" w:author="Artem Koltsov" w:date="2014-05-27T00:09:00Z">
              <m:rPr>
                <m:sty m:val="p"/>
              </m:rPr>
              <w:rPr>
                <w:rFonts w:ascii="Cambria Math" w:hAnsi="Cambria Math"/>
              </w:rPr>
              <m:t>)</m:t>
            </w:ins>
          </m:r>
        </m:oMath>
      </m:oMathPara>
    </w:p>
    <w:p w14:paraId="665BE0E8" w14:textId="77777777" w:rsidR="001D65FD" w:rsidRPr="000039E8" w:rsidRDefault="001D65FD">
      <w:pPr>
        <w:pStyle w:val="Caption"/>
        <w:jc w:val="center"/>
        <w:rPr>
          <w:ins w:id="45" w:author="Artem Koltsov" w:date="2014-05-27T00:10:00Z"/>
          <w:rPrChange w:id="46" w:author="Artem Koltsov" w:date="2014-05-27T00:10:00Z">
            <w:rPr>
              <w:ins w:id="47" w:author="Artem Koltsov" w:date="2014-05-27T00:10:00Z"/>
            </w:rPr>
          </w:rPrChange>
        </w:rPr>
        <w:pPrChange w:id="48" w:author="Artem Koltsov" w:date="2014-05-27T00:09:00Z">
          <w:pPr>
            <w:ind w:firstLine="284"/>
          </w:pPr>
        </w:pPrChange>
      </w:pPr>
      <w:bookmarkStart w:id="49" w:name="_Ref388913903"/>
      <w:ins w:id="50" w:author="Artem Koltsov" w:date="2014-05-27T00:09:00Z">
        <w:r w:rsidRPr="000039E8">
          <w:rPr>
            <w:rPrChange w:id="51" w:author="Artem Koltsov" w:date="2014-05-27T00:10:00Z">
              <w:rPr>
                <w:sz w:val="22"/>
              </w:rPr>
            </w:rPrChange>
          </w:rPr>
          <w:t xml:space="preserve">фор. </w:t>
        </w:r>
        <w:r>
          <w:fldChar w:fldCharType="begin"/>
        </w:r>
        <w:r w:rsidRPr="000039E8">
          <w:rPr>
            <w:rPrChange w:id="52" w:author="Artem Koltsov" w:date="2014-05-27T00:10:00Z">
              <w:rPr>
                <w:sz w:val="22"/>
              </w:rPr>
            </w:rPrChange>
          </w:rPr>
          <w:instrText xml:space="preserve"> </w:instrText>
        </w:r>
        <w:r>
          <w:instrText>SEQ</w:instrText>
        </w:r>
        <w:r w:rsidRPr="000039E8">
          <w:rPr>
            <w:rPrChange w:id="53" w:author="Artem Koltsov" w:date="2014-05-27T00:10:00Z">
              <w:rPr>
                <w:sz w:val="22"/>
              </w:rPr>
            </w:rPrChange>
          </w:rPr>
          <w:instrText xml:space="preserve"> фор. \* </w:instrText>
        </w:r>
        <w:r>
          <w:instrText>ARABIC</w:instrText>
        </w:r>
        <w:r w:rsidRPr="000039E8">
          <w:rPr>
            <w:rPrChange w:id="54" w:author="Artem Koltsov" w:date="2014-05-27T00:10:00Z">
              <w:rPr>
                <w:sz w:val="22"/>
              </w:rPr>
            </w:rPrChange>
          </w:rPr>
          <w:instrText xml:space="preserve"> </w:instrText>
        </w:r>
      </w:ins>
      <w:r>
        <w:fldChar w:fldCharType="separate"/>
      </w:r>
      <w:r w:rsidR="00623ABE">
        <w:rPr>
          <w:noProof/>
        </w:rPr>
        <w:t>17</w:t>
      </w:r>
      <w:ins w:id="55" w:author="Artem Koltsov" w:date="2014-05-27T00:09:00Z">
        <w:r>
          <w:fldChar w:fldCharType="end"/>
        </w:r>
      </w:ins>
      <w:bookmarkEnd w:id="49"/>
    </w:p>
    <w:p w14:paraId="6DD01E30" w14:textId="77777777" w:rsidR="001D65FD" w:rsidRDefault="001D65FD">
      <w:pPr>
        <w:rPr>
          <w:ins w:id="56" w:author="Artem Koltsov" w:date="2014-05-27T00:11:00Z"/>
        </w:rPr>
        <w:pPrChange w:id="57" w:author="Artem Koltsov" w:date="2014-05-27T00:10:00Z">
          <w:pPr>
            <w:ind w:firstLine="284"/>
          </w:pPr>
        </w:pPrChange>
      </w:pPr>
      <w:ins w:id="58" w:author="Artem Koltsov" w:date="2014-05-27T00:10:00Z">
        <w:r>
          <w:t>т.е. импульсная характеристика по своей форме должна совпасть с зеркальным отражением сигнала.</w:t>
        </w:r>
      </w:ins>
    </w:p>
    <w:p w14:paraId="64230595" w14:textId="77777777" w:rsidR="001D65FD" w:rsidRDefault="001D65FD">
      <w:pPr>
        <w:ind w:firstLine="720"/>
        <w:rPr>
          <w:ins w:id="59" w:author="Artem Koltsov" w:date="2014-05-27T00:11:00Z"/>
        </w:rPr>
        <w:pPrChange w:id="60" w:author="Artem Koltsov" w:date="2014-05-27T00:12:00Z">
          <w:pPr>
            <w:ind w:firstLine="284"/>
          </w:pPr>
        </w:pPrChange>
      </w:pPr>
      <w:ins w:id="61" w:author="Artem Koltsov" w:date="2014-05-27T00:11:00Z">
        <w:r>
          <w:t xml:space="preserve">Построение графика функции </w:t>
        </w:r>
        <w:r w:rsidRPr="002E0858">
          <w:rPr>
            <w:b/>
            <w:rPrChange w:id="62" w:author="Artem Koltsov" w:date="2014-05-27T00:11:00Z">
              <w:rPr/>
            </w:rPrChange>
          </w:rPr>
          <w:t>s(t</w:t>
        </w:r>
        <w:r w:rsidRPr="002E0858">
          <w:rPr>
            <w:b/>
            <w:vertAlign w:val="subscript"/>
            <w:rPrChange w:id="63" w:author="Artem Koltsov" w:date="2014-05-27T00:11:00Z">
              <w:rPr>
                <w:vertAlign w:val="subscript"/>
              </w:rPr>
            </w:rPrChange>
          </w:rPr>
          <w:t>0</w:t>
        </w:r>
        <w:r w:rsidRPr="002E0858">
          <w:rPr>
            <w:b/>
            <w:rPrChange w:id="64" w:author="Artem Koltsov" w:date="2014-05-27T00:11:00Z">
              <w:rPr/>
            </w:rPrChange>
          </w:rPr>
          <w:t xml:space="preserve">-t) </w:t>
        </w:r>
        <w:r>
          <w:t xml:space="preserve">показано на </w:t>
        </w:r>
      </w:ins>
      <w:ins w:id="65" w:author="Artem Koltsov" w:date="2014-05-27T00:12:00Z">
        <w:r>
          <w:fldChar w:fldCharType="begin"/>
        </w:r>
        <w:r>
          <w:instrText xml:space="preserve"> REF _Ref388912863 \h </w:instrText>
        </w:r>
      </w:ins>
      <w:r>
        <w:fldChar w:fldCharType="separate"/>
      </w:r>
      <w:ins w:id="66" w:author="Artem Koltsov" w:date="2014-05-27T00:12:00Z">
        <w:r w:rsidRPr="002E0858">
          <w:t xml:space="preserve">рис. </w:t>
        </w:r>
        <w:r w:rsidRPr="002E0858">
          <w:rPr>
            <w:noProof/>
          </w:rPr>
          <w:t>4</w:t>
        </w:r>
        <w:r>
          <w:fldChar w:fldCharType="end"/>
        </w:r>
        <w:r>
          <w:t xml:space="preserve">. </w:t>
        </w:r>
      </w:ins>
    </w:p>
    <w:p w14:paraId="2E99FF92" w14:textId="77777777" w:rsidR="001D65FD" w:rsidRDefault="001D65FD" w:rsidP="001D65FD">
      <w:pPr>
        <w:jc w:val="center"/>
        <w:rPr>
          <w:ins w:id="67" w:author="Artem Koltsov" w:date="2014-05-27T00:12:00Z"/>
        </w:rPr>
      </w:pPr>
      <w:ins w:id="68" w:author="Artem Koltsov" w:date="2014-05-27T00:11:00Z">
        <w:r>
          <w:rPr>
            <w:noProof/>
            <w:lang w:val="en-US"/>
          </w:rPr>
          <w:drawing>
            <wp:inline distT="0" distB="0" distL="0" distR="0" wp14:anchorId="64AD1A55" wp14:editId="5FD817DA">
              <wp:extent cx="2914650" cy="1381125"/>
              <wp:effectExtent l="0" t="0" r="0" b="9525"/>
              <wp:docPr id="9" name="Picture 9" descr="http://stu.sernam.ru/archive/arch.php?path=../htm/book_g_rts/files.book&amp;file=g_rts_143.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tu.sernam.ru/archive/arch.php?path=../htm/book_g_rts/files.book&amp;file=g_rts_143.files/image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14650" cy="1381125"/>
                      </a:xfrm>
                      <a:prstGeom prst="rect">
                        <a:avLst/>
                      </a:prstGeom>
                      <a:noFill/>
                      <a:ln>
                        <a:noFill/>
                      </a:ln>
                    </pic:spPr>
                  </pic:pic>
                </a:graphicData>
              </a:graphic>
            </wp:inline>
          </w:drawing>
        </w:r>
      </w:ins>
    </w:p>
    <w:p w14:paraId="64EE40BB" w14:textId="77777777" w:rsidR="001D65FD" w:rsidRPr="00242942" w:rsidRDefault="001D65FD">
      <w:pPr>
        <w:pStyle w:val="Caption"/>
        <w:jc w:val="center"/>
        <w:rPr>
          <w:ins w:id="69" w:author="Artem Koltsov" w:date="2014-05-27T00:12:00Z"/>
        </w:rPr>
        <w:pPrChange w:id="70" w:author="Artem Koltsov" w:date="2014-05-27T00:12:00Z">
          <w:pPr>
            <w:ind w:firstLine="284"/>
          </w:pPr>
        </w:pPrChange>
      </w:pPr>
      <w:bookmarkStart w:id="71" w:name="_Ref388912863"/>
      <w:ins w:id="72" w:author="Artem Koltsov" w:date="2014-05-27T00:12: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6A3659">
        <w:rPr>
          <w:noProof/>
        </w:rPr>
        <w:t>9</w:t>
      </w:r>
      <w:ins w:id="73" w:author="Artem Koltsov" w:date="2014-05-27T00:12:00Z">
        <w:r>
          <w:fldChar w:fldCharType="end"/>
        </w:r>
        <w:bookmarkEnd w:id="71"/>
      </w:ins>
    </w:p>
    <w:p w14:paraId="233624B8" w14:textId="77777777" w:rsidR="001D65FD" w:rsidRDefault="001D65FD" w:rsidP="001D65FD">
      <w:pPr>
        <w:ind w:firstLine="720"/>
        <w:rPr>
          <w:ins w:id="74" w:author="Artem Koltsov" w:date="2014-05-27T00:16:00Z"/>
        </w:rPr>
      </w:pPr>
      <w:ins w:id="75" w:author="Artem Koltsov" w:date="2014-05-27T00:12:00Z">
        <w:r>
          <w:lastRenderedPageBreak/>
          <w:t xml:space="preserve">Кривая </w:t>
        </w:r>
        <w:r w:rsidRPr="002E0858">
          <w:rPr>
            <w:b/>
            <w:rPrChange w:id="76" w:author="Artem Koltsov" w:date="2014-05-27T00:12:00Z">
              <w:rPr/>
            </w:rPrChange>
          </w:rPr>
          <w:t>s</w:t>
        </w:r>
        <w:r w:rsidRPr="002E0858">
          <w:rPr>
            <w:b/>
            <w:rPrChange w:id="77" w:author="Artem Koltsov" w:date="2014-05-27T00:13:00Z">
              <w:rPr/>
            </w:rPrChange>
          </w:rPr>
          <w:t>(-</w:t>
        </w:r>
        <w:r w:rsidRPr="002E0858">
          <w:rPr>
            <w:b/>
            <w:rPrChange w:id="78" w:author="Artem Koltsov" w:date="2014-05-27T00:12:00Z">
              <w:rPr/>
            </w:rPrChange>
          </w:rPr>
          <w:t>t</w:t>
        </w:r>
        <w:r w:rsidRPr="002E0858">
          <w:rPr>
            <w:b/>
            <w:rPrChange w:id="79" w:author="Artem Koltsov" w:date="2014-05-27T00:13:00Z">
              <w:rPr/>
            </w:rPrChange>
          </w:rPr>
          <w:t>)</w:t>
        </w:r>
      </w:ins>
      <w:ins w:id="80" w:author="Artem Koltsov" w:date="2014-05-27T00:13:00Z">
        <w:r w:rsidRPr="002E0858">
          <w:rPr>
            <w:b/>
          </w:rPr>
          <w:t xml:space="preserve"> </w:t>
        </w:r>
        <w:r>
          <w:t xml:space="preserve">является зеркальным отражением заданного сигнала </w:t>
        </w:r>
        <w:r>
          <w:rPr>
            <w:b/>
          </w:rPr>
          <w:t>s</w:t>
        </w:r>
        <w:r w:rsidRPr="002E0858">
          <w:rPr>
            <w:b/>
          </w:rPr>
          <w:t>(</w:t>
        </w:r>
        <w:r>
          <w:rPr>
            <w:b/>
          </w:rPr>
          <w:t>t</w:t>
        </w:r>
        <w:r w:rsidRPr="002E0858">
          <w:rPr>
            <w:b/>
          </w:rPr>
          <w:t>)</w:t>
        </w:r>
        <w:r>
          <w:rPr>
            <w:b/>
          </w:rPr>
          <w:t xml:space="preserve"> </w:t>
        </w:r>
        <w:r>
          <w:t xml:space="preserve">с осью ординат в качестве оси симметрии. Функция же </w:t>
        </w:r>
        <w:r>
          <w:rPr>
            <w:b/>
          </w:rPr>
          <w:t>s</w:t>
        </w:r>
        <w:r w:rsidRPr="002E0858">
          <w:rPr>
            <w:b/>
          </w:rPr>
          <w:t>(</w:t>
        </w:r>
        <w:r>
          <w:rPr>
            <w:b/>
          </w:rPr>
          <w:t>t</w:t>
        </w:r>
        <w:r w:rsidRPr="002E0858">
          <w:rPr>
            <w:b/>
            <w:vertAlign w:val="subscript"/>
          </w:rPr>
          <w:t>0</w:t>
        </w:r>
        <w:r w:rsidRPr="002E0858">
          <w:rPr>
            <w:b/>
          </w:rPr>
          <w:t>-</w:t>
        </w:r>
        <w:r>
          <w:rPr>
            <w:b/>
          </w:rPr>
          <w:t>t</w:t>
        </w:r>
        <w:r w:rsidRPr="002E0858">
          <w:rPr>
            <w:b/>
          </w:rPr>
          <w:t>)</w:t>
        </w:r>
        <w:r>
          <w:t>, сдвинутая относительно</w:t>
        </w:r>
      </w:ins>
      <w:ins w:id="81" w:author="Artem Koltsov" w:date="2014-05-27T00:14:00Z">
        <w:r>
          <w:t xml:space="preserve"> </w:t>
        </w:r>
        <w:r w:rsidRPr="00972F77">
          <w:rPr>
            <w:b/>
          </w:rPr>
          <w:t>s(-t)</w:t>
        </w:r>
        <w:r>
          <w:rPr>
            <w:b/>
          </w:rPr>
          <w:t xml:space="preserve"> </w:t>
        </w:r>
        <w:r>
          <w:t xml:space="preserve">на время </w:t>
        </w:r>
        <w:r>
          <w:rPr>
            <w:b/>
          </w:rPr>
          <w:t>t</w:t>
        </w:r>
        <w:r w:rsidRPr="002E0858">
          <w:rPr>
            <w:b/>
            <w:vertAlign w:val="subscript"/>
          </w:rPr>
          <w:t xml:space="preserve">0 </w:t>
        </w:r>
        <w:r>
          <w:t xml:space="preserve">вправо, также зеркальна по отношению к исходному сигналу </w:t>
        </w:r>
        <w:r w:rsidRPr="002E0858">
          <w:rPr>
            <w:b/>
            <w:rPrChange w:id="82" w:author="Artem Koltsov" w:date="2014-05-27T00:14:00Z">
              <w:rPr/>
            </w:rPrChange>
          </w:rPr>
          <w:t>s(t)</w:t>
        </w:r>
        <w:r>
          <w:t>, но с осью симметрии, проход</w:t>
        </w:r>
      </w:ins>
      <w:ins w:id="83" w:author="Artem Koltsov" w:date="2014-05-27T00:15:00Z">
        <w:r>
          <w:t xml:space="preserve">ящей через точку </w:t>
        </w:r>
        <w:r>
          <w:rPr>
            <w:b/>
          </w:rPr>
          <w:t>t</w:t>
        </w:r>
        <w:r w:rsidRPr="002E0858">
          <w:rPr>
            <w:b/>
            <w:vertAlign w:val="subscript"/>
          </w:rPr>
          <w:t>0</w:t>
        </w:r>
        <w:r w:rsidRPr="002E0858">
          <w:rPr>
            <w:b/>
          </w:rPr>
          <w:t xml:space="preserve">/2 </w:t>
        </w:r>
        <w:r>
          <w:t xml:space="preserve">на оси абсцисс. На </w:t>
        </w:r>
      </w:ins>
      <w:ins w:id="84" w:author="Artem Koltsov" w:date="2014-05-27T00:16:00Z">
        <w:r>
          <w:fldChar w:fldCharType="begin"/>
        </w:r>
        <w:r>
          <w:instrText xml:space="preserve"> REF _Ref388913106 \h </w:instrText>
        </w:r>
      </w:ins>
      <w:r>
        <w:fldChar w:fldCharType="separate"/>
      </w:r>
      <w:ins w:id="85" w:author="Artem Koltsov" w:date="2014-05-27T00:16:00Z">
        <w:r w:rsidRPr="002E0858">
          <w:t xml:space="preserve">рис. </w:t>
        </w:r>
        <w:r w:rsidRPr="002E0858">
          <w:rPr>
            <w:noProof/>
          </w:rPr>
          <w:t>5</w:t>
        </w:r>
        <w:r>
          <w:fldChar w:fldCharType="end"/>
        </w:r>
        <w:r>
          <w:t xml:space="preserve"> </w:t>
        </w:r>
      </w:ins>
      <w:ins w:id="86" w:author="Artem Koltsov" w:date="2014-05-27T00:15:00Z">
        <w:r>
          <w:t>показано ан</w:t>
        </w:r>
      </w:ins>
      <w:ins w:id="87" w:author="Artem Koltsov" w:date="2014-05-27T00:16:00Z">
        <w:r>
          <w:t>а</w:t>
        </w:r>
      </w:ins>
      <w:ins w:id="88" w:author="Artem Koltsov" w:date="2014-05-27T00:15:00Z">
        <w:r>
          <w:t>логичное построение для случая, когда отсчет времени ведется от начала сигнала.</w:t>
        </w:r>
      </w:ins>
    </w:p>
    <w:p w14:paraId="6F2B7810" w14:textId="77777777" w:rsidR="001D65FD" w:rsidRDefault="001D65FD">
      <w:pPr>
        <w:jc w:val="center"/>
        <w:rPr>
          <w:ins w:id="89" w:author="Artem Koltsov" w:date="2014-05-27T00:16:00Z"/>
        </w:rPr>
        <w:pPrChange w:id="90" w:author="Artem Koltsov" w:date="2014-05-27T00:16:00Z">
          <w:pPr>
            <w:ind w:firstLine="284"/>
            <w:jc w:val="center"/>
          </w:pPr>
        </w:pPrChange>
      </w:pPr>
      <w:ins w:id="91" w:author="Artem Koltsov" w:date="2014-05-27T00:16:00Z">
        <w:r>
          <w:rPr>
            <w:noProof/>
            <w:lang w:val="en-US"/>
          </w:rPr>
          <w:drawing>
            <wp:inline distT="0" distB="0" distL="0" distR="0" wp14:anchorId="0017F265" wp14:editId="31BACB42">
              <wp:extent cx="1857375" cy="1276350"/>
              <wp:effectExtent l="0" t="0" r="9525" b="0"/>
              <wp:docPr id="10" name="Picture 10" descr="http://stu.sernam.ru/archive/arch.php?path=../htm/book_g_rts/files.book&amp;file=g_rts_143.files/image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http://stu.sernam.ru/archive/arch.php?path=../htm/book_g_rts/files.book&amp;file=g_rts_143.files/image5.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7375" cy="1276350"/>
                      </a:xfrm>
                      <a:prstGeom prst="rect">
                        <a:avLst/>
                      </a:prstGeom>
                      <a:noFill/>
                      <a:ln>
                        <a:noFill/>
                      </a:ln>
                    </pic:spPr>
                  </pic:pic>
                </a:graphicData>
              </a:graphic>
            </wp:inline>
          </w:drawing>
        </w:r>
      </w:ins>
    </w:p>
    <w:p w14:paraId="71A9FA1E" w14:textId="77777777" w:rsidR="001D65FD" w:rsidRPr="00242942" w:rsidRDefault="001D65FD">
      <w:pPr>
        <w:pStyle w:val="Caption"/>
        <w:jc w:val="center"/>
        <w:pPrChange w:id="92" w:author="Artem Koltsov" w:date="2014-05-27T00:16:00Z">
          <w:pPr>
            <w:ind w:firstLine="284"/>
          </w:pPr>
        </w:pPrChange>
      </w:pPr>
      <w:bookmarkStart w:id="93" w:name="_Ref388913106"/>
      <w:ins w:id="94" w:author="Artem Koltsov" w:date="2014-05-27T00:16:00Z">
        <w:r w:rsidRPr="00242942">
          <w:t xml:space="preserve">рис. </w:t>
        </w:r>
        <w:r>
          <w:fldChar w:fldCharType="begin"/>
        </w:r>
        <w:r w:rsidRPr="00242942">
          <w:instrText xml:space="preserve"> </w:instrText>
        </w:r>
        <w:r>
          <w:instrText>SEQ</w:instrText>
        </w:r>
        <w:r w:rsidRPr="00242942">
          <w:instrText xml:space="preserve"> рис. \* </w:instrText>
        </w:r>
        <w:r>
          <w:instrText>ARABIC</w:instrText>
        </w:r>
        <w:r w:rsidRPr="00242942">
          <w:instrText xml:space="preserve"> </w:instrText>
        </w:r>
      </w:ins>
      <w:r>
        <w:fldChar w:fldCharType="separate"/>
      </w:r>
      <w:r w:rsidR="006A3659">
        <w:rPr>
          <w:noProof/>
        </w:rPr>
        <w:t>10</w:t>
      </w:r>
      <w:ins w:id="95" w:author="Artem Koltsov" w:date="2014-05-27T00:16:00Z">
        <w:r>
          <w:fldChar w:fldCharType="end"/>
        </w:r>
      </w:ins>
      <w:bookmarkEnd w:id="93"/>
    </w:p>
    <w:p w14:paraId="20ED37ED" w14:textId="77777777" w:rsidR="001D65FD" w:rsidRDefault="001D65FD" w:rsidP="001D65FD">
      <w:r w:rsidRPr="00242942">
        <w:tab/>
      </w:r>
      <w:r w:rsidRPr="0065257E">
        <w:t xml:space="preserve">Поскольку импульсная характеристика физической цепи не может начинаться при </w:t>
      </w:r>
      <w:r>
        <w:rPr>
          <w:b/>
        </w:rPr>
        <w:t>t</w:t>
      </w:r>
      <w:r w:rsidRPr="0065257E">
        <w:rPr>
          <w:b/>
        </w:rPr>
        <w:t>&lt;0</w:t>
      </w:r>
      <w:r w:rsidRPr="0065257E">
        <w:t xml:space="preserve"> [отклик фильтра не может опережать воздействие </w:t>
      </w:r>
      <w:r w:rsidRPr="0065257E">
        <w:rPr>
          <w:b/>
        </w:rPr>
        <w:t>δ(t)</w:t>
      </w:r>
      <w:r w:rsidRPr="0065257E">
        <w:t xml:space="preserve">], то очевидно, что задержка  фигурирующая в выражении </w:t>
      </w:r>
      <w:r>
        <w:fldChar w:fldCharType="begin"/>
      </w:r>
      <w:r>
        <w:instrText xml:space="preserve"> REF _Ref388913556 \h </w:instrText>
      </w:r>
      <w:r>
        <w:fldChar w:fldCharType="separate"/>
      </w:r>
      <w:r w:rsidRPr="0061555A">
        <w:t xml:space="preserve">фор. </w:t>
      </w:r>
      <w:r w:rsidRPr="0061555A">
        <w:rPr>
          <w:noProof/>
        </w:rPr>
        <w:t>11</w:t>
      </w:r>
      <w:r>
        <w:fldChar w:fldCharType="end"/>
      </w:r>
      <w:r>
        <w:t xml:space="preserve"> </w:t>
      </w:r>
      <w:r w:rsidRPr="0065257E">
        <w:t>не может быть меньше</w:t>
      </w:r>
      <w:r w:rsidRPr="00E64C61">
        <w:t xml:space="preserve"> </w:t>
      </w:r>
      <w:r>
        <w:rPr>
          <w:b/>
        </w:rPr>
        <w:t>T</w:t>
      </w:r>
      <w:r>
        <w:rPr>
          <w:b/>
          <w:vertAlign w:val="subscript"/>
        </w:rPr>
        <w:t>c</w:t>
      </w:r>
      <w:r>
        <w:t xml:space="preserve">. </w:t>
      </w:r>
      <w:r w:rsidRPr="0061555A">
        <w:t xml:space="preserve">Только при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может быть использована вся энергия сигнала для создания наибольшего возможного пика в точке </w:t>
      </w:r>
      <w:r>
        <w:rPr>
          <w:b/>
        </w:rPr>
        <w:t>t</w:t>
      </w:r>
      <w:r w:rsidRPr="0061555A">
        <w:rPr>
          <w:b/>
        </w:rPr>
        <w:t>=</w:t>
      </w:r>
      <w:r>
        <w:rPr>
          <w:b/>
        </w:rPr>
        <w:t>t</w:t>
      </w:r>
      <w:r w:rsidRPr="0061555A">
        <w:rPr>
          <w:b/>
          <w:vertAlign w:val="subscript"/>
        </w:rPr>
        <w:t>0</w:t>
      </w:r>
      <w:r w:rsidRPr="0061555A">
        <w:t xml:space="preserve">. Ясно, что увеличение </w:t>
      </w:r>
      <w:r>
        <w:rPr>
          <w:b/>
        </w:rPr>
        <w:t>t</w:t>
      </w:r>
      <w:r w:rsidRPr="0061555A">
        <w:rPr>
          <w:b/>
          <w:vertAlign w:val="subscript"/>
        </w:rPr>
        <w:t>0</w:t>
      </w:r>
      <w:r w:rsidRPr="0061555A">
        <w:t xml:space="preserve"> сверх </w:t>
      </w:r>
      <w:r>
        <w:rPr>
          <w:b/>
        </w:rPr>
        <w:t>T</w:t>
      </w:r>
      <w:r>
        <w:rPr>
          <w:b/>
          <w:vertAlign w:val="subscript"/>
        </w:rPr>
        <w:t>c</w:t>
      </w:r>
      <w:r w:rsidRPr="0061555A">
        <w:t xml:space="preserve"> не влияет на пиковое значение выходного сигнала, а просто сдвигает его вправо (в сторону запаздывания).</w:t>
      </w:r>
    </w:p>
    <w:p w14:paraId="2D0750E6" w14:textId="65D2BF86" w:rsidR="001D65FD" w:rsidRDefault="001D65FD" w:rsidP="001D65FD">
      <w:r>
        <w:tab/>
      </w:r>
      <w:r w:rsidRPr="0061555A">
        <w:t xml:space="preserve">Кроме того, условие </w:t>
      </w:r>
      <w:r>
        <w:rPr>
          <w:b/>
        </w:rPr>
        <w:t>t</w:t>
      </w:r>
      <w:r w:rsidRPr="0061555A">
        <w:rPr>
          <w:b/>
          <w:vertAlign w:val="subscript"/>
        </w:rPr>
        <w:t>0</w:t>
      </w:r>
      <w:r w:rsidRPr="0061555A">
        <w:rPr>
          <w:b/>
        </w:rPr>
        <w:t>&gt;&gt;</w:t>
      </w:r>
      <w:r w:rsidRPr="00E64C61">
        <w:t xml:space="preserve"> </w:t>
      </w:r>
      <w:r>
        <w:rPr>
          <w:b/>
        </w:rPr>
        <w:t>T</w:t>
      </w:r>
      <w:r>
        <w:rPr>
          <w:b/>
          <w:vertAlign w:val="subscript"/>
        </w:rPr>
        <w:t>c</w:t>
      </w:r>
      <w:r w:rsidRPr="0061555A">
        <w:t xml:space="preserve"> накладывает на сигнале</w:t>
      </w:r>
      <w:r>
        <w:t xml:space="preserve"> </w:t>
      </w:r>
      <w:ins w:id="96" w:author="Artem Koltsov" w:date="2014-05-27T00:13:00Z">
        <w:r>
          <w:rPr>
            <w:b/>
          </w:rPr>
          <w:t>s</w:t>
        </w:r>
        <w:r w:rsidRPr="002E0858">
          <w:rPr>
            <w:b/>
          </w:rPr>
          <w:t>(</w:t>
        </w:r>
        <w:r>
          <w:rPr>
            <w:b/>
          </w:rPr>
          <w:t>t</w:t>
        </w:r>
        <w:r w:rsidRPr="002E0858">
          <w:rPr>
            <w:b/>
          </w:rPr>
          <w:t>)</w:t>
        </w:r>
        <w:r>
          <w:rPr>
            <w:b/>
          </w:rPr>
          <w:t xml:space="preserve"> </w:t>
        </w:r>
      </w:ins>
      <w:r w:rsidRPr="0061555A">
        <w:t xml:space="preserve">требование, чтобы длительность его </w:t>
      </w:r>
      <w:r>
        <w:rPr>
          <w:b/>
        </w:rPr>
        <w:t>T</w:t>
      </w:r>
      <w:r>
        <w:rPr>
          <w:b/>
          <w:vertAlign w:val="subscript"/>
        </w:rPr>
        <w:t>c</w:t>
      </w:r>
      <w:r w:rsidRPr="0061555A">
        <w:t xml:space="preserve"> была конечна, только в эт</w:t>
      </w:r>
      <w:r>
        <w:t>ом случае при конечной задержке</w:t>
      </w:r>
      <w:r w:rsidRPr="0061555A">
        <w:t xml:space="preserve"> </w:t>
      </w:r>
      <w:r>
        <w:rPr>
          <w:b/>
        </w:rPr>
        <w:t>t</w:t>
      </w:r>
      <w:r w:rsidRPr="0061555A">
        <w:rPr>
          <w:b/>
          <w:vertAlign w:val="subscript"/>
        </w:rPr>
        <w:t>0</w:t>
      </w:r>
      <w:r w:rsidRPr="0061555A">
        <w:t xml:space="preserve"> можно реализовать пик сигнала. Иными словами, применение согласованной фильтрации для максимизации отношения сигнал-помеха в описанном выше смысле возможно при импульсном сигнале (а также ограниченной по продолжительности пачке импульсов).</w:t>
      </w:r>
    </w:p>
    <w:p w14:paraId="6E269F24" w14:textId="77777777" w:rsidR="001D65FD" w:rsidRDefault="001D65FD" w:rsidP="001D65FD">
      <w:pPr>
        <w:ind w:firstLine="720"/>
      </w:pPr>
      <w:r>
        <w:t>Для определения формы сигнала на выходе используем общее выражение</w:t>
      </w:r>
    </w:p>
    <w:p w14:paraId="5AB428E1" w14:textId="77777777" w:rsidR="001D65FD" w:rsidRDefault="001C5483"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iω</m:t>
                  </m:r>
                </m:e>
              </m:d>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oMath>
      </m:oMathPara>
    </w:p>
    <w:p w14:paraId="4C9122DE" w14:textId="77777777" w:rsidR="001D65FD" w:rsidRPr="00242942" w:rsidRDefault="001D65FD" w:rsidP="001D65FD">
      <w:pPr>
        <w:pStyle w:val="Caption"/>
        <w:jc w:val="center"/>
      </w:pPr>
      <w:bookmarkStart w:id="97" w:name="_Ref388914920"/>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18</w:t>
      </w:r>
      <w:r>
        <w:fldChar w:fldCharType="end"/>
      </w:r>
      <w:bookmarkEnd w:id="97"/>
    </w:p>
    <w:p w14:paraId="76F38466" w14:textId="77777777" w:rsidR="001D65FD" w:rsidRPr="00242942" w:rsidRDefault="001D65FD" w:rsidP="001D65FD"/>
    <w:p w14:paraId="772B3084" w14:textId="77777777" w:rsidR="001D65FD" w:rsidRDefault="001D65FD" w:rsidP="001D65FD">
      <w:pPr>
        <w:ind w:firstLine="720"/>
      </w:pPr>
      <w:r>
        <w:t xml:space="preserve">Подставив в него соотношение </w:t>
      </w:r>
      <w:r>
        <w:fldChar w:fldCharType="begin"/>
      </w:r>
      <w:r>
        <w:instrText xml:space="preserve"> REF _Ref388913556 \h </w:instrText>
      </w:r>
      <w:r>
        <w:fldChar w:fldCharType="separate"/>
      </w:r>
      <w:r w:rsidRPr="00AC0BC7">
        <w:t xml:space="preserve">фор. </w:t>
      </w:r>
      <w:r w:rsidRPr="00AC0BC7">
        <w:rPr>
          <w:noProof/>
        </w:rPr>
        <w:t>11</w:t>
      </w:r>
      <w:r>
        <w:fldChar w:fldCharType="end"/>
      </w:r>
      <w:r>
        <w:t>, получим</w:t>
      </w:r>
    </w:p>
    <w:p w14:paraId="4EF134B5" w14:textId="77777777" w:rsidR="001D65FD" w:rsidRDefault="001C5483"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 xml:space="preserve"> 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r>
                <w:rPr>
                  <w:rFonts w:ascii="Cambria Math" w:hAnsi="Cambria Math"/>
                </w:rPr>
                <m:t>S</m:t>
              </m:r>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sup>
              </m:sSup>
              <m:sSup>
                <m:sSupPr>
                  <m:ctrlPr>
                    <w:rPr>
                      <w:rFonts w:ascii="Cambria Math" w:hAnsi="Cambria Math"/>
                    </w:rPr>
                  </m:ctrlPr>
                </m:sSupPr>
                <m:e>
                  <m:r>
                    <w:rPr>
                      <w:rFonts w:ascii="Cambria Math" w:hAnsi="Cambria Math"/>
                    </w:rPr>
                    <m:t>e</m:t>
                  </m:r>
                </m:e>
                <m:sup>
                  <m:r>
                    <w:rPr>
                      <w:rFonts w:ascii="Cambria Math" w:hAnsi="Cambria Math"/>
                    </w:rPr>
                    <m:t>iωt</m:t>
                  </m:r>
                </m:sup>
              </m:sSup>
              <m:r>
                <w:rPr>
                  <w:rFonts w:ascii="Cambria Math" w:hAnsi="Cambria Math"/>
                </w:rPr>
                <m:t>dω</m:t>
              </m:r>
            </m:e>
          </m:nary>
          <m:r>
            <m:rPr>
              <m:sty m:val="p"/>
            </m:rPr>
            <w:rPr>
              <w:rFonts w:ascii="Cambria Math" w:hAnsi="Cambria Math"/>
            </w:rPr>
            <m:t>=</m:t>
          </m:r>
          <m:r>
            <w:rPr>
              <w:rFonts w:ascii="Cambria Math" w:hAnsi="Cambria Math"/>
            </w:rPr>
            <m:t>A</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iω</m:t>
                  </m:r>
                  <m:sSub>
                    <m:sSubPr>
                      <m:ctrlPr>
                        <w:rPr>
                          <w:rFonts w:ascii="Cambria Math" w:hAnsi="Cambria Math"/>
                        </w:rPr>
                      </m:ctrlPr>
                    </m:sSubPr>
                    <m:e>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t</m:t>
                      </m:r>
                    </m:e>
                    <m:sub>
                      <m:r>
                        <m:rPr>
                          <m:sty m:val="p"/>
                        </m:rPr>
                        <w:rPr>
                          <w:rFonts w:ascii="Cambria Math" w:hAnsi="Cambria Math"/>
                        </w:rPr>
                        <m:t>0</m:t>
                      </m:r>
                    </m:sub>
                  </m:sSub>
                  <m:r>
                    <m:rPr>
                      <m:sty m:val="p"/>
                    </m:rPr>
                    <w:rPr>
                      <w:rFonts w:ascii="Cambria Math" w:hAnsi="Cambria Math"/>
                    </w:rPr>
                    <m:t>)</m:t>
                  </m:r>
                </m:sup>
              </m:sSup>
              <m:r>
                <w:rPr>
                  <w:rFonts w:ascii="Cambria Math" w:hAnsi="Cambria Math"/>
                </w:rPr>
                <m:t>dω</m:t>
              </m:r>
            </m:e>
          </m:nary>
        </m:oMath>
      </m:oMathPara>
    </w:p>
    <w:p w14:paraId="167FEE3B" w14:textId="77777777" w:rsidR="001D65FD" w:rsidRPr="00305513" w:rsidRDefault="001D65FD" w:rsidP="001D65FD">
      <w:pPr>
        <w:pStyle w:val="Caption"/>
        <w:jc w:val="center"/>
      </w:pPr>
      <w:bookmarkStart w:id="98" w:name="_Ref388914934"/>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19</w:t>
      </w:r>
      <w:r>
        <w:fldChar w:fldCharType="end"/>
      </w:r>
      <w:bookmarkEnd w:id="98"/>
    </w:p>
    <w:p w14:paraId="44E3052E" w14:textId="77777777" w:rsidR="001D65FD" w:rsidRDefault="001D65FD" w:rsidP="001D65FD"/>
    <w:p w14:paraId="544A94F2" w14:textId="77777777" w:rsidR="001D65FD" w:rsidRPr="00305513" w:rsidRDefault="001D65FD" w:rsidP="001D65FD">
      <w:pPr>
        <w:ind w:firstLine="720"/>
      </w:pPr>
      <w:r>
        <w:t xml:space="preserve">Сопоставим это выражение с </w:t>
      </w:r>
      <w:r>
        <w:fldChar w:fldCharType="begin"/>
      </w:r>
      <w:r>
        <w:instrText xml:space="preserve"> REF _Ref388914878 \h </w:instrText>
      </w:r>
      <w:r>
        <w:fldChar w:fldCharType="separate"/>
      </w:r>
      <w:r w:rsidRPr="00305513">
        <w:t xml:space="preserve">фор. </w:t>
      </w:r>
      <w:r w:rsidRPr="00305513">
        <w:rPr>
          <w:noProof/>
        </w:rPr>
        <w:t>18</w:t>
      </w:r>
      <w:r>
        <w:fldChar w:fldCharType="end"/>
      </w:r>
      <w:r w:rsidRPr="00305513">
        <w:t>.</w:t>
      </w:r>
      <w:r>
        <w:t xml:space="preserve"> </w:t>
      </w:r>
    </w:p>
    <w:p w14:paraId="4C40DC95" w14:textId="77777777" w:rsidR="001D65FD" w:rsidRPr="00305513" w:rsidRDefault="001C5483" w:rsidP="001D65FD">
      <w:pPr>
        <w:jc w:val="center"/>
      </w:pPr>
      <m:oMathPara>
        <m:oMath>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iωt</m:t>
                  </m:r>
                </m:sup>
              </m:sSup>
              <m:r>
                <w:rPr>
                  <w:rFonts w:ascii="Cambria Math" w:hAnsi="Cambria Math"/>
                </w:rPr>
                <m:t>dω</m:t>
              </m:r>
            </m:e>
          </m:nary>
        </m:oMath>
      </m:oMathPara>
    </w:p>
    <w:p w14:paraId="6F5B23B5" w14:textId="77777777" w:rsidR="001D65FD" w:rsidRPr="00242942" w:rsidRDefault="001D65FD" w:rsidP="001D65FD">
      <w:pPr>
        <w:pStyle w:val="Caption"/>
        <w:jc w:val="center"/>
      </w:pPr>
      <w:bookmarkStart w:id="99" w:name="_Ref3889148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20</w:t>
      </w:r>
      <w:r>
        <w:fldChar w:fldCharType="end"/>
      </w:r>
      <w:bookmarkEnd w:id="99"/>
    </w:p>
    <w:p w14:paraId="1675BFF5" w14:textId="77777777" w:rsidR="001D65FD" w:rsidRDefault="001D65FD" w:rsidP="001D65FD">
      <w:pPr>
        <w:ind w:firstLine="720"/>
      </w:pPr>
      <w:r>
        <w:t xml:space="preserve">Нетрудно видеть, что интеграл в правой части выражения </w:t>
      </w:r>
      <w:r>
        <w:fldChar w:fldCharType="begin"/>
      </w:r>
      <w:r>
        <w:instrText xml:space="preserve"> REF _Ref388914920 \h </w:instrText>
      </w:r>
      <w:r>
        <w:fldChar w:fldCharType="end"/>
      </w:r>
      <w:r>
        <w:fldChar w:fldCharType="begin"/>
      </w:r>
      <w:r>
        <w:instrText xml:space="preserve"> REF _Ref388914934 \h </w:instrText>
      </w:r>
      <w:r>
        <w:fldChar w:fldCharType="separate"/>
      </w:r>
      <w:r w:rsidRPr="00305513">
        <w:t xml:space="preserve">фор. </w:t>
      </w:r>
      <w:r w:rsidRPr="00305513">
        <w:rPr>
          <w:noProof/>
        </w:rPr>
        <w:t>17</w:t>
      </w:r>
      <w:r>
        <w:fldChar w:fldCharType="end"/>
      </w:r>
      <w:r>
        <w:t xml:space="preserve"> есть ни что иное, как корреляционная функция входного сигнала </w:t>
      </w:r>
      <w:r>
        <w:rPr>
          <w:b/>
        </w:rPr>
        <w:t>B</w:t>
      </w:r>
      <w:r>
        <w:rPr>
          <w:b/>
          <w:vertAlign w:val="subscript"/>
        </w:rPr>
        <w:t>s</w:t>
      </w:r>
      <w:r w:rsidRPr="00305513">
        <w:rPr>
          <w:b/>
        </w:rPr>
        <w:t>(</w:t>
      </w:r>
      <w:r>
        <w:rPr>
          <w:b/>
        </w:rPr>
        <w:t>τ)</w:t>
      </w:r>
      <w:r>
        <w:t xml:space="preserve">, в котором аргумент </w:t>
      </w:r>
      <w:r w:rsidRPr="00305513">
        <w:rPr>
          <w:b/>
        </w:rPr>
        <w:t>τ</w:t>
      </w:r>
      <w:r>
        <w:rPr>
          <w:b/>
        </w:rPr>
        <w:t xml:space="preserve"> </w:t>
      </w:r>
      <w:r>
        <w:t xml:space="preserve">заменен на </w:t>
      </w:r>
      <w:r>
        <w:rPr>
          <w:b/>
        </w:rPr>
        <w:t>t</w:t>
      </w:r>
      <w:r w:rsidRPr="00305513">
        <w:rPr>
          <w:b/>
        </w:rPr>
        <w:t>-</w:t>
      </w:r>
      <w:r>
        <w:rPr>
          <w:b/>
        </w:rPr>
        <w:t>t</w:t>
      </w:r>
      <w:r w:rsidRPr="00305513">
        <w:rPr>
          <w:b/>
          <w:vertAlign w:val="subscript"/>
        </w:rPr>
        <w:t>0</w:t>
      </w:r>
      <w:r>
        <w:rPr>
          <w:b/>
        </w:rPr>
        <w:t xml:space="preserve">. </w:t>
      </w:r>
      <w:r>
        <w:t>Таким образом, приходим к важному выводу, что</w:t>
      </w:r>
    </w:p>
    <w:p w14:paraId="3E51CE61" w14:textId="77777777" w:rsidR="001D65FD" w:rsidRDefault="001C5483"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oMath>
      </m:oMathPara>
    </w:p>
    <w:p w14:paraId="636737CD" w14:textId="77777777" w:rsidR="001D65FD" w:rsidRPr="001176C3" w:rsidRDefault="001D65FD" w:rsidP="001D65FD">
      <w:pPr>
        <w:pStyle w:val="Caption"/>
        <w:jc w:val="center"/>
      </w:pPr>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21</w:t>
      </w:r>
      <w:r>
        <w:fldChar w:fldCharType="end"/>
      </w:r>
    </w:p>
    <w:p w14:paraId="09D4A824" w14:textId="77777777" w:rsidR="001D65FD" w:rsidRPr="001176C3" w:rsidRDefault="001D65FD" w:rsidP="001D65FD">
      <w:r w:rsidRPr="001176C3">
        <w:t xml:space="preserve">и соотвественно </w:t>
      </w:r>
    </w:p>
    <w:p w14:paraId="3E431970" w14:textId="77777777" w:rsidR="001D65FD" w:rsidRPr="001176C3" w:rsidRDefault="001C5483" w:rsidP="001D65FD">
      <w:pPr>
        <w:jc w:val="center"/>
      </w:pPr>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r>
              <w:rPr>
                <w:rFonts w:ascii="Cambria Math" w:hAnsi="Cambria Math"/>
              </w:rPr>
              <m:t>τ</m:t>
            </m:r>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r>
          <m:rPr>
            <m:sty m:val="p"/>
          </m:rPr>
          <w:rPr>
            <w:rFonts w:ascii="Cambria Math" w:hAnsi="Cambria Math"/>
          </w:rPr>
          <m:t>(</m:t>
        </m:r>
        <m:r>
          <w:rPr>
            <w:rFonts w:ascii="Cambria Math" w:hAnsi="Cambria Math"/>
          </w:rPr>
          <m:t>τ</m:t>
        </m:r>
        <m:r>
          <m:rPr>
            <m:sty m:val="p"/>
          </m:rPr>
          <w:rPr>
            <w:rFonts w:ascii="Cambria Math" w:hAnsi="Cambria Math"/>
          </w:rPr>
          <m:t>)</m:t>
        </m:r>
      </m:oMath>
      <w:r w:rsidR="001D65FD" w:rsidRPr="001176C3">
        <w:rPr>
          <w:rFonts w:eastAsiaTheme="minorEastAsia"/>
        </w:rPr>
        <w:t>.</w:t>
      </w:r>
    </w:p>
    <w:p w14:paraId="2F33A58C" w14:textId="77777777" w:rsidR="001D65FD" w:rsidRPr="001176C3" w:rsidRDefault="001D65FD" w:rsidP="001D65FD">
      <w:pPr>
        <w:pStyle w:val="Caption"/>
        <w:jc w:val="center"/>
      </w:pPr>
      <w:bookmarkStart w:id="100" w:name="_Ref388916243"/>
      <w:r w:rsidRPr="001176C3">
        <w:t xml:space="preserve">фор. </w:t>
      </w:r>
      <w:r>
        <w:fldChar w:fldCharType="begin"/>
      </w:r>
      <w:r w:rsidRPr="001176C3">
        <w:instrText xml:space="preserve"> </w:instrText>
      </w:r>
      <w:r>
        <w:instrText>SEQ</w:instrText>
      </w:r>
      <w:r w:rsidRPr="001176C3">
        <w:instrText xml:space="preserve"> фор. \* </w:instrText>
      </w:r>
      <w:r>
        <w:instrText>ARABIC</w:instrText>
      </w:r>
      <w:r w:rsidRPr="001176C3">
        <w:instrText xml:space="preserve"> </w:instrText>
      </w:r>
      <w:r>
        <w:fldChar w:fldCharType="separate"/>
      </w:r>
      <w:r w:rsidR="00623ABE">
        <w:rPr>
          <w:noProof/>
        </w:rPr>
        <w:t>22</w:t>
      </w:r>
      <w:r>
        <w:fldChar w:fldCharType="end"/>
      </w:r>
      <w:bookmarkEnd w:id="100"/>
    </w:p>
    <w:p w14:paraId="6B62A6C0" w14:textId="77777777" w:rsidR="001D65FD" w:rsidRDefault="001D65FD" w:rsidP="001D65FD">
      <w:pPr>
        <w:ind w:firstLine="720"/>
      </w:pPr>
      <w:r>
        <w:t xml:space="preserve">Итак, сигнал на выходе согласованного фильтра с точностью до постоянного коэффициента </w:t>
      </w:r>
      <w:r w:rsidRPr="00305513">
        <w:rPr>
          <w:b/>
        </w:rPr>
        <w:t>А</w:t>
      </w:r>
      <w:r>
        <w:rPr>
          <w:b/>
        </w:rPr>
        <w:t xml:space="preserve"> </w:t>
      </w:r>
      <w:r>
        <w:t>совпадает с корреляционной функцией входного сигнала.</w:t>
      </w:r>
    </w:p>
    <w:p w14:paraId="42A40B1C" w14:textId="77777777" w:rsidR="001D65FD" w:rsidRDefault="001D65FD" w:rsidP="001D65FD">
      <w:pPr>
        <w:ind w:firstLine="720"/>
      </w:pPr>
      <w:r>
        <w:t xml:space="preserve">Для построения графика функции </w:t>
      </w:r>
      <w:r>
        <w:rPr>
          <w:b/>
        </w:rPr>
        <w:t>s</w:t>
      </w:r>
      <w:r>
        <w:rPr>
          <w:b/>
          <w:vertAlign w:val="subscript"/>
        </w:rPr>
        <w:t>вых</w:t>
      </w:r>
      <w:r>
        <w:rPr>
          <w:b/>
        </w:rPr>
        <w:t>(t</w:t>
      </w:r>
      <w:r w:rsidRPr="00305513">
        <w:rPr>
          <w:b/>
        </w:rPr>
        <w:t xml:space="preserve">) </w:t>
      </w:r>
      <w:r>
        <w:t xml:space="preserve">по заданной функции </w:t>
      </w:r>
      <w:r>
        <w:rPr>
          <w:b/>
        </w:rPr>
        <w:t>B</w:t>
      </w:r>
      <w:r>
        <w:rPr>
          <w:b/>
          <w:vertAlign w:val="subscript"/>
        </w:rPr>
        <w:t>s</w:t>
      </w:r>
      <w:r w:rsidRPr="00305513">
        <w:rPr>
          <w:b/>
        </w:rPr>
        <w:t>(</w:t>
      </w:r>
      <w:r>
        <w:rPr>
          <w:b/>
        </w:rPr>
        <w:t>τ</w:t>
      </w:r>
      <w:r w:rsidRPr="00305513">
        <w:rPr>
          <w:b/>
        </w:rPr>
        <w:t xml:space="preserve">) </w:t>
      </w:r>
      <w:r>
        <w:t xml:space="preserve">достаточно в последей </w:t>
      </w:r>
      <w:r w:rsidRPr="00305513">
        <w:rPr>
          <w:b/>
        </w:rPr>
        <w:t>τ</w:t>
      </w:r>
      <w:r>
        <w:t xml:space="preserve"> заменить на </w:t>
      </w:r>
      <w:r>
        <w:rPr>
          <w:b/>
        </w:rPr>
        <w:t>t</w:t>
      </w:r>
      <w:r w:rsidRPr="00305513">
        <w:rPr>
          <w:b/>
        </w:rPr>
        <w:t>-</w:t>
      </w:r>
      <w:r>
        <w:rPr>
          <w:b/>
        </w:rPr>
        <w:t>t</w:t>
      </w:r>
      <w:r w:rsidRPr="00305513">
        <w:rPr>
          <w:b/>
          <w:vertAlign w:val="subscript"/>
        </w:rPr>
        <w:t>0</w:t>
      </w:r>
      <w:r>
        <w:rPr>
          <w:b/>
          <w:vertAlign w:val="subscript"/>
        </w:rPr>
        <w:t xml:space="preserve"> </w:t>
      </w:r>
      <w:r>
        <w:t xml:space="preserve">(и учесть коэффициент </w:t>
      </w:r>
      <w:r w:rsidRPr="00305513">
        <w:rPr>
          <w:b/>
        </w:rPr>
        <w:t>А</w:t>
      </w:r>
      <w:r>
        <w:t xml:space="preserve">). При </w:t>
      </w:r>
      <w:r>
        <w:rPr>
          <w:b/>
        </w:rPr>
        <w:t>t</w:t>
      </w:r>
      <w:r w:rsidRPr="00305513">
        <w:rPr>
          <w:b/>
        </w:rPr>
        <w:t>=</w:t>
      </w:r>
      <w:r>
        <w:rPr>
          <w:b/>
        </w:rPr>
        <w:t>t</w:t>
      </w:r>
      <w:r w:rsidRPr="00305513">
        <w:rPr>
          <w:b/>
          <w:vertAlign w:val="subscript"/>
        </w:rPr>
        <w:t>0</w:t>
      </w:r>
      <w:r w:rsidRPr="00305513">
        <w:t xml:space="preserve">, </w:t>
      </w:r>
      <w:r>
        <w:t xml:space="preserve">т.е. при </w:t>
      </w:r>
      <w:r w:rsidRPr="00305513">
        <w:rPr>
          <w:b/>
        </w:rPr>
        <w:t>τ</w:t>
      </w:r>
      <w:r>
        <w:rPr>
          <w:b/>
        </w:rPr>
        <w:t>=0</w:t>
      </w:r>
      <w:r>
        <w:t xml:space="preserve">, величина </w:t>
      </w:r>
      <w:r>
        <w:rPr>
          <w:b/>
        </w:rPr>
        <w:t>B</w:t>
      </w:r>
      <w:r>
        <w:rPr>
          <w:b/>
          <w:vertAlign w:val="subscript"/>
        </w:rPr>
        <w:t>s</w:t>
      </w:r>
      <w:r w:rsidRPr="00305513">
        <w:rPr>
          <w:b/>
        </w:rPr>
        <w:t>(</w:t>
      </w:r>
      <w:r>
        <w:rPr>
          <w:b/>
        </w:rPr>
        <w:t>0</w:t>
      </w:r>
      <w:r w:rsidRPr="00305513">
        <w:rPr>
          <w:b/>
        </w:rPr>
        <w:t>)</w:t>
      </w:r>
      <w:r>
        <w:rPr>
          <w:b/>
        </w:rPr>
        <w:t xml:space="preserve"> </w:t>
      </w:r>
      <w:r>
        <w:t>равна энергии сигнала. Следовательно, пиковое значение сигнала</w:t>
      </w:r>
    </w:p>
    <w:p w14:paraId="2A4B18A6" w14:textId="77777777" w:rsidR="001D65FD" w:rsidRDefault="001C5483"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=АЭ</m:t>
          </m:r>
        </m:oMath>
      </m:oMathPara>
    </w:p>
    <w:p w14:paraId="1DFD6C3A" w14:textId="77777777" w:rsidR="001D65FD" w:rsidRPr="00305513" w:rsidRDefault="001D65FD" w:rsidP="001D65FD">
      <w:pPr>
        <w:pStyle w:val="Caption"/>
        <w:jc w:val="center"/>
      </w:pPr>
      <w:bookmarkStart w:id="101" w:name="_Ref388916778"/>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23</w:t>
      </w:r>
      <w:r>
        <w:fldChar w:fldCharType="end"/>
      </w:r>
      <w:bookmarkEnd w:id="101"/>
    </w:p>
    <w:p w14:paraId="1E2DB155" w14:textId="77777777" w:rsidR="001D65FD" w:rsidRDefault="001D65FD" w:rsidP="001D65FD">
      <w:pPr>
        <w:ind w:firstLine="720"/>
      </w:pPr>
      <w:r>
        <w:t xml:space="preserve">Рассмотрим теперь параметры и статистические характеристики шума на выходе согласованного фильтра. При действии белого шума с нормальным законом распределения (именно такой шум и представляет основной интерес для практики) распределение шума на выходе линейного фильтра является нормальным. Спектр шума на </w:t>
      </w:r>
      <w:r>
        <w:lastRenderedPageBreak/>
        <w:t xml:space="preserve">выходе </w:t>
      </w:r>
      <w:r>
        <w:rPr>
          <w:b/>
        </w:rPr>
        <w:t>W</w:t>
      </w:r>
      <w:r>
        <w:rPr>
          <w:b/>
          <w:vertAlign w:val="subscript"/>
        </w:rPr>
        <w:t>вых</w:t>
      </w:r>
      <w:r w:rsidRPr="00305513">
        <w:rPr>
          <w:b/>
        </w:rPr>
        <w:t>(</w:t>
      </w:r>
      <w:r>
        <w:rPr>
          <w:b/>
        </w:rPr>
        <w:t>ω</w:t>
      </w:r>
      <w:r w:rsidRPr="00305513">
        <w:rPr>
          <w:b/>
        </w:rPr>
        <w:t>)=</w:t>
      </w:r>
      <w:r>
        <w:rPr>
          <w:b/>
        </w:rPr>
        <w:t>K</w:t>
      </w:r>
      <w:r w:rsidRPr="00305513">
        <w:rPr>
          <w:b/>
          <w:vertAlign w:val="superscript"/>
        </w:rPr>
        <w:t>2</w:t>
      </w:r>
      <w:r w:rsidRPr="00305513">
        <w:rPr>
          <w:b/>
        </w:rPr>
        <w:t>(</w:t>
      </w:r>
      <w:r>
        <w:rPr>
          <w:b/>
        </w:rPr>
        <w:t>ω</w:t>
      </w:r>
      <w:r w:rsidRPr="00305513">
        <w:rPr>
          <w:b/>
        </w:rPr>
        <w:t>)</w:t>
      </w:r>
      <w:r>
        <w:rPr>
          <w:b/>
        </w:rPr>
        <w:t>W</w:t>
      </w:r>
      <w:r w:rsidRPr="00305513">
        <w:rPr>
          <w:b/>
          <w:vertAlign w:val="subscript"/>
        </w:rPr>
        <w:t>0</w:t>
      </w:r>
      <w:r w:rsidRPr="00305513">
        <w:t>.</w:t>
      </w:r>
      <w:r>
        <w:t xml:space="preserve"> Следовательно, корреляционная функция шума на выходе согласованного фильтра</w:t>
      </w:r>
    </w:p>
    <w:p w14:paraId="59F8CF90" w14:textId="77777777" w:rsidR="001D65FD" w:rsidRDefault="001C5483"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
                <m:sSubPr>
                  <m:ctrlPr>
                    <w:rPr>
                      <w:rFonts w:ascii="Cambria Math" w:hAnsi="Cambria Math"/>
                    </w:rPr>
                  </m:ctrlPr>
                </m:sSubPr>
                <m:e>
                  <m:r>
                    <w:rPr>
                      <w:rFonts w:ascii="Cambria Math" w:hAnsi="Cambria Math"/>
                    </w:rPr>
                    <m:t>W</m:t>
                  </m:r>
                </m:e>
                <m:sub>
                  <m:r>
                    <m:rPr>
                      <m:sty m:val="p"/>
                    </m:rPr>
                    <w:rPr>
                      <w:rFonts w:ascii="Cambria Math" w:hAnsi="Cambria Math"/>
                    </w:rPr>
                    <m:t>вых</m:t>
                  </m:r>
                </m:sub>
              </m:sSub>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num>
            <m:den>
              <m:r>
                <m:rPr>
                  <m:sty m:val="p"/>
                </m:rPr>
                <w:rPr>
                  <w:rFonts w:ascii="Cambria Math" w:eastAsiaTheme="minorEastAsia" w:hAnsi="Cambria Math"/>
                </w:rPr>
                <m:t>2</m:t>
              </m:r>
              <m:r>
                <w:rPr>
                  <w:rFonts w:ascii="Cambria Math" w:eastAsiaTheme="minorEastAsia" w:hAnsi="Cambria Math"/>
                </w:rPr>
                <m:t>π</m:t>
              </m:r>
            </m:den>
          </m:f>
          <m:nary>
            <m:naryPr>
              <m:limLoc m:val="subSup"/>
              <m:ctrlPr>
                <w:rPr>
                  <w:rFonts w:ascii="Cambria Math" w:eastAsiaTheme="minorEastAsia" w:hAnsi="Cambria Math"/>
                </w:rPr>
              </m:ctrlPr>
            </m:naryPr>
            <m:sub>
              <m:r>
                <m:rPr>
                  <m:sty m:val="p"/>
                </m:rPr>
                <w:rPr>
                  <w:rFonts w:ascii="Cambria Math" w:eastAsiaTheme="minorEastAsia" w:hAnsi="Cambria Math"/>
                </w:rPr>
                <m:t>-∞</m:t>
              </m:r>
            </m:sub>
            <m:sup>
              <m:r>
                <m:rPr>
                  <m:sty m:val="p"/>
                </m:rPr>
                <w:rPr>
                  <w:rFonts w:ascii="Cambria Math" w:eastAsiaTheme="minorEastAsia" w:hAnsi="Cambria Math"/>
                </w:rPr>
                <m:t>∞</m:t>
              </m:r>
            </m:sup>
            <m:e>
              <m:sSup>
                <m:sSupPr>
                  <m:ctrlPr>
                    <w:rPr>
                      <w:rFonts w:ascii="Cambria Math" w:eastAsiaTheme="minorEastAsia" w:hAnsi="Cambria Math"/>
                    </w:rPr>
                  </m:ctrlPr>
                </m:sSupPr>
                <m:e>
                  <m:r>
                    <w:rPr>
                      <w:rFonts w:ascii="Cambria Math" w:hAnsi="Cambria Math"/>
                    </w:rPr>
                    <m:t>K</m:t>
                  </m:r>
                </m:e>
                <m:sup>
                  <m:r>
                    <m:rPr>
                      <m:sty m:val="p"/>
                    </m:rPr>
                    <w:rPr>
                      <w:rFonts w:ascii="Cambria Math" w:hAnsi="Cambria Math"/>
                    </w:rPr>
                    <m:t>2</m:t>
                  </m:r>
                </m:sup>
              </m:sSup>
              <m:r>
                <m:rPr>
                  <m:sty m:val="p"/>
                </m:rPr>
                <w:rPr>
                  <w:rFonts w:ascii="Cambria Math" w:eastAsiaTheme="minorEastAsia" w:hAnsi="Cambria Math"/>
                </w:rPr>
                <m:t>(</m:t>
              </m:r>
              <m:r>
                <w:rPr>
                  <w:rFonts w:ascii="Cambria Math" w:eastAsiaTheme="minorEastAsia" w:hAnsi="Cambria Math"/>
                </w:rPr>
                <m:t>ω</m:t>
              </m:r>
              <m:r>
                <m:rPr>
                  <m:sty m:val="p"/>
                </m:rPr>
                <w:rPr>
                  <w:rFonts w:ascii="Cambria Math" w:eastAsiaTheme="minorEastAsia" w:hAnsi="Cambria Math"/>
                </w:rPr>
                <m:t>)</m:t>
              </m:r>
              <m:sSup>
                <m:sSupPr>
                  <m:ctrlPr>
                    <w:rPr>
                      <w:rFonts w:ascii="Cambria Math" w:eastAsiaTheme="minorEastAsia" w:hAnsi="Cambria Math"/>
                    </w:rPr>
                  </m:ctrlPr>
                </m:sSupPr>
                <m:e>
                  <m:r>
                    <w:rPr>
                      <w:rFonts w:ascii="Cambria Math" w:hAnsi="Cambria Math"/>
                    </w:rPr>
                    <m:t>e</m:t>
                  </m:r>
                </m:e>
                <m:sup>
                  <m:r>
                    <w:rPr>
                      <w:rFonts w:ascii="Cambria Math" w:hAnsi="Cambria Math"/>
                    </w:rPr>
                    <m:t>iωt</m:t>
                  </m:r>
                </m:sup>
              </m:sSup>
              <m:r>
                <w:rPr>
                  <w:rFonts w:ascii="Cambria Math" w:eastAsiaTheme="minorEastAsia" w:hAnsi="Cambria Math"/>
                </w:rPr>
                <m:t>dω</m:t>
              </m:r>
            </m:e>
          </m:nary>
        </m:oMath>
      </m:oMathPara>
    </w:p>
    <w:p w14:paraId="393F9E4E" w14:textId="77777777" w:rsidR="001D65FD" w:rsidRPr="00305513" w:rsidRDefault="001D65FD" w:rsidP="001D65FD">
      <w:pPr>
        <w:pStyle w:val="Caption"/>
        <w:jc w:val="center"/>
      </w:pPr>
      <w:r w:rsidRPr="00305513">
        <w:t xml:space="preserve">фор. </w:t>
      </w:r>
      <w:r>
        <w:fldChar w:fldCharType="begin"/>
      </w:r>
      <w:r w:rsidRPr="00305513">
        <w:instrText xml:space="preserve"> </w:instrText>
      </w:r>
      <w:r>
        <w:instrText>SEQ</w:instrText>
      </w:r>
      <w:r w:rsidRPr="00305513">
        <w:instrText xml:space="preserve"> фор. \* </w:instrText>
      </w:r>
      <w:r>
        <w:instrText>ARABIC</w:instrText>
      </w:r>
      <w:r w:rsidRPr="00305513">
        <w:instrText xml:space="preserve"> </w:instrText>
      </w:r>
      <w:r>
        <w:fldChar w:fldCharType="separate"/>
      </w:r>
      <w:r w:rsidR="00623ABE">
        <w:rPr>
          <w:noProof/>
        </w:rPr>
        <w:t>24</w:t>
      </w:r>
      <w:r>
        <w:fldChar w:fldCharType="end"/>
      </w:r>
    </w:p>
    <w:p w14:paraId="58A8EBC1" w14:textId="77777777" w:rsidR="001D65FD" w:rsidRPr="00305513" w:rsidRDefault="001D65FD" w:rsidP="001D65FD">
      <w:pPr>
        <w:ind w:firstLine="720"/>
      </w:pPr>
      <w:r>
        <w:t xml:space="preserve">Подставляя </w:t>
      </w:r>
      <w:r>
        <w:rPr>
          <w:b/>
        </w:rPr>
        <w:t>K</w:t>
      </w:r>
      <w:r w:rsidRPr="00305513">
        <w:rPr>
          <w:b/>
        </w:rPr>
        <w:t>(</w:t>
      </w:r>
      <w:r>
        <w:rPr>
          <w:b/>
        </w:rPr>
        <w:t>ω</w:t>
      </w:r>
      <w:r w:rsidRPr="00305513">
        <w:rPr>
          <w:b/>
        </w:rPr>
        <w:t xml:space="preserve">) = </w:t>
      </w:r>
      <w:r>
        <w:rPr>
          <w:b/>
        </w:rPr>
        <w:t>AS</w:t>
      </w:r>
      <w:r w:rsidRPr="00305513">
        <w:rPr>
          <w:b/>
        </w:rPr>
        <w:t>(</w:t>
      </w:r>
      <w:r>
        <w:rPr>
          <w:b/>
        </w:rPr>
        <w:t>ω</w:t>
      </w:r>
      <w:r w:rsidRPr="00305513">
        <w:rPr>
          <w:b/>
        </w:rPr>
        <w:t xml:space="preserve">) </w:t>
      </w:r>
      <w:r>
        <w:t xml:space="preserve">и учитывая </w:t>
      </w:r>
      <w:r>
        <w:fldChar w:fldCharType="begin"/>
      </w:r>
      <w:r>
        <w:instrText xml:space="preserve"> REF _Ref388914878 \h </w:instrText>
      </w:r>
      <w:r>
        <w:fldChar w:fldCharType="separate"/>
      </w:r>
      <w:r w:rsidRPr="00305513">
        <w:t xml:space="preserve">фор. </w:t>
      </w:r>
      <w:r w:rsidRPr="00305513">
        <w:rPr>
          <w:noProof/>
        </w:rPr>
        <w:t>18</w:t>
      </w:r>
      <w:r>
        <w:fldChar w:fldCharType="end"/>
      </w:r>
      <w:r>
        <w:t>, получаем</w:t>
      </w:r>
    </w:p>
    <w:p w14:paraId="636927A6" w14:textId="77777777" w:rsidR="001D65FD" w:rsidRDefault="001C5483" w:rsidP="001D65FD">
      <w:pPr>
        <w:jc w:val="center"/>
      </w:pPr>
      <m:oMathPara>
        <m:oMath>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w:rPr>
                  <w:rFonts w:ascii="Cambria Math" w:hAnsi="Cambria Math"/>
                </w:rPr>
                <m:t>τ</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p>
                <m:sSupPr>
                  <m:ctrlPr>
                    <w:rPr>
                      <w:rFonts w:ascii="Cambria Math" w:eastAsiaTheme="minorEastAsia"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ω</m:t>
              </m:r>
              <m:r>
                <m:rPr>
                  <m:sty m:val="p"/>
                </m:rPr>
                <w:rPr>
                  <w:rFonts w:ascii="Cambria Math" w:hAnsi="Cambria Math"/>
                </w:rPr>
                <m:t>)</m:t>
              </m:r>
            </m:e>
          </m:nary>
          <m:sSup>
            <m:sSupPr>
              <m:ctrlPr>
                <w:rPr>
                  <w:rFonts w:ascii="Cambria Math" w:hAnsi="Cambria Math"/>
                </w:rPr>
              </m:ctrlPr>
            </m:sSupPr>
            <m:e>
              <m:r>
                <w:rPr>
                  <w:rFonts w:ascii="Cambria Math" w:hAnsi="Cambria Math"/>
                </w:rPr>
                <m:t>e</m:t>
              </m:r>
            </m:e>
            <m:sup>
              <m:r>
                <w:rPr>
                  <w:rFonts w:ascii="Cambria Math" w:hAnsi="Cambria Math"/>
                </w:rPr>
                <m:t>iωτ</m:t>
              </m:r>
            </m:sup>
          </m:sSup>
          <m:r>
            <w:rPr>
              <w:rFonts w:ascii="Cambria Math" w:eastAsiaTheme="minorEastAsia" w:hAnsi="Cambria Math"/>
            </w:rPr>
            <m:t>dω</m:t>
          </m:r>
          <m:r>
            <m:rPr>
              <m:sty m:val="p"/>
            </m:rPr>
            <w:rPr>
              <w:rFonts w:ascii="Cambria Math" w:eastAsiaTheme="minorEastAsia"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eastAsiaTheme="minorEastAsia" w:hAnsi="Cambria Math"/>
                </w:rPr>
              </m:ctrlPr>
            </m:sSubPr>
            <m:e>
              <m:r>
                <w:rPr>
                  <w:rFonts w:ascii="Cambria Math" w:eastAsiaTheme="minorEastAsia" w:hAnsi="Cambria Math"/>
                </w:rPr>
                <m:t>W</m:t>
              </m:r>
            </m:e>
            <m:sub>
              <m:r>
                <m:rPr>
                  <m:sty m:val="p"/>
                </m:rPr>
                <w:rPr>
                  <w:rFonts w:ascii="Cambria Math" w:eastAsiaTheme="minorEastAsia" w:hAnsi="Cambria Math"/>
                </w:rPr>
                <m:t>0</m:t>
              </m:r>
            </m:sub>
          </m:sSub>
          <m:sSub>
            <m:sSubPr>
              <m:ctrlPr>
                <w:rPr>
                  <w:rFonts w:ascii="Cambria Math" w:eastAsiaTheme="minorEastAsia" w:hAnsi="Cambria Math"/>
                </w:rPr>
              </m:ctrlPr>
            </m:sSubPr>
            <m:e>
              <m:r>
                <w:rPr>
                  <w:rFonts w:ascii="Cambria Math" w:eastAsiaTheme="minorEastAsia" w:hAnsi="Cambria Math"/>
                </w:rPr>
                <m:t>B</m:t>
              </m:r>
            </m:e>
            <m:sub>
              <m:r>
                <w:rPr>
                  <w:rFonts w:ascii="Cambria Math" w:eastAsiaTheme="minorEastAsia" w:hAnsi="Cambria Math"/>
                </w:rPr>
                <m:t>s</m:t>
              </m:r>
            </m:sub>
          </m:sSub>
          <m:r>
            <m:rPr>
              <m:sty m:val="p"/>
            </m:rPr>
            <w:rPr>
              <w:rFonts w:ascii="Cambria Math" w:eastAsiaTheme="minorEastAsia" w:hAnsi="Cambria Math"/>
            </w:rPr>
            <m:t>(</m:t>
          </m:r>
          <m:r>
            <w:rPr>
              <w:rFonts w:ascii="Cambria Math" w:eastAsiaTheme="minorEastAsia" w:hAnsi="Cambria Math"/>
            </w:rPr>
            <m:t>τ</m:t>
          </m:r>
          <m:r>
            <m:rPr>
              <m:sty m:val="p"/>
            </m:rPr>
            <w:rPr>
              <w:rFonts w:ascii="Cambria Math" w:eastAsiaTheme="minorEastAsia" w:hAnsi="Cambria Math"/>
            </w:rPr>
            <m:t>)</m:t>
          </m:r>
        </m:oMath>
      </m:oMathPara>
    </w:p>
    <w:p w14:paraId="5422F1A8" w14:textId="77777777" w:rsidR="001D65FD" w:rsidRPr="000D0648" w:rsidRDefault="001D65FD" w:rsidP="001D65FD">
      <w:pPr>
        <w:pStyle w:val="Caption"/>
        <w:jc w:val="center"/>
      </w:pPr>
      <w:bookmarkStart w:id="102" w:name="_Ref388916786"/>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25</w:t>
      </w:r>
      <w:r>
        <w:fldChar w:fldCharType="end"/>
      </w:r>
      <w:bookmarkEnd w:id="102"/>
    </w:p>
    <w:p w14:paraId="5B9D9884" w14:textId="77777777" w:rsidR="001D65FD" w:rsidRDefault="001D65FD" w:rsidP="001D65FD">
      <w:pPr>
        <w:ind w:firstLine="720"/>
      </w:pPr>
      <w:r>
        <w:t>Отсюда следует, что корреляционная функция шума на выходе согласованного фильтра по форме совпадает с корреляционной функцией входного сигнала (и, следовательно, с самим выходным сигналом).</w:t>
      </w:r>
    </w:p>
    <w:p w14:paraId="47F0DBAA" w14:textId="77777777" w:rsidR="001D65FD" w:rsidRDefault="001D65FD" w:rsidP="001D65FD">
      <w:pPr>
        <w:ind w:firstLine="720"/>
      </w:pPr>
      <w:r>
        <w:t xml:space="preserve">Приравнивая </w:t>
      </w:r>
      <w:r>
        <w:rPr>
          <w:b/>
        </w:rPr>
        <w:t>τ</w:t>
      </w:r>
      <w:r w:rsidRPr="000D0648">
        <w:rPr>
          <w:b/>
        </w:rPr>
        <w:t xml:space="preserve"> = 0</w:t>
      </w:r>
      <w:r w:rsidRPr="000D0648">
        <w:t xml:space="preserve">, </w:t>
      </w:r>
      <w:r>
        <w:t>находим дисперсию (среднюю мощность) шума на выходе</w:t>
      </w:r>
    </w:p>
    <w:p w14:paraId="7E27EF2E" w14:textId="77777777" w:rsidR="001D65FD" w:rsidRDefault="001C5483" w:rsidP="001D65FD">
      <w:pPr>
        <w:jc w:val="center"/>
      </w:pPr>
      <m:oMathPara>
        <m:oMath>
          <m:sSubSup>
            <m:sSubSupPr>
              <m:ctrlPr>
                <w:rPr>
                  <w:rFonts w:ascii="Cambria Math" w:hAnsi="Cambria Math"/>
                </w:rPr>
              </m:ctrlPr>
            </m:sSubSupPr>
            <m:e>
              <m:r>
                <w:rPr>
                  <w:rFonts w:ascii="Cambria Math" w:hAnsi="Cambria Math"/>
                </w:rPr>
                <m:t>σ</m:t>
              </m:r>
            </m:e>
            <m:sub>
              <m:r>
                <m:rPr>
                  <m:sty m:val="p"/>
                </m:rPr>
                <w:rPr>
                  <w:rFonts w:ascii="Cambria Math" w:hAnsi="Cambria Math"/>
                </w:rPr>
                <m:t>вых</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вых</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sSub>
            <m:sSubPr>
              <m:ctrlPr>
                <w:rPr>
                  <w:rFonts w:ascii="Cambria Math" w:hAnsi="Cambria Math"/>
                </w:rPr>
              </m:ctrlPr>
            </m:sSubPr>
            <m:e>
              <m:r>
                <w:rPr>
                  <w:rFonts w:ascii="Cambria Math" w:hAnsi="Cambria Math"/>
                </w:rPr>
                <m:t>W</m:t>
              </m:r>
            </m:e>
            <m:sub>
              <m:r>
                <m:rPr>
                  <m:sty m:val="p"/>
                </m:rPr>
                <w:rPr>
                  <w:rFonts w:ascii="Cambria Math" w:hAnsi="Cambria Math"/>
                </w:rPr>
                <m:t>0</m:t>
              </m:r>
            </m:sub>
          </m:sSub>
          <m:r>
            <m:rPr>
              <m:sty m:val="p"/>
            </m:rPr>
            <w:rPr>
              <w:rFonts w:ascii="Cambria Math" w:hAnsi="Cambria Math"/>
            </w:rPr>
            <m:t>Э</m:t>
          </m:r>
        </m:oMath>
      </m:oMathPara>
    </w:p>
    <w:p w14:paraId="5D0FC387" w14:textId="77777777" w:rsidR="001D65FD" w:rsidRPr="000D0648" w:rsidRDefault="001D65FD" w:rsidP="001D65FD">
      <w:pPr>
        <w:pStyle w:val="Caption"/>
        <w:jc w:val="center"/>
      </w:pPr>
      <w:bookmarkStart w:id="103" w:name="_Ref388916277"/>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26</w:t>
      </w:r>
      <w:r>
        <w:fldChar w:fldCharType="end"/>
      </w:r>
      <w:bookmarkEnd w:id="103"/>
    </w:p>
    <w:p w14:paraId="40CCE9C9" w14:textId="77777777" w:rsidR="001D65FD" w:rsidRDefault="001D65FD" w:rsidP="001D65FD">
      <w:pPr>
        <w:ind w:firstLine="720"/>
      </w:pPr>
      <w:r>
        <w:t xml:space="preserve">Составим отношение пикового значения сигнала </w:t>
      </w:r>
      <w:r>
        <w:rPr>
          <w:b/>
        </w:rPr>
        <w:t>s</w:t>
      </w:r>
      <w:r>
        <w:rPr>
          <w:b/>
          <w:vertAlign w:val="subscript"/>
        </w:rPr>
        <w:t>вых</w:t>
      </w:r>
      <w:r>
        <w:rPr>
          <w:b/>
        </w:rPr>
        <w:t>(t</w:t>
      </w:r>
      <w:r w:rsidRPr="000D0648">
        <w:rPr>
          <w:b/>
        </w:rPr>
        <w:t xml:space="preserve">) </w:t>
      </w:r>
      <w:r>
        <w:t xml:space="preserve">к среднеквадратическому значению шума </w:t>
      </w:r>
      <w:r w:rsidRPr="000D0648">
        <w:rPr>
          <w:b/>
        </w:rPr>
        <w:t>σ</w:t>
      </w:r>
      <w:r w:rsidRPr="000D0648">
        <w:rPr>
          <w:b/>
          <w:vertAlign w:val="subscript"/>
        </w:rPr>
        <w:t>вых</w:t>
      </w:r>
      <w:r>
        <w:t xml:space="preserve">. В сооствествие с </w:t>
      </w:r>
      <w:r>
        <w:fldChar w:fldCharType="begin"/>
      </w:r>
      <w:r>
        <w:instrText xml:space="preserve"> REF _Ref388916243 \h </w:instrText>
      </w:r>
      <w:r>
        <w:fldChar w:fldCharType="separate"/>
      </w:r>
      <w:r>
        <w:t xml:space="preserve">фор. </w:t>
      </w:r>
      <w:r>
        <w:rPr>
          <w:noProof/>
        </w:rPr>
        <w:t>20</w:t>
      </w:r>
      <w:r>
        <w:fldChar w:fldCharType="end"/>
      </w:r>
      <w:r>
        <w:t xml:space="preserve"> и </w:t>
      </w:r>
      <w:r>
        <w:fldChar w:fldCharType="begin"/>
      </w:r>
      <w:r>
        <w:instrText xml:space="preserve"> REF _Ref388916277 \h </w:instrText>
      </w:r>
      <w:r>
        <w:fldChar w:fldCharType="separate"/>
      </w:r>
      <w:r w:rsidRPr="000D0648">
        <w:t xml:space="preserve">фор. </w:t>
      </w:r>
      <w:r w:rsidRPr="000D0648">
        <w:rPr>
          <w:noProof/>
        </w:rPr>
        <w:t>24</w:t>
      </w:r>
      <w:r>
        <w:fldChar w:fldCharType="end"/>
      </w:r>
      <w:r>
        <w:t xml:space="preserve"> приходим к результату:</w:t>
      </w:r>
    </w:p>
    <w:p w14:paraId="10319266" w14:textId="77777777" w:rsidR="001D65FD" w:rsidRDefault="001C5483"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Э</m:t>
                  </m:r>
                </m:num>
                <m:den>
                  <m:sSub>
                    <m:sSubPr>
                      <m:ctrlPr>
                        <w:rPr>
                          <w:rFonts w:ascii="Cambria Math" w:hAnsi="Cambria Math"/>
                        </w:rPr>
                      </m:ctrlPr>
                    </m:sSubPr>
                    <m:e>
                      <m:r>
                        <w:rPr>
                          <w:rFonts w:ascii="Cambria Math" w:hAnsi="Cambria Math"/>
                        </w:rPr>
                        <m:t>W</m:t>
                      </m:r>
                    </m:e>
                    <m:sub>
                      <m:r>
                        <m:rPr>
                          <m:sty m:val="p"/>
                        </m:rPr>
                        <w:rPr>
                          <w:rFonts w:ascii="Cambria Math" w:hAnsi="Cambria Math"/>
                        </w:rPr>
                        <m:t>0</m:t>
                      </m:r>
                    </m:sub>
                  </m:sSub>
                </m:den>
              </m:f>
              <m:r>
                <m:rPr>
                  <m:sty m:val="p"/>
                </m:rPr>
                <w:rPr>
                  <w:rFonts w:ascii="Cambria Math" w:hAnsi="Cambria Math"/>
                </w:rPr>
                <m:t>)</m:t>
              </m:r>
            </m:e>
            <m:sup>
              <m:eqArr>
                <m:eqArrPr>
                  <m:ctrlPr>
                    <w:rPr>
                      <w:rFonts w:ascii="Cambria Math" w:hAnsi="Cambria Math"/>
                    </w:rPr>
                  </m:ctrlPr>
                </m:eqArrPr>
                <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e/>
              </m:eqArr>
            </m:sup>
          </m:sSup>
        </m:oMath>
      </m:oMathPara>
    </w:p>
    <w:p w14:paraId="58CA0661" w14:textId="77777777" w:rsidR="001D65FD" w:rsidRPr="000D0648" w:rsidRDefault="001D65FD" w:rsidP="001D65FD">
      <w:pPr>
        <w:pStyle w:val="Caption"/>
        <w:jc w:val="center"/>
      </w:pPr>
      <w:r w:rsidRPr="000D0648">
        <w:t xml:space="preserve">фор. </w:t>
      </w:r>
      <w:r>
        <w:fldChar w:fldCharType="begin"/>
      </w:r>
      <w:r w:rsidRPr="000D0648">
        <w:instrText xml:space="preserve"> </w:instrText>
      </w:r>
      <w:r>
        <w:instrText>SEQ</w:instrText>
      </w:r>
      <w:r w:rsidRPr="000D0648">
        <w:instrText xml:space="preserve"> фор. \* </w:instrText>
      </w:r>
      <w:r>
        <w:instrText>ARABIC</w:instrText>
      </w:r>
      <w:r w:rsidRPr="000D0648">
        <w:instrText xml:space="preserve"> </w:instrText>
      </w:r>
      <w:r>
        <w:fldChar w:fldCharType="separate"/>
      </w:r>
      <w:r w:rsidR="00623ABE">
        <w:rPr>
          <w:noProof/>
        </w:rPr>
        <w:t>27</w:t>
      </w:r>
      <w:r>
        <w:fldChar w:fldCharType="end"/>
      </w:r>
    </w:p>
    <w:p w14:paraId="5963A156" w14:textId="77777777" w:rsidR="001D65FD" w:rsidRPr="000D0648" w:rsidRDefault="001D65FD" w:rsidP="001D65FD">
      <w:pPr>
        <w:ind w:firstLine="720"/>
      </w:pPr>
      <w:r>
        <w:t xml:space="preserve">Итак, при белом шуме отношение сигнал-шум не выхода фильтра, согласованного с сигналом, зависит только от энергии сигнала и энергетического спектра шума </w:t>
      </w:r>
      <w:r w:rsidRPr="000D0648">
        <w:rPr>
          <w:b/>
        </w:rPr>
        <w:t>W</w:t>
      </w:r>
      <w:r w:rsidRPr="000D0648">
        <w:rPr>
          <w:b/>
          <w:vertAlign w:val="subscript"/>
        </w:rPr>
        <w:t>0</w:t>
      </w:r>
      <w:r>
        <w:t>.</w:t>
      </w:r>
    </w:p>
    <w:p w14:paraId="22B8FBDA" w14:textId="610A5DA8" w:rsidR="001D65FD" w:rsidRPr="000D0648" w:rsidRDefault="001D65FD" w:rsidP="001D65FD">
      <w:pPr>
        <w:ind w:firstLine="720"/>
      </w:pPr>
      <w:r w:rsidRPr="000D0648">
        <w:t>Из этого заключения следует, что при заданных энергии и ширине спектра сигналу можно придавать различную форму, выгодную для решения конкретной задачи.</w:t>
      </w:r>
    </w:p>
    <w:p w14:paraId="54D35B19" w14:textId="0998189D" w:rsidR="001D65FD" w:rsidRPr="000D0648" w:rsidRDefault="001D65FD" w:rsidP="001D65FD">
      <w:pPr>
        <w:ind w:firstLine="720"/>
      </w:pPr>
      <w:r w:rsidRPr="000D0648">
        <w:t xml:space="preserve">Так, для повышения скрытности передачи целесообразно удлинять сигнал при соответствующем уменьшении амплитуды </w:t>
      </w:r>
      <w:r>
        <w:t>(</w:t>
      </w:r>
      <w:r w:rsidRPr="004255AC">
        <w:rPr>
          <w:b/>
        </w:rPr>
        <w:t>A</w:t>
      </w:r>
      <w:r w:rsidRPr="004255AC">
        <w:rPr>
          <w:b/>
          <w:vertAlign w:val="subscript"/>
        </w:rPr>
        <w:t>0</w:t>
      </w:r>
      <w:r w:rsidRPr="004255AC">
        <w:rPr>
          <w:b/>
          <w:vertAlign w:val="superscript"/>
        </w:rPr>
        <w:t>2</w:t>
      </w:r>
      <w:r w:rsidRPr="004255AC">
        <w:rPr>
          <w:b/>
        </w:rPr>
        <w:t>T</w:t>
      </w:r>
      <w:r w:rsidRPr="004255AC">
        <w:rPr>
          <w:b/>
          <w:vertAlign w:val="subscript"/>
        </w:rPr>
        <w:t>c</w:t>
      </w:r>
      <w:r w:rsidRPr="004255AC">
        <w:rPr>
          <w:b/>
        </w:rPr>
        <w:t xml:space="preserve"> = const</w:t>
      </w:r>
      <w:r>
        <w:t>)</w:t>
      </w:r>
      <w:r w:rsidRPr="000D0648">
        <w:t>. Это приводит к уменьшению отношения сиг</w:t>
      </w:r>
      <w:r w:rsidR="00E567AB">
        <w:t xml:space="preserve">нал-помеха на входах любых </w:t>
      </w:r>
      <w:r w:rsidRPr="000D0648">
        <w:t xml:space="preserve">приемных устройств, что затрудняет </w:t>
      </w:r>
      <w:r w:rsidRPr="000D0648">
        <w:lastRenderedPageBreak/>
        <w:t>извлечение информации из смеси сигнал + шум. Лишь в приемнике с фильтром, согласованным с данным сигналом, восстанавливается наибольшее возможное при заданной энергии отношение сигнал-помеха. Следует, конечно, обеспечить неизменную ширину спектра при удлинении сигнала. Это можно осуществить, введя внутриимпульсную модуляцию, например частотную.</w:t>
      </w:r>
    </w:p>
    <w:p w14:paraId="4B5AAB38" w14:textId="13448F0A" w:rsidR="001D65FD" w:rsidRPr="000D0648" w:rsidRDefault="00E567AB" w:rsidP="001D65FD">
      <w:pPr>
        <w:ind w:firstLine="720"/>
      </w:pPr>
      <w:r>
        <w:t xml:space="preserve">Удлинение </w:t>
      </w:r>
      <w:r w:rsidR="001D65FD" w:rsidRPr="000D0648">
        <w:t xml:space="preserve">импульса, дополняемое внутри импульсной модуляцией, позволяет также снизить пиковую мощность генератора в передатчике при заданной энергии сигнала и при сохранении разрешающей </w:t>
      </w:r>
      <w:commentRangeStart w:id="104"/>
      <w:r w:rsidR="001D65FD" w:rsidRPr="000D0648">
        <w:t>способности</w:t>
      </w:r>
      <w:commentRangeEnd w:id="104"/>
      <w:r w:rsidR="001D65FD">
        <w:rPr>
          <w:rStyle w:val="CommentReference"/>
        </w:rPr>
        <w:commentReference w:id="104"/>
      </w:r>
      <w:r w:rsidR="001D65FD" w:rsidRPr="000D0648">
        <w:t xml:space="preserve"> сигнала (после сжатия в согласованном фильтре).</w:t>
      </w:r>
    </w:p>
    <w:p w14:paraId="706754B7" w14:textId="77777777" w:rsidR="001D65FD" w:rsidRDefault="001C5483" w:rsidP="001D65FD">
      <w:pPr>
        <w:jc w:val="center"/>
      </w:pPr>
      <m:oMathPara>
        <m:oMath>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num>
            <m:den>
              <m:sSub>
                <m:sSubPr>
                  <m:ctrlPr>
                    <w:rPr>
                      <w:rFonts w:ascii="Cambria Math" w:hAnsi="Cambria Math"/>
                    </w:rPr>
                  </m:ctrlPr>
                </m:sSubPr>
                <m:e>
                  <m:r>
                    <w:rPr>
                      <w:rFonts w:ascii="Cambria Math" w:hAnsi="Cambria Math"/>
                    </w:rPr>
                    <m:t>σ</m:t>
                  </m:r>
                </m:e>
                <m:sub>
                  <m:r>
                    <m:rPr>
                      <m:sty m:val="p"/>
                    </m:rPr>
                    <w:rPr>
                      <w:rFonts w:ascii="Cambria Math" w:hAnsi="Cambria Math"/>
                    </w:rPr>
                    <m:t>вых</m:t>
                  </m:r>
                </m:sub>
              </m:sSub>
            </m:den>
          </m:f>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Э/</m:t>
              </m:r>
              <m:sSub>
                <m:sSubPr>
                  <m:ctrlPr>
                    <w:rPr>
                      <w:rFonts w:ascii="Cambria Math" w:hAnsi="Cambria Math"/>
                    </w:rPr>
                  </m:ctrlPr>
                </m:sSubPr>
                <m:e>
                  <m:r>
                    <m:rPr>
                      <m:sty m:val="p"/>
                    </m:rPr>
                    <w:rPr>
                      <w:rFonts w:ascii="Cambria Math" w:hAnsi="Cambria Math"/>
                    </w:rPr>
                    <m:t xml:space="preserve"> </m:t>
                  </m:r>
                  <m:r>
                    <w:rPr>
                      <w:rFonts w:ascii="Cambria Math" w:hAnsi="Cambria Math"/>
                    </w:rPr>
                    <m:t>W</m:t>
                  </m:r>
                </m:e>
                <m:sub>
                  <m:r>
                    <m:rPr>
                      <m:sty m:val="p"/>
                    </m:rPr>
                    <w:rPr>
                      <w:rFonts w:ascii="Cambria Math" w:hAnsi="Cambria Math"/>
                    </w:rPr>
                    <m:t>0</m:t>
                  </m:r>
                </m:sub>
              </m:sSub>
            </m:e>
          </m:rad>
        </m:oMath>
      </m:oMathPara>
    </w:p>
    <w:p w14:paraId="4729D45C" w14:textId="77777777" w:rsidR="001D65FD" w:rsidRPr="004255AC" w:rsidRDefault="001D65FD" w:rsidP="001D65FD">
      <w:pPr>
        <w:pStyle w:val="Caption"/>
        <w:jc w:val="center"/>
        <w:rPr>
          <w:rFonts w:eastAsiaTheme="minorEastAsia"/>
        </w:rPr>
      </w:pPr>
      <w:bookmarkStart w:id="105" w:name="_Ref388916729"/>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sidR="00623ABE">
        <w:rPr>
          <w:noProof/>
        </w:rPr>
        <w:t>28</w:t>
      </w:r>
      <w:r>
        <w:fldChar w:fldCharType="end"/>
      </w:r>
      <w:bookmarkEnd w:id="105"/>
    </w:p>
    <w:p w14:paraId="560F3E7A" w14:textId="58E7C196" w:rsidR="001D65FD" w:rsidRPr="000D0648" w:rsidRDefault="001D65FD" w:rsidP="001D65FD">
      <w:pPr>
        <w:ind w:firstLine="720"/>
      </w:pPr>
      <w:r w:rsidRPr="000D0648">
        <w:t>Уточним смысл коэффициента А, фигурирующего во многих предыдущих выражениях. При определении отн</w:t>
      </w:r>
      <w:r>
        <w:t xml:space="preserve">ошения сигнал-помеха [см. </w:t>
      </w:r>
      <w:r>
        <w:fldChar w:fldCharType="begin"/>
      </w:r>
      <w:r>
        <w:instrText xml:space="preserve"> REF _Ref388916729 \h </w:instrText>
      </w:r>
      <w:r>
        <w:fldChar w:fldCharType="separate"/>
      </w:r>
      <w:r w:rsidRPr="004255AC">
        <w:t xml:space="preserve">фор. </w:t>
      </w:r>
      <w:r w:rsidRPr="004255AC">
        <w:rPr>
          <w:noProof/>
        </w:rPr>
        <w:t>26</w:t>
      </w:r>
      <w:r>
        <w:fldChar w:fldCharType="end"/>
      </w:r>
      <w:r w:rsidRPr="004255AC">
        <w:t xml:space="preserve">] </w:t>
      </w:r>
      <w:r w:rsidRPr="000D0648">
        <w:t xml:space="preserve">в уточнении нет необходимости, однако при рассмотрении сигнала и помехи порознь, как, например, в выражениях </w:t>
      </w:r>
      <w:r>
        <w:fldChar w:fldCharType="begin"/>
      </w:r>
      <w:r>
        <w:instrText xml:space="preserve"> REF _Ref388916778 \h </w:instrText>
      </w:r>
      <w:r>
        <w:fldChar w:fldCharType="separate"/>
      </w:r>
      <w:r w:rsidRPr="00305513">
        <w:t xml:space="preserve">фор. </w:t>
      </w:r>
      <w:r w:rsidRPr="004255AC">
        <w:rPr>
          <w:noProof/>
        </w:rPr>
        <w:t>21</w:t>
      </w:r>
      <w:r>
        <w:fldChar w:fldCharType="end"/>
      </w:r>
      <w:r w:rsidRPr="004255AC">
        <w:t xml:space="preserve"> </w:t>
      </w:r>
      <w:r w:rsidRPr="000D0648">
        <w:t xml:space="preserve">и </w:t>
      </w:r>
      <w:r>
        <w:fldChar w:fldCharType="begin"/>
      </w:r>
      <w:r>
        <w:instrText xml:space="preserve"> REF _Ref388916786 \h </w:instrText>
      </w:r>
      <w:r>
        <w:fldChar w:fldCharType="separate"/>
      </w:r>
      <w:r w:rsidRPr="000D0648">
        <w:t xml:space="preserve">фор. </w:t>
      </w:r>
      <w:r w:rsidRPr="004255AC">
        <w:rPr>
          <w:noProof/>
        </w:rPr>
        <w:t>23</w:t>
      </w:r>
      <w:r>
        <w:fldChar w:fldCharType="end"/>
      </w:r>
      <w:r>
        <w:t xml:space="preserve">, </w:t>
      </w:r>
      <w:r w:rsidRPr="000D0648">
        <w:t>необходимо учитывать, что А — размерный коэффициент. Удобно нормировать А так, чтобы энергии входного и выходного сигналов были одинаковы, тем самым исключая из анализа усиление сигнала по энергии.</w:t>
      </w:r>
    </w:p>
    <w:p w14:paraId="21DCA444" w14:textId="77777777" w:rsidR="001D65FD" w:rsidRDefault="001D65FD" w:rsidP="001D65FD">
      <w:pPr>
        <w:ind w:firstLine="720"/>
      </w:pPr>
      <w:r w:rsidRPr="000D0648">
        <w:t xml:space="preserve">Энергия входного сигнала </w:t>
      </w:r>
      <w:r w:rsidRPr="004255AC">
        <w:rPr>
          <w:b/>
        </w:rPr>
        <w:t>Э = B</w:t>
      </w:r>
      <w:r w:rsidRPr="004255AC">
        <w:rPr>
          <w:b/>
          <w:vertAlign w:val="subscript"/>
        </w:rPr>
        <w:t>s</w:t>
      </w:r>
      <w:r w:rsidRPr="004255AC">
        <w:rPr>
          <w:b/>
        </w:rPr>
        <w:t>(0)</w:t>
      </w:r>
      <w:r w:rsidRPr="000D0648">
        <w:t>, а выходного</w:t>
      </w:r>
    </w:p>
    <w:p w14:paraId="2896854B" w14:textId="77777777" w:rsidR="001D65FD" w:rsidRDefault="001C5483" w:rsidP="001D65FD">
      <w:pPr>
        <w:jc w:val="cente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вых</m:t>
              </m:r>
            </m:sub>
          </m:sSub>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s</m:t>
                  </m:r>
                </m:e>
                <m:sub>
                  <m:r>
                    <m:rPr>
                      <m:sty m:val="p"/>
                    </m:rPr>
                    <w:rPr>
                      <w:rFonts w:ascii="Cambria Math" w:hAnsi="Cambria Math"/>
                    </w:rPr>
                    <m:t>вых</m:t>
                  </m:r>
                </m:sub>
                <m:sup>
                  <m:r>
                    <m:rPr>
                      <m:sty m:val="p"/>
                    </m:rPr>
                    <w:rPr>
                      <w:rFonts w:ascii="Cambria Math" w:hAnsi="Cambria Math"/>
                    </w:rPr>
                    <m:t>2</m:t>
                  </m:r>
                </m:sup>
              </m:sSubSup>
            </m:e>
          </m:nary>
          <m:d>
            <m:dPr>
              <m:ctrlPr>
                <w:rPr>
                  <w:rFonts w:ascii="Cambria Math" w:hAnsi="Cambria Math"/>
                </w:rPr>
              </m:ctrlPr>
            </m:dPr>
            <m:e>
              <m:r>
                <w:rPr>
                  <w:rFonts w:ascii="Cambria Math" w:hAnsi="Cambria Math"/>
                </w:rPr>
                <m:t>t</m:t>
              </m:r>
            </m:e>
          </m:d>
          <m:r>
            <w:rPr>
              <w:rFonts w:ascii="Cambria Math" w:hAnsi="Cambria Math"/>
            </w:rPr>
            <m:t>dt</m:t>
          </m:r>
          <m:r>
            <m:rPr>
              <m:sty m:val="p"/>
            </m:rPr>
            <w:rPr>
              <w:rFonts w:ascii="Cambria Math" w:hAnsi="Cambria Math"/>
            </w:rPr>
            <m:t>=</m:t>
          </m:r>
          <m:sSup>
            <m:sSupPr>
              <m:ctrlPr>
                <w:rPr>
                  <w:rFonts w:ascii="Cambria Math" w:hAnsi="Cambria Math"/>
                </w:rPr>
              </m:ctrlPr>
            </m:sSupPr>
            <m:e>
              <m:r>
                <w:rPr>
                  <w:rFonts w:ascii="Cambria Math" w:hAnsi="Cambria Math"/>
                </w:rPr>
                <m:t>A</m:t>
              </m:r>
            </m:e>
            <m:sup>
              <m:r>
                <m:rPr>
                  <m:sty m:val="p"/>
                </m:rPr>
                <w:rPr>
                  <w:rFonts w:ascii="Cambria Math" w:hAnsi="Cambria Math"/>
                </w:rPr>
                <m:t>2</m:t>
              </m:r>
            </m:sup>
          </m:sSup>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oMath>
      </m:oMathPara>
    </w:p>
    <w:p w14:paraId="318457C1"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29</w:t>
      </w:r>
      <w:r>
        <w:fldChar w:fldCharType="end"/>
      </w:r>
    </w:p>
    <w:p w14:paraId="3D2741DC" w14:textId="77777777" w:rsidR="001D65FD" w:rsidRDefault="001D65FD" w:rsidP="001D65FD">
      <w:pPr>
        <w:ind w:firstLine="720"/>
      </w:pPr>
      <w:r>
        <w:t xml:space="preserve">Приравнивая </w:t>
      </w:r>
      <w:r w:rsidRPr="004255AC">
        <w:rPr>
          <w:b/>
        </w:rPr>
        <w:t>Э</w:t>
      </w:r>
      <w:r w:rsidRPr="004255AC">
        <w:rPr>
          <w:b/>
          <w:vertAlign w:val="subscript"/>
        </w:rPr>
        <w:t>вых</w:t>
      </w:r>
      <w:r>
        <w:t xml:space="preserve"> величине </w:t>
      </w:r>
      <w:r w:rsidRPr="004255AC">
        <w:rPr>
          <w:b/>
        </w:rPr>
        <w:t>Э</w:t>
      </w:r>
      <w:r>
        <w:t>, получаем условие нормирования коэффициента А</w:t>
      </w:r>
    </w:p>
    <w:p w14:paraId="261657FC" w14:textId="77777777" w:rsidR="001D65FD" w:rsidRDefault="001D65FD" w:rsidP="001D65FD">
      <w:pPr>
        <w:jc w:val="center"/>
      </w:pPr>
      <m:oMathPara>
        <m:oMath>
          <m:r>
            <w:rPr>
              <w:rFonts w:ascii="Cambria Math" w:hAnsi="Cambria Math"/>
            </w:rPr>
            <m:t>A</m:t>
          </m:r>
          <m:r>
            <m:rPr>
              <m:sty m:val="p"/>
            </m:rPr>
            <w:rPr>
              <w:rFonts w:ascii="Cambria Math" w:hAnsi="Cambria Math"/>
            </w:rPr>
            <m:t>=</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num>
                <m:den>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m:t>
                      </m:r>
                    </m:e>
                  </m:nary>
                </m:den>
              </m:f>
              <m:r>
                <m:rPr>
                  <m:sty m:val="p"/>
                </m:rPr>
                <w:rPr>
                  <w:rFonts w:ascii="Cambria Math" w:hAnsi="Cambria Math"/>
                </w:rPr>
                <m:t>)</m:t>
              </m:r>
            </m:e>
            <m:sup>
              <m:r>
                <m:rPr>
                  <m:sty m:val="p"/>
                </m:rPr>
                <w:rPr>
                  <w:rFonts w:ascii="Cambria Math" w:hAnsi="Cambria Math"/>
                </w:rPr>
                <m:t>1/2</m:t>
              </m:r>
            </m:sup>
          </m:sSup>
        </m:oMath>
      </m:oMathPara>
    </w:p>
    <w:p w14:paraId="423A27D4" w14:textId="77777777" w:rsidR="001D65FD" w:rsidRPr="004255AC" w:rsidRDefault="001D65FD" w:rsidP="001D65FD">
      <w:pPr>
        <w:pStyle w:val="Caption"/>
        <w:jc w:val="center"/>
      </w:pPr>
      <w:r w:rsidRPr="004255AC">
        <w:t xml:space="preserve">фор. </w:t>
      </w:r>
      <w:r>
        <w:fldChar w:fldCharType="begin"/>
      </w:r>
      <w:r w:rsidRPr="004255AC">
        <w:instrText xml:space="preserve"> </w:instrText>
      </w:r>
      <w:r>
        <w:instrText>SEQ</w:instrText>
      </w:r>
      <w:r w:rsidRPr="004255AC">
        <w:instrText xml:space="preserve"> фор. \* </w:instrText>
      </w:r>
      <w:r>
        <w:instrText>ARABIC</w:instrText>
      </w:r>
      <w:r w:rsidRPr="004255AC">
        <w:instrText xml:space="preserve"> </w:instrText>
      </w:r>
      <w:r>
        <w:fldChar w:fldCharType="separate"/>
      </w:r>
      <w:r w:rsidR="00623ABE">
        <w:rPr>
          <w:noProof/>
        </w:rPr>
        <w:t>30</w:t>
      </w:r>
      <w:r>
        <w:fldChar w:fldCharType="end"/>
      </w:r>
    </w:p>
    <w:p w14:paraId="4C16BC38" w14:textId="77777777" w:rsidR="001D65FD" w:rsidRDefault="001D65FD" w:rsidP="001D65FD">
      <w:pPr>
        <w:ind w:firstLine="720"/>
      </w:pPr>
      <w:r>
        <w:t xml:space="preserve">Подставив этот результат в </w:t>
      </w:r>
      <w:r>
        <w:fldChar w:fldCharType="begin"/>
      </w:r>
      <w:r>
        <w:instrText xml:space="preserve"> REF _Ref388916778 \h </w:instrText>
      </w:r>
      <w:r>
        <w:fldChar w:fldCharType="separate"/>
      </w:r>
      <w:r w:rsidRPr="00305513">
        <w:t xml:space="preserve">фор. </w:t>
      </w:r>
      <w:r w:rsidRPr="004255AC">
        <w:rPr>
          <w:noProof/>
        </w:rPr>
        <w:t>21</w:t>
      </w:r>
      <w:r>
        <w:fldChar w:fldCharType="end"/>
      </w:r>
      <w:r>
        <w:t>, находим пик сжатого сигнала</w:t>
      </w:r>
    </w:p>
    <w:p w14:paraId="1F3F7FC5" w14:textId="77777777" w:rsidR="001D65FD" w:rsidRDefault="001C5483" w:rsidP="001D65FD">
      <w:pPr>
        <w:jc w:val="cente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вых</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B</m:t>
                  </m:r>
                </m:e>
                <m:sub>
                  <m:r>
                    <w:rPr>
                      <w:rFonts w:ascii="Cambria Math" w:hAnsi="Cambria Math"/>
                    </w:rPr>
                    <m:t>s</m:t>
                  </m:r>
                </m:sub>
              </m:sSub>
              <m:d>
                <m:dPr>
                  <m:ctrlPr>
                    <w:rPr>
                      <w:rFonts w:ascii="Cambria Math" w:hAnsi="Cambria Math"/>
                    </w:rPr>
                  </m:ctrlPr>
                </m:dPr>
                <m:e>
                  <m:r>
                    <m:rPr>
                      <m:sty m:val="p"/>
                    </m:rPr>
                    <w:rPr>
                      <w:rFonts w:ascii="Cambria Math" w:hAnsi="Cambria Math"/>
                    </w:rPr>
                    <m:t>0</m:t>
                  </m:r>
                </m:e>
              </m:d>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m:t>
                  </m:r>
                </m:sub>
                <m:sup>
                  <m:r>
                    <m:rPr>
                      <m:sty m:val="p"/>
                    </m:rPr>
                    <w:rPr>
                      <w:rFonts w:ascii="Cambria Math" w:hAnsi="Cambria Math"/>
                    </w:rPr>
                    <m:t>∞</m:t>
                  </m:r>
                </m:sup>
                <m:e>
                  <m:sSubSup>
                    <m:sSubSupPr>
                      <m:ctrlPr>
                        <w:rPr>
                          <w:rFonts w:ascii="Cambria Math" w:hAnsi="Cambria Math"/>
                        </w:rPr>
                      </m:ctrlPr>
                    </m:sSubSupPr>
                    <m:e>
                      <m:r>
                        <w:rPr>
                          <w:rFonts w:ascii="Cambria Math" w:hAnsi="Cambria Math"/>
                        </w:rPr>
                        <m:t>B</m:t>
                      </m:r>
                    </m:e>
                    <m:sub>
                      <m:r>
                        <w:rPr>
                          <w:rFonts w:ascii="Cambria Math" w:hAnsi="Cambria Math"/>
                        </w:rPr>
                        <m:t>s</m:t>
                      </m:r>
                    </m:sub>
                    <m:sup>
                      <m:r>
                        <m:rPr>
                          <m:sty m:val="p"/>
                        </m:rPr>
                        <w:rPr>
                          <w:rFonts w:ascii="Cambria Math" w:hAnsi="Cambria Math"/>
                        </w:rPr>
                        <m:t>2</m:t>
                      </m:r>
                    </m:sup>
                  </m:sSubSup>
                  <m:d>
                    <m:dPr>
                      <m:ctrlPr>
                        <w:rPr>
                          <w:rFonts w:ascii="Cambria Math" w:hAnsi="Cambria Math"/>
                        </w:rPr>
                      </m:ctrlPr>
                    </m:dPr>
                    <m:e>
                      <m:r>
                        <w:rPr>
                          <w:rFonts w:ascii="Cambria Math" w:hAnsi="Cambria Math"/>
                        </w:rPr>
                        <m:t>τ</m:t>
                      </m:r>
                    </m:e>
                  </m:d>
                  <m:r>
                    <w:rPr>
                      <w:rFonts w:ascii="Cambria Math" w:hAnsi="Cambria Math"/>
                    </w:rPr>
                    <m:t>dτ</m:t>
                  </m:r>
                </m:e>
              </m:nary>
              <m:r>
                <m:rPr>
                  <m:sty m:val="p"/>
                </m:rPr>
                <w:rPr>
                  <w:rFonts w:ascii="Cambria Math" w:hAnsi="Cambria Math"/>
                </w:rPr>
                <m:t>)</m:t>
              </m:r>
            </m:e>
            <m:sup>
              <m:r>
                <m:rPr>
                  <m:sty m:val="p"/>
                </m:rPr>
                <w:rPr>
                  <w:rFonts w:ascii="Cambria Math" w:hAnsi="Cambria Math"/>
                </w:rPr>
                <m:t>1/2</m:t>
              </m:r>
            </m:sup>
          </m:sSup>
        </m:oMath>
      </m:oMathPara>
    </w:p>
    <w:p w14:paraId="621570B8" w14:textId="77777777" w:rsidR="001D65FD" w:rsidRPr="00A0258F" w:rsidRDefault="001D65FD" w:rsidP="001D65FD">
      <w:pPr>
        <w:pStyle w:val="Caption"/>
        <w:jc w:val="center"/>
      </w:pPr>
      <w:bookmarkStart w:id="106" w:name="_Ref388917295"/>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sidR="00623ABE">
        <w:rPr>
          <w:noProof/>
        </w:rPr>
        <w:t>31</w:t>
      </w:r>
      <w:r>
        <w:fldChar w:fldCharType="end"/>
      </w:r>
      <w:bookmarkEnd w:id="106"/>
    </w:p>
    <w:p w14:paraId="72B14074" w14:textId="0756AC52" w:rsidR="000A783A" w:rsidRDefault="001D65FD" w:rsidP="001D65FD">
      <w:pPr>
        <w:ind w:firstLine="360"/>
      </w:pPr>
      <w:r>
        <w:t xml:space="preserve">Таким образом, пик сжатого сигнала (в отсутствие усиления) выражен через корреляционную функцию исходного сигнала </w:t>
      </w:r>
      <w:r w:rsidRPr="00A0258F">
        <w:rPr>
          <w:b/>
        </w:rPr>
        <w:t>s(t)</w:t>
      </w:r>
      <w:r>
        <w:t>.</w:t>
      </w:r>
      <w:r w:rsidR="000A783A">
        <w:br w:type="page"/>
      </w:r>
    </w:p>
    <w:p w14:paraId="6CD87EEA" w14:textId="4D03EA2F" w:rsidR="00526F9E" w:rsidRDefault="00830436" w:rsidP="00155EE1">
      <w:pPr>
        <w:pStyle w:val="Heading2"/>
        <w:numPr>
          <w:ilvl w:val="1"/>
          <w:numId w:val="10"/>
        </w:numPr>
      </w:pPr>
      <w:bookmarkStart w:id="107" w:name="_Ref389525085"/>
      <w:bookmarkStart w:id="108" w:name="_Toc390686197"/>
      <w:r w:rsidRPr="00830436">
        <w:lastRenderedPageBreak/>
        <w:t>Корреляционный прием и адаптивная фильтрация</w:t>
      </w:r>
      <w:bookmarkEnd w:id="107"/>
      <w:bookmarkEnd w:id="108"/>
    </w:p>
    <w:p w14:paraId="2A3BEDCF" w14:textId="095CF751" w:rsidR="00830436" w:rsidRDefault="00830436" w:rsidP="00830436">
      <w:pPr>
        <w:ind w:firstLine="360"/>
      </w:pPr>
      <w:r w:rsidRPr="00830436">
        <w:t>Корреляционный приемник обнаруживает и идентифицирует сигнал, сравнивая его с опорным сигналом. Сравнение осуществляется вычислением коэффициента взаимной корреляции r принятого s(t) и опорного sоп(t) сигналов за время передачи одного символа Тs:</w:t>
      </w:r>
    </w:p>
    <w:p w14:paraId="5F8BDA37" w14:textId="77777777" w:rsidR="006F0228" w:rsidRDefault="001C5483" w:rsidP="006F0228">
      <w:pPr>
        <w:keepNext/>
        <w:ind w:firstLine="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s</m:t>
                  </m:r>
                </m:sub>
              </m:sSub>
            </m:den>
          </m:f>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T</m:t>
              </m:r>
            </m:sup>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оп</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dt=0</m:t>
              </m:r>
            </m:e>
          </m:nary>
        </m:oMath>
      </m:oMathPara>
    </w:p>
    <w:p w14:paraId="4E8893B3" w14:textId="12E3A817" w:rsidR="00830436" w:rsidRDefault="006F0228" w:rsidP="006F0228">
      <w:pPr>
        <w:pStyle w:val="Caption"/>
        <w:jc w:val="center"/>
      </w:pPr>
      <w:r>
        <w:t xml:space="preserve">фор. </w:t>
      </w:r>
      <w:r>
        <w:fldChar w:fldCharType="begin"/>
      </w:r>
      <w:r>
        <w:instrText xml:space="preserve"> SEQ фор. \* ARABIC </w:instrText>
      </w:r>
      <w:r>
        <w:fldChar w:fldCharType="separate"/>
      </w:r>
      <w:r w:rsidR="00623ABE">
        <w:rPr>
          <w:noProof/>
        </w:rPr>
        <w:t>32</w:t>
      </w:r>
      <w:r>
        <w:fldChar w:fldCharType="end"/>
      </w:r>
    </w:p>
    <w:p w14:paraId="50A671A8" w14:textId="7888DB5F" w:rsidR="006F0228" w:rsidRDefault="006F0228" w:rsidP="006F0228">
      <w:pPr>
        <w:ind w:firstLine="720"/>
      </w:pPr>
      <w:r w:rsidRPr="006F0228">
        <w:t>Es –энергия сигнала, соответствующего одному символу. В общем случае коэффициент корреляции может принимать значения от +1 при идентичных сигналах до -1 при противоположных (антиподных) сигналах. Сигналы, для которых r = 0, называются ортогональными. Примеры противоположных сигналов s1(t), s2(t):</w:t>
      </w:r>
    </w:p>
    <w:p w14:paraId="4EC9DC70" w14:textId="77777777" w:rsidR="006F0228" w:rsidRDefault="006F0228" w:rsidP="006F0228">
      <w:pPr>
        <w:keepNext/>
        <w:ind w:firstLine="720"/>
        <w:jc w:val="center"/>
      </w:pPr>
      <w:r>
        <w:rPr>
          <w:noProof/>
          <w:lang w:val="en-US"/>
        </w:rPr>
        <w:drawing>
          <wp:inline distT="0" distB="0" distL="0" distR="0" wp14:anchorId="38444F53" wp14:editId="0861D2BE">
            <wp:extent cx="5410200" cy="1647825"/>
            <wp:effectExtent l="0" t="0" r="0" b="952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1647825"/>
                    </a:xfrm>
                    <a:prstGeom prst="rect">
                      <a:avLst/>
                    </a:prstGeom>
                    <a:noFill/>
                    <a:ln>
                      <a:noFill/>
                    </a:ln>
                  </pic:spPr>
                </pic:pic>
              </a:graphicData>
            </a:graphic>
          </wp:inline>
        </w:drawing>
      </w:r>
    </w:p>
    <w:p w14:paraId="3554B40A" w14:textId="1CB3FA46" w:rsidR="006F0228" w:rsidRDefault="006F0228" w:rsidP="006F0228">
      <w:pPr>
        <w:pStyle w:val="Caption"/>
        <w:jc w:val="center"/>
      </w:pPr>
      <w:r>
        <w:t xml:space="preserve">рис. </w:t>
      </w:r>
      <w:r>
        <w:fldChar w:fldCharType="begin"/>
      </w:r>
      <w:r>
        <w:instrText xml:space="preserve"> SEQ рис. \* ARABIC </w:instrText>
      </w:r>
      <w:r>
        <w:fldChar w:fldCharType="separate"/>
      </w:r>
      <w:r w:rsidR="006A3659">
        <w:rPr>
          <w:noProof/>
        </w:rPr>
        <w:t>11</w:t>
      </w:r>
      <w:r>
        <w:fldChar w:fldCharType="end"/>
      </w:r>
    </w:p>
    <w:p w14:paraId="5D37A5EA" w14:textId="77777777" w:rsidR="006F0228" w:rsidRDefault="006F0228" w:rsidP="006F0228">
      <w:pPr>
        <w:ind w:firstLine="720"/>
      </w:pPr>
      <w:r>
        <w:t>В качестве опорного сигнала достаточно взять один из этих сигналов, например, s1(t). При приеме сигнала s1(t) или s2(t) на выходе корреляционного приемника будет получен сигнал положительной или отрицательной полярности соответственно.</w:t>
      </w:r>
    </w:p>
    <w:p w14:paraId="178B513E" w14:textId="77777777" w:rsidR="006F0228" w:rsidRDefault="006F0228" w:rsidP="006F0228">
      <w:pPr>
        <w:keepNext/>
        <w:jc w:val="center"/>
      </w:pPr>
      <w:r>
        <w:rPr>
          <w:noProof/>
          <w:lang w:val="en-US"/>
        </w:rPr>
        <w:drawing>
          <wp:inline distT="0" distB="0" distL="0" distR="0" wp14:anchorId="01869373" wp14:editId="746ECBB5">
            <wp:extent cx="2305050" cy="1266825"/>
            <wp:effectExtent l="0" t="0" r="0" b="0"/>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050" cy="1266825"/>
                    </a:xfrm>
                    <a:prstGeom prst="rect">
                      <a:avLst/>
                    </a:prstGeom>
                    <a:noFill/>
                    <a:ln>
                      <a:noFill/>
                    </a:ln>
                  </pic:spPr>
                </pic:pic>
              </a:graphicData>
            </a:graphic>
          </wp:inline>
        </w:drawing>
      </w:r>
    </w:p>
    <w:p w14:paraId="3AE4F061" w14:textId="748FFAC2" w:rsidR="006F0228" w:rsidRDefault="006F0228" w:rsidP="006F0228">
      <w:pPr>
        <w:pStyle w:val="Caption"/>
        <w:jc w:val="center"/>
      </w:pPr>
      <w:bookmarkStart w:id="109" w:name="_Ref389521288"/>
      <w:r>
        <w:t xml:space="preserve">рис. </w:t>
      </w:r>
      <w:r>
        <w:fldChar w:fldCharType="begin"/>
      </w:r>
      <w:r>
        <w:instrText xml:space="preserve"> SEQ рис. \* ARABIC </w:instrText>
      </w:r>
      <w:r>
        <w:fldChar w:fldCharType="separate"/>
      </w:r>
      <w:r w:rsidR="006A3659">
        <w:rPr>
          <w:noProof/>
        </w:rPr>
        <w:t>12</w:t>
      </w:r>
      <w:r>
        <w:fldChar w:fldCharType="end"/>
      </w:r>
      <w:bookmarkEnd w:id="109"/>
    </w:p>
    <w:p w14:paraId="0CF28184" w14:textId="789F5167" w:rsidR="006F0228" w:rsidRDefault="006F0228" w:rsidP="006F0228">
      <w:pPr>
        <w:ind w:firstLine="720"/>
      </w:pPr>
      <w:r>
        <w:lastRenderedPageBreak/>
        <w:t xml:space="preserve">На </w:t>
      </w:r>
      <w:r>
        <w:fldChar w:fldCharType="begin"/>
      </w:r>
      <w:r>
        <w:instrText xml:space="preserve"> REF _Ref389521288 \h </w:instrText>
      </w:r>
      <w:r>
        <w:fldChar w:fldCharType="separate"/>
      </w:r>
      <w:r>
        <w:t xml:space="preserve">рис. </w:t>
      </w:r>
      <w:r>
        <w:rPr>
          <w:noProof/>
        </w:rPr>
        <w:t>5</w:t>
      </w:r>
      <w:r>
        <w:fldChar w:fldCharType="end"/>
      </w:r>
      <w:r w:rsidRPr="006F0228">
        <w:t xml:space="preserve"> </w:t>
      </w:r>
      <w:r>
        <w:t>показан пример ортогональных, на интервале Тs, сигналов разных частот s1(t), s2(t), представляющих «1» и «0». Для определения принятого символа в корреляционном приемнике необходимы два опорных сигнала, являющихся копиями сигналов s1(t) и s2(t). Среднее, на интервале Тs, значение сигнала   s1(t)s2(t) равно нулю, среднее значение сигнала   s2(t)s2(t), как и s1(t)s1(t), положительно. Чтобы сигналы разных частот были ортогональны, необходимо определенное соотношение между значениями разности частот и длительностью символа – временем интегрирования.</w:t>
      </w:r>
    </w:p>
    <w:p w14:paraId="42F0206C" w14:textId="53DE14E8" w:rsidR="00374809" w:rsidRDefault="00374809" w:rsidP="006F0228">
      <w:pPr>
        <w:ind w:firstLine="720"/>
      </w:pPr>
      <w:r w:rsidRPr="00374809">
        <w:t>Ортогональными, на интервале времени T=π/ω, независимо от момента начала интегрирования, являются сигналы sin ωt и  cos ωt:</w:t>
      </w:r>
    </w:p>
    <w:p w14:paraId="13462B29" w14:textId="77777777" w:rsidR="00374809" w:rsidRDefault="00374809" w:rsidP="00374809">
      <w:pPr>
        <w:keepNext/>
        <w:ind w:firstLine="720"/>
        <w:jc w:val="center"/>
      </w:pPr>
      <w:r>
        <w:rPr>
          <w:noProof/>
          <w:lang w:val="en-US"/>
        </w:rPr>
        <w:drawing>
          <wp:inline distT="0" distB="0" distL="0" distR="0" wp14:anchorId="0840E71B" wp14:editId="7AA036A5">
            <wp:extent cx="2894965" cy="156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4965" cy="1562100"/>
                    </a:xfrm>
                    <a:prstGeom prst="rect">
                      <a:avLst/>
                    </a:prstGeom>
                    <a:noFill/>
                  </pic:spPr>
                </pic:pic>
              </a:graphicData>
            </a:graphic>
          </wp:inline>
        </w:drawing>
      </w:r>
    </w:p>
    <w:p w14:paraId="306B0470" w14:textId="44E0EA93" w:rsidR="00374809" w:rsidRDefault="00374809" w:rsidP="00374809">
      <w:pPr>
        <w:pStyle w:val="Caption"/>
        <w:jc w:val="center"/>
      </w:pPr>
      <w:r>
        <w:t xml:space="preserve">рис. </w:t>
      </w:r>
      <w:r>
        <w:fldChar w:fldCharType="begin"/>
      </w:r>
      <w:r>
        <w:instrText xml:space="preserve"> SEQ рис. \* ARABIC </w:instrText>
      </w:r>
      <w:r>
        <w:fldChar w:fldCharType="separate"/>
      </w:r>
      <w:r w:rsidR="006A3659">
        <w:rPr>
          <w:noProof/>
        </w:rPr>
        <w:t>13</w:t>
      </w:r>
      <w:r>
        <w:fldChar w:fldCharType="end"/>
      </w:r>
    </w:p>
    <w:p w14:paraId="5F613E82" w14:textId="58521F1E" w:rsidR="00647535" w:rsidRDefault="00374809" w:rsidP="00374809">
      <w:pPr>
        <w:keepNext/>
        <w:ind w:firstLine="720"/>
      </w:pPr>
      <w:r w:rsidRPr="00374809">
        <w:t>Если опорный сигнал идентичен переданному сигналу и синхронизирован с ним по времени, корреляционный приемник работает как согласованный фильтр, собирая всю энергию принятого сигнала к моменту его окончания. Корреляционный приемник может заменить согласованный фильтр, если известен момент прихода сигнала. Это возможно в цифровых системах, где границы символов указывают тактовые импульсы (после завершения тактовой синхронизации)</w:t>
      </w:r>
      <w:r>
        <w:t>.</w:t>
      </w:r>
    </w:p>
    <w:p w14:paraId="6180A0D5" w14:textId="77777777" w:rsidR="00647535" w:rsidRDefault="00647535">
      <w:pPr>
        <w:spacing w:line="259" w:lineRule="auto"/>
      </w:pPr>
      <w:r>
        <w:br w:type="page"/>
      </w:r>
    </w:p>
    <w:p w14:paraId="07CC6A09" w14:textId="73848847" w:rsidR="006F0228" w:rsidRDefault="006F0228" w:rsidP="00155EE1">
      <w:pPr>
        <w:pStyle w:val="Heading2"/>
        <w:numPr>
          <w:ilvl w:val="1"/>
          <w:numId w:val="10"/>
        </w:numPr>
      </w:pPr>
      <w:bookmarkStart w:id="110" w:name="_Toc390686198"/>
      <w:r>
        <w:lastRenderedPageBreak/>
        <w:t>Цифровая свертка</w:t>
      </w:r>
      <w:bookmarkEnd w:id="110"/>
    </w:p>
    <w:p w14:paraId="72C2E0BB" w14:textId="1277406F" w:rsidR="009835D5" w:rsidRDefault="009835D5" w:rsidP="009835D5">
      <w:pPr>
        <w:ind w:firstLine="360"/>
      </w:pPr>
      <w:r w:rsidRPr="009835D5">
        <w:t>Свёртка (англ. Convolution) — это базовая операция в задачах цифровой обработки сигналов.</w:t>
      </w:r>
      <w:r>
        <w:t xml:space="preserve"> Формула свертки приведена ниже.</w:t>
      </w:r>
    </w:p>
    <w:p w14:paraId="15FC4B33" w14:textId="77777777" w:rsidR="009835D5" w:rsidRDefault="009835D5" w:rsidP="009835D5">
      <w:pPr>
        <w:keepNext/>
        <w:ind w:firstLine="360"/>
      </w:pPr>
      <m:oMathPara>
        <m:oMath>
          <m:r>
            <m:rPr>
              <m:sty m:val="p"/>
            </m:rPr>
            <w:rPr>
              <w:rFonts w:ascii="Cambria Math" w:hAnsi="Cambria Math"/>
            </w:rPr>
            <m:t>y</m:t>
          </m:r>
          <m:d>
            <m:dPr>
              <m:begChr m:val="["/>
              <m:endChr m:val="]"/>
              <m:ctrlPr>
                <w:rPr>
                  <w:rFonts w:ascii="Cambria Math" w:hAnsi="Cambria Math"/>
                </w:rPr>
              </m:ctrlPr>
            </m:dPr>
            <m:e>
              <m:r>
                <w:rPr>
                  <w:rFonts w:ascii="Cambria Math" w:hAnsi="Cambria Math"/>
                </w:rPr>
                <m:t>n</m:t>
              </m:r>
            </m:e>
          </m:d>
          <m:r>
            <w:rPr>
              <w:rFonts w:ascii="Cambria Math" w:hAnsi="Cambria Math"/>
            </w:rPr>
            <m:t>=</m:t>
          </m:r>
          <m:nary>
            <m:naryPr>
              <m:chr m:val="∑"/>
              <m:limLoc m:val="subSup"/>
              <m:ctrlPr>
                <w:rPr>
                  <w:rFonts w:ascii="Cambria Math" w:hAnsi="Cambria Math"/>
                  <w:i/>
                </w:rPr>
              </m:ctrlPr>
            </m:naryPr>
            <m:sub>
              <m:r>
                <w:rPr>
                  <w:rFonts w:ascii="Cambria Math" w:hAnsi="Cambria Math"/>
                </w:rPr>
                <m:t>k=-∞</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n-k</m:t>
                  </m:r>
                </m:e>
              </m:d>
              <m:r>
                <w:rPr>
                  <w:rFonts w:ascii="Cambria Math" w:hAnsi="Cambria Math"/>
                </w:rPr>
                <m:t>∙h[k]</m:t>
              </m:r>
            </m:e>
          </m:nary>
        </m:oMath>
      </m:oMathPara>
    </w:p>
    <w:p w14:paraId="35FEFE87" w14:textId="0E011773" w:rsidR="009835D5" w:rsidRDefault="009835D5" w:rsidP="009835D5">
      <w:pPr>
        <w:pStyle w:val="Caption"/>
        <w:jc w:val="center"/>
      </w:pPr>
      <w:r>
        <w:t xml:space="preserve">фор. </w:t>
      </w:r>
      <w:r>
        <w:fldChar w:fldCharType="begin"/>
      </w:r>
      <w:r>
        <w:instrText xml:space="preserve"> SEQ фор. \* ARABIC </w:instrText>
      </w:r>
      <w:r>
        <w:fldChar w:fldCharType="separate"/>
      </w:r>
      <w:r w:rsidR="00623ABE">
        <w:rPr>
          <w:noProof/>
        </w:rPr>
        <w:t>33</w:t>
      </w:r>
      <w:r>
        <w:fldChar w:fldCharType="end"/>
      </w:r>
    </w:p>
    <w:p w14:paraId="3E6D02DB" w14:textId="53BC281A" w:rsidR="009835D5" w:rsidRDefault="009835D5" w:rsidP="009835D5">
      <w:pPr>
        <w:ind w:firstLine="720"/>
      </w:pPr>
      <w:r>
        <w:t xml:space="preserve">Любая линейная система осуществляет свертку входного сигнала со своей импульсной характеристикой. Это записывается так: </w:t>
      </w:r>
      <w:r>
        <w:rPr>
          <w:lang w:val="en-US"/>
        </w:rPr>
        <w:t>y</w:t>
      </w:r>
      <w:r w:rsidRPr="009835D5">
        <w:t>[</w:t>
      </w:r>
      <w:r>
        <w:rPr>
          <w:lang w:val="en-US"/>
        </w:rPr>
        <w:t>n</w:t>
      </w:r>
      <w:r w:rsidRPr="009835D5">
        <w:t>]=</w:t>
      </w:r>
      <w:r>
        <w:rPr>
          <w:lang w:val="en-US"/>
        </w:rPr>
        <w:t>x</w:t>
      </w:r>
      <w:r w:rsidRPr="009835D5">
        <w:t>[</w:t>
      </w:r>
      <w:r>
        <w:rPr>
          <w:lang w:val="en-US"/>
        </w:rPr>
        <w:t>n</w:t>
      </w:r>
      <w:r w:rsidRPr="009835D5">
        <w:t>]*</w:t>
      </w:r>
      <w:r>
        <w:rPr>
          <w:lang w:val="en-US"/>
        </w:rPr>
        <w:t>h</w:t>
      </w:r>
      <w:r w:rsidRPr="009835D5">
        <w:t>[</w:t>
      </w:r>
      <w:r>
        <w:rPr>
          <w:lang w:val="en-US"/>
        </w:rPr>
        <w:t>n</w:t>
      </w:r>
      <w:r w:rsidRPr="009835D5">
        <w:t>]</w:t>
      </w:r>
      <w:r>
        <w:t xml:space="preserve">. Функция </w:t>
      </w:r>
      <w:r>
        <w:rPr>
          <w:lang w:val="en-US"/>
        </w:rPr>
        <w:t>h</w:t>
      </w:r>
      <w:r w:rsidRPr="009835D5">
        <w:t>[</w:t>
      </w:r>
      <w:r>
        <w:rPr>
          <w:lang w:val="en-US"/>
        </w:rPr>
        <w:t>n</w:t>
      </w:r>
      <w:r w:rsidRPr="009835D5">
        <w:t>]</w:t>
      </w:r>
      <w:r>
        <w:t xml:space="preserve"> называется ядром свертки, или импульсной характеристикой линейной системы.</w:t>
      </w:r>
    </w:p>
    <w:p w14:paraId="438CCB0B" w14:textId="77777777" w:rsidR="009835D5" w:rsidRDefault="009835D5" w:rsidP="009835D5">
      <w:pPr>
        <w:ind w:firstLine="720"/>
      </w:pPr>
      <w:r>
        <w:t>Обычно все сигналы, обрабатываемые на компьютере, имеют конечную продолжительность (т.е. отличны от нуля лишь на конечном отрезке). Рассмотрим, что происходит с сигналом конечной продолжительности, когда его сворачивают с конечным ядром свертки. Пусть сигнал x[n] отличен от нуля только на отрезке от 0 до N-1 включительно («имеет длину N»). Пусть ядро свертки h[n] отлично от нуля на отрезке от –</w:t>
      </w:r>
      <w:r>
        <w:rPr>
          <w:lang w:val="en-US"/>
        </w:rPr>
        <w:t>m</w:t>
      </w:r>
      <w:r w:rsidRPr="009835D5">
        <w:rPr>
          <w:vertAlign w:val="subscript"/>
        </w:rPr>
        <w:t>1</w:t>
      </w:r>
      <w:r w:rsidRPr="009835D5">
        <w:t xml:space="preserve"> </w:t>
      </w:r>
      <w:r>
        <w:t xml:space="preserve">до </w:t>
      </w:r>
      <w:r>
        <w:rPr>
          <w:lang w:val="en-US"/>
        </w:rPr>
        <w:t>m</w:t>
      </w:r>
      <w:r w:rsidRPr="009835D5">
        <w:rPr>
          <w:vertAlign w:val="subscript"/>
        </w:rPr>
        <w:t>2</w:t>
      </w:r>
      <w:r w:rsidRPr="009835D5">
        <w:t xml:space="preserve"> </w:t>
      </w:r>
      <w:r>
        <w:t>включительно, состоящем из M точек</w:t>
      </w:r>
      <w:r w:rsidRPr="009835D5">
        <w:t xml:space="preserve"> </w:t>
      </w:r>
      <w:r>
        <w:t>(</w:t>
      </w:r>
      <w:r>
        <w:rPr>
          <w:lang w:val="en-US"/>
        </w:rPr>
        <w:t>M</w:t>
      </w:r>
      <w:r>
        <w:t>=</w:t>
      </w:r>
      <w:r>
        <w:rPr>
          <w:lang w:val="en-US"/>
        </w:rPr>
        <w:t>m</w:t>
      </w:r>
      <w:r w:rsidRPr="009835D5">
        <w:rPr>
          <w:vertAlign w:val="subscript"/>
        </w:rPr>
        <w:t>1</w:t>
      </w:r>
      <w:r w:rsidRPr="009835D5">
        <w:t>+</w:t>
      </w:r>
      <w:r>
        <w:rPr>
          <w:lang w:val="en-US"/>
        </w:rPr>
        <w:t>m</w:t>
      </w:r>
      <w:r w:rsidRPr="009835D5">
        <w:rPr>
          <w:vertAlign w:val="subscript"/>
        </w:rPr>
        <w:t>2</w:t>
      </w:r>
      <w:r w:rsidRPr="009835D5">
        <w:t>+1</w:t>
      </w:r>
      <w:r>
        <w:t xml:space="preserve"> ). Тогда при подстановке этих сигналов в формулу свертки, мы</w:t>
      </w:r>
      <w:r w:rsidRPr="009835D5">
        <w:t xml:space="preserve"> </w:t>
      </w:r>
      <w:r>
        <w:t>получим сигнал y[n], который отличен от нуля на отрезке от –</w:t>
      </w:r>
      <w:r w:rsidRPr="009835D5">
        <w:t>m</w:t>
      </w:r>
      <w:r w:rsidRPr="009835D5">
        <w:rPr>
          <w:vertAlign w:val="subscript"/>
        </w:rPr>
        <w:t>1</w:t>
      </w:r>
      <w:r w:rsidRPr="009835D5">
        <w:t xml:space="preserve"> до </w:t>
      </w:r>
      <w:r>
        <w:rPr>
          <w:lang w:val="en-US"/>
        </w:rPr>
        <w:t>N</w:t>
      </w:r>
      <w:r w:rsidRPr="009835D5">
        <w:t>-1+</w:t>
      </w:r>
      <w:r>
        <w:rPr>
          <w:lang w:val="en-US"/>
        </w:rPr>
        <w:t>m</w:t>
      </w:r>
      <w:r w:rsidRPr="009835D5">
        <w:rPr>
          <w:vertAlign w:val="subscript"/>
        </w:rPr>
        <w:t>2</w:t>
      </w:r>
      <w:r w:rsidRPr="009835D5">
        <w:t xml:space="preserve"> </w:t>
      </w:r>
      <w:r>
        <w:t xml:space="preserve">включительно. Таким образом длина результирующего сигнала равна </w:t>
      </w:r>
      <w:r>
        <w:rPr>
          <w:lang w:val="en-US"/>
        </w:rPr>
        <w:t>N</w:t>
      </w:r>
      <w:r w:rsidRPr="009835D5">
        <w:t>+</w:t>
      </w:r>
      <w:r>
        <w:rPr>
          <w:lang w:val="en-US"/>
        </w:rPr>
        <w:t>M</w:t>
      </w:r>
      <w:r w:rsidRPr="009835D5">
        <w:t>-1</w:t>
      </w:r>
      <w:r>
        <w:t xml:space="preserve">, т.е. сумме длин исходного сигнала и ядра свертки минус один. </w:t>
      </w:r>
    </w:p>
    <w:p w14:paraId="01D84981" w14:textId="22294ABC" w:rsidR="009835D5" w:rsidRDefault="009835D5" w:rsidP="009835D5">
      <w:pPr>
        <w:ind w:firstLine="720"/>
      </w:pPr>
      <w:r>
        <w:t>Итак, операция свертки расширяет сигнал на M-1 точку, где M – длина ядра свертки</w:t>
      </w:r>
      <w:r w:rsidRPr="009835D5">
        <w:t>.</w:t>
      </w:r>
    </w:p>
    <w:p w14:paraId="4D978A91" w14:textId="5BD913E0" w:rsidR="00902F61" w:rsidRDefault="00902F61" w:rsidP="009835D5">
      <w:pPr>
        <w:ind w:firstLine="720"/>
      </w:pPr>
      <w:r>
        <w:t>Свойства свертки:</w:t>
      </w:r>
    </w:p>
    <w:p w14:paraId="165B25C0" w14:textId="0F4B3B17" w:rsidR="00902F61" w:rsidRDefault="00902F61" w:rsidP="00A12C25">
      <w:pPr>
        <w:pStyle w:val="ListParagraph"/>
        <w:numPr>
          <w:ilvl w:val="0"/>
          <w:numId w:val="19"/>
        </w:numPr>
      </w:pPr>
      <w:r w:rsidRPr="00A12C25">
        <w:rPr>
          <w:lang w:val="en-US"/>
        </w:rPr>
        <w:t>x</w:t>
      </w:r>
      <w:r w:rsidRPr="00902F61">
        <w:t>[</w:t>
      </w:r>
      <w:r w:rsidRPr="00A12C25">
        <w:rPr>
          <w:lang w:val="en-US"/>
        </w:rPr>
        <w:t>n</w:t>
      </w:r>
      <w:r w:rsidRPr="00902F61">
        <w:t>]*</w:t>
      </w:r>
      <w:r w:rsidRPr="00A12C25">
        <w:rPr>
          <w:lang w:val="en-US"/>
        </w:rPr>
        <w:t>y</w:t>
      </w:r>
      <w:r w:rsidRPr="00902F61">
        <w:t>[</w:t>
      </w:r>
      <w:r w:rsidRPr="00A12C25">
        <w:rPr>
          <w:lang w:val="en-US"/>
        </w:rPr>
        <w:t>n</w:t>
      </w:r>
      <w:r w:rsidRPr="00902F61">
        <w:t>]</w:t>
      </w:r>
      <w:r>
        <w:t xml:space="preserve"> </w:t>
      </w:r>
      <w:r w:rsidRPr="00902F61">
        <w:t>=</w:t>
      </w:r>
      <w:r>
        <w:t xml:space="preserve"> </w:t>
      </w:r>
      <w:r w:rsidRPr="00A12C25">
        <w:rPr>
          <w:lang w:val="en-US"/>
        </w:rPr>
        <w:t>y</w:t>
      </w:r>
      <w:r w:rsidRPr="00902F61">
        <w:t>[</w:t>
      </w:r>
      <w:r w:rsidRPr="00A12C25">
        <w:rPr>
          <w:lang w:val="en-US"/>
        </w:rPr>
        <w:t>n</w:t>
      </w:r>
      <w:r w:rsidRPr="00902F61">
        <w:t>]*</w:t>
      </w:r>
      <w:r w:rsidRPr="00A12C25">
        <w:rPr>
          <w:lang w:val="en-US"/>
        </w:rPr>
        <w:t>x</w:t>
      </w:r>
      <w:r w:rsidRPr="00902F61">
        <w:t>[</w:t>
      </w:r>
      <w:r w:rsidRPr="00A12C25">
        <w:rPr>
          <w:lang w:val="en-US"/>
        </w:rPr>
        <w:t>n</w:t>
      </w:r>
      <w:r w:rsidRPr="00902F61">
        <w:t xml:space="preserve">] </w:t>
      </w:r>
      <w:r>
        <w:t>- можно переставлять местами исходный сигнал и ядро свертки – это свойство р</w:t>
      </w:r>
      <w:r w:rsidR="00A12C25">
        <w:t>едко используется на практике.</w:t>
      </w:r>
    </w:p>
    <w:p w14:paraId="6DA43BE0" w14:textId="525F207D" w:rsidR="00902F61" w:rsidRDefault="00902F61" w:rsidP="00A12C25">
      <w:pPr>
        <w:pStyle w:val="ListParagraph"/>
        <w:numPr>
          <w:ilvl w:val="0"/>
          <w:numId w:val="19"/>
        </w:numPr>
      </w:pPr>
      <w:r>
        <w:t>(x[n]</w:t>
      </w:r>
      <w:r w:rsidRPr="00A12C25">
        <w:rPr>
          <w:rFonts w:ascii="Cambria Math" w:hAnsi="Cambria Math" w:cs="Cambria Math"/>
        </w:rPr>
        <w:t>∗</w:t>
      </w:r>
      <w:r>
        <w:t>y[n])</w:t>
      </w:r>
      <w:r w:rsidRPr="00A12C25">
        <w:rPr>
          <w:rFonts w:ascii="Cambria Math" w:hAnsi="Cambria Math" w:cs="Cambria Math"/>
        </w:rPr>
        <w:t>∗</w:t>
      </w:r>
      <w:r>
        <w:t>z[n] = x[n]</w:t>
      </w:r>
      <w:r w:rsidRPr="00A12C25">
        <w:rPr>
          <w:rFonts w:ascii="Cambria Math" w:hAnsi="Cambria Math" w:cs="Cambria Math"/>
        </w:rPr>
        <w:t>∗</w:t>
      </w:r>
      <w:r>
        <w:t>(y[n]</w:t>
      </w:r>
      <w:r w:rsidRPr="00A12C25">
        <w:rPr>
          <w:rFonts w:ascii="Cambria Math" w:hAnsi="Cambria Math" w:cs="Cambria Math"/>
        </w:rPr>
        <w:t>∗</w:t>
      </w:r>
      <w:r>
        <w:t xml:space="preserve">z[n]) - </w:t>
      </w:r>
      <w:r w:rsidRPr="00A12C25">
        <w:rPr>
          <w:rFonts w:cs="Times New Roman"/>
        </w:rPr>
        <w:t>вместо</w:t>
      </w:r>
      <w:r>
        <w:t xml:space="preserve"> </w:t>
      </w:r>
      <w:r w:rsidRPr="00A12C25">
        <w:rPr>
          <w:rFonts w:cs="Times New Roman"/>
        </w:rPr>
        <w:t>того</w:t>
      </w:r>
      <w:r>
        <w:t xml:space="preserve">, </w:t>
      </w:r>
      <w:r w:rsidRPr="00A12C25">
        <w:rPr>
          <w:rFonts w:cs="Times New Roman"/>
        </w:rPr>
        <w:t>чтобы</w:t>
      </w:r>
      <w:r>
        <w:t xml:space="preserve"> </w:t>
      </w:r>
      <w:r w:rsidRPr="00A12C25">
        <w:rPr>
          <w:rFonts w:cs="Times New Roman"/>
        </w:rPr>
        <w:t>проводить</w:t>
      </w:r>
      <w:r>
        <w:t xml:space="preserve"> свертку по очереди в разных системах, можно получить систему с ядром (y[n]</w:t>
      </w:r>
      <w:r w:rsidRPr="00A12C25">
        <w:rPr>
          <w:rFonts w:ascii="Cambria Math" w:hAnsi="Cambria Math" w:cs="Cambria Math"/>
        </w:rPr>
        <w:t>∗</w:t>
      </w:r>
      <w:r>
        <w:t xml:space="preserve"> z[n]), </w:t>
      </w:r>
      <w:r w:rsidRPr="00A12C25">
        <w:rPr>
          <w:rFonts w:cs="Times New Roman"/>
        </w:rPr>
        <w:t>которая</w:t>
      </w:r>
      <w:r>
        <w:t xml:space="preserve"> </w:t>
      </w:r>
      <w:r w:rsidRPr="00A12C25">
        <w:rPr>
          <w:rFonts w:cs="Times New Roman"/>
        </w:rPr>
        <w:t>является</w:t>
      </w:r>
      <w:r>
        <w:t xml:space="preserve"> </w:t>
      </w:r>
      <w:r w:rsidRPr="00A12C25">
        <w:rPr>
          <w:rFonts w:cs="Times New Roman"/>
        </w:rPr>
        <w:t>суперпозицией</w:t>
      </w:r>
      <w:r>
        <w:t xml:space="preserve"> </w:t>
      </w:r>
      <w:r w:rsidRPr="00A12C25">
        <w:rPr>
          <w:rFonts w:cs="Times New Roman"/>
        </w:rPr>
        <w:t>систем</w:t>
      </w:r>
      <w:r>
        <w:t xml:space="preserve"> y[n] </w:t>
      </w:r>
      <w:r w:rsidRPr="00A12C25">
        <w:rPr>
          <w:rFonts w:cs="Times New Roman"/>
        </w:rPr>
        <w:t>и</w:t>
      </w:r>
      <w:r>
        <w:t xml:space="preserve"> z[n]. </w:t>
      </w:r>
    </w:p>
    <w:p w14:paraId="3464E7B0" w14:textId="5706C920" w:rsidR="009835D5" w:rsidRPr="009835D5" w:rsidRDefault="00902F61" w:rsidP="00647535">
      <w:pPr>
        <w:pStyle w:val="ListParagraph"/>
        <w:numPr>
          <w:ilvl w:val="0"/>
          <w:numId w:val="19"/>
        </w:numPr>
      </w:pPr>
      <w:r>
        <w:t>x[n]</w:t>
      </w:r>
      <w:r w:rsidRPr="00647535">
        <w:rPr>
          <w:rFonts w:ascii="Cambria Math" w:hAnsi="Cambria Math" w:cs="Cambria Math"/>
        </w:rPr>
        <w:t>∗</w:t>
      </w:r>
      <w:r>
        <w:t xml:space="preserve"> y[n]+ x[n]</w:t>
      </w:r>
      <w:r w:rsidRPr="00647535">
        <w:rPr>
          <w:rFonts w:ascii="Cambria Math" w:hAnsi="Cambria Math" w:cs="Cambria Math"/>
        </w:rPr>
        <w:t>∗</w:t>
      </w:r>
      <w:r>
        <w:t xml:space="preserve"> z[n] = x[n]</w:t>
      </w:r>
      <w:r w:rsidRPr="00647535">
        <w:rPr>
          <w:rFonts w:ascii="Cambria Math" w:hAnsi="Cambria Math" w:cs="Cambria Math"/>
        </w:rPr>
        <w:t>∗</w:t>
      </w:r>
      <w:r>
        <w:t xml:space="preserve">(y[n]+ z[n]) </w:t>
      </w:r>
    </w:p>
    <w:p w14:paraId="568303B4" w14:textId="7B31EA27" w:rsidR="00830436" w:rsidRDefault="00830436">
      <w:pPr>
        <w:spacing w:line="259" w:lineRule="auto"/>
      </w:pPr>
      <w:r>
        <w:br w:type="page"/>
      </w:r>
    </w:p>
    <w:p w14:paraId="3A5EABD0" w14:textId="1D15E33C" w:rsidR="00647535" w:rsidRDefault="00647535" w:rsidP="00647535">
      <w:pPr>
        <w:pStyle w:val="Heading2"/>
        <w:numPr>
          <w:ilvl w:val="1"/>
          <w:numId w:val="9"/>
        </w:numPr>
      </w:pPr>
      <w:bookmarkStart w:id="111" w:name="_Toc390686199"/>
      <w:r>
        <w:lastRenderedPageBreak/>
        <w:t>Коды Хемминга</w:t>
      </w:r>
      <w:bookmarkEnd w:id="111"/>
    </w:p>
    <w:p w14:paraId="761C1766" w14:textId="2675115C" w:rsidR="00647535" w:rsidRDefault="00647535" w:rsidP="007C3753">
      <w:pPr>
        <w:ind w:firstLine="360"/>
      </w:pPr>
      <w:r>
        <w:t>Коды Хэмминга — наиболее известные и, вероятно, первые из самоконтролирующихся и самокорректирующихся кодов. Построены они применительно к двоичной системе счисления.</w:t>
      </w:r>
    </w:p>
    <w:p w14:paraId="456535F4" w14:textId="1EE9C7EF" w:rsidR="00647535" w:rsidRDefault="00647535" w:rsidP="007C3753">
      <w:pPr>
        <w:ind w:firstLine="360"/>
      </w:pPr>
      <w:r>
        <w:t>Другими словами, это алгоритм, который позволяет закодировать какое-либо информационное сообщение определённым образом и после передачи (например по сети) определить появилась ли какая-то ошибка в этом сообщении (к примеру из-за помех) и, при возможно</w:t>
      </w:r>
      <w:r w:rsidR="007C3753">
        <w:t>сти, восстановить это сообщение</w:t>
      </w:r>
      <w:r>
        <w:t>.</w:t>
      </w:r>
    </w:p>
    <w:p w14:paraId="42A42B9E" w14:textId="77777777" w:rsidR="007C3753" w:rsidRDefault="00647535" w:rsidP="001C5483">
      <w:pPr>
        <w:ind w:firstLine="360"/>
      </w:pPr>
      <w:r>
        <w:t xml:space="preserve">Также стоит отметить, что существуют более совершенные модификации данного алгоритма, которые позволяют обнаруживать (и если возможно исправлять) большее количество ошибок. </w:t>
      </w:r>
    </w:p>
    <w:p w14:paraId="67B54878" w14:textId="2F2A30F4" w:rsidR="00647535" w:rsidRDefault="00647535" w:rsidP="007C3753">
      <w:pPr>
        <w:ind w:firstLine="360"/>
      </w:pPr>
      <w:r>
        <w:t>Код Хэмминга состоит из двух частей. Первая часть кодирует исходное сообщение, вставляя в него в определённых местах контрольные биты (вычисленные особым образом). Вторая часть получает входящее сообщение и заново вычисляет контрольные биты (по тому же алгоритму, что и первая часть). Если все вновь вычисленные контрольные биты совпадают с полученными, то сообщение получено без ошибок. В противном случае, выводится сообщение об ошибке и при возможности ошибка исправляется.</w:t>
      </w:r>
    </w:p>
    <w:p w14:paraId="72C3FA99" w14:textId="08A1C366" w:rsidR="00D1449D" w:rsidRDefault="00D1449D" w:rsidP="007C3753">
      <w:pPr>
        <w:ind w:firstLine="360"/>
      </w:pPr>
      <w:r>
        <w:t xml:space="preserve">Допустим, имеется </w:t>
      </w:r>
      <w:r w:rsidRPr="00D1449D">
        <w:t xml:space="preserve">сообщение «habr», которое необходимо передать без ошибок. Для этого сначала сообщение </w:t>
      </w:r>
      <w:r>
        <w:t>нужно п</w:t>
      </w:r>
      <w:r w:rsidRPr="00D1449D">
        <w:t xml:space="preserve">редставить его в бинарном виде </w:t>
      </w:r>
      <w:r>
        <w:t xml:space="preserve">и </w:t>
      </w:r>
      <w:r w:rsidRPr="00D1449D">
        <w:t>закодир</w:t>
      </w:r>
      <w:r>
        <w:t>овать при помощи Кода Хэмминга</w:t>
      </w:r>
      <w:r w:rsidRPr="00D1449D">
        <w:t>.</w:t>
      </w:r>
    </w:p>
    <w:tbl>
      <w:tblPr>
        <w:tblStyle w:val="TableGrid"/>
        <w:tblW w:w="0" w:type="auto"/>
        <w:tblLook w:val="04A0" w:firstRow="1" w:lastRow="0" w:firstColumn="1" w:lastColumn="0" w:noHBand="0" w:noVBand="1"/>
      </w:tblPr>
      <w:tblGrid>
        <w:gridCol w:w="3116"/>
        <w:gridCol w:w="3117"/>
        <w:gridCol w:w="3117"/>
      </w:tblGrid>
      <w:tr w:rsidR="00D1449D" w14:paraId="5CDAE223" w14:textId="77777777" w:rsidTr="00D1449D">
        <w:tc>
          <w:tcPr>
            <w:tcW w:w="3116" w:type="dxa"/>
          </w:tcPr>
          <w:p w14:paraId="7FC88EDB" w14:textId="332BA71F" w:rsidR="00D1449D" w:rsidRDefault="00D1449D" w:rsidP="007C3753">
            <w:r>
              <w:t>Символ</w:t>
            </w:r>
          </w:p>
        </w:tc>
        <w:tc>
          <w:tcPr>
            <w:tcW w:w="3117" w:type="dxa"/>
          </w:tcPr>
          <w:p w14:paraId="4C1D61FE" w14:textId="65964E4D" w:rsidR="00D1449D" w:rsidRPr="00D1449D" w:rsidRDefault="00D1449D" w:rsidP="007C3753">
            <w:r>
              <w:rPr>
                <w:lang w:val="en-US"/>
              </w:rPr>
              <w:t xml:space="preserve">ACSII </w:t>
            </w:r>
            <w:r>
              <w:t>код</w:t>
            </w:r>
          </w:p>
        </w:tc>
        <w:tc>
          <w:tcPr>
            <w:tcW w:w="3117" w:type="dxa"/>
          </w:tcPr>
          <w:p w14:paraId="1E451F9F" w14:textId="3FDB0CAF" w:rsidR="00D1449D" w:rsidRPr="00D1449D" w:rsidRDefault="00D1449D" w:rsidP="007C3753">
            <w:r>
              <w:t>Бинарное представление</w:t>
            </w:r>
          </w:p>
        </w:tc>
      </w:tr>
      <w:tr w:rsidR="00D1449D" w14:paraId="56DE5435" w14:textId="77777777" w:rsidTr="00D1449D">
        <w:tc>
          <w:tcPr>
            <w:tcW w:w="3116" w:type="dxa"/>
          </w:tcPr>
          <w:p w14:paraId="54224E93" w14:textId="4BFCB54E" w:rsidR="00D1449D" w:rsidRPr="00D1449D" w:rsidRDefault="00D1449D" w:rsidP="007C3753">
            <w:pPr>
              <w:rPr>
                <w:lang w:val="en-US"/>
              </w:rPr>
            </w:pPr>
            <w:r>
              <w:rPr>
                <w:lang w:val="en-US"/>
              </w:rPr>
              <w:t>h</w:t>
            </w:r>
          </w:p>
        </w:tc>
        <w:tc>
          <w:tcPr>
            <w:tcW w:w="3117" w:type="dxa"/>
          </w:tcPr>
          <w:p w14:paraId="432D52E4" w14:textId="670F26B3" w:rsidR="00D1449D" w:rsidRPr="00D1449D" w:rsidRDefault="00D1449D" w:rsidP="007C3753">
            <w:pPr>
              <w:rPr>
                <w:lang w:val="en-US"/>
              </w:rPr>
            </w:pPr>
            <w:r>
              <w:rPr>
                <w:lang w:val="en-US"/>
              </w:rPr>
              <w:t>68</w:t>
            </w:r>
          </w:p>
        </w:tc>
        <w:tc>
          <w:tcPr>
            <w:tcW w:w="3117" w:type="dxa"/>
          </w:tcPr>
          <w:p w14:paraId="3CD1C779" w14:textId="4EBFBC82" w:rsidR="00D1449D" w:rsidRPr="00D1449D" w:rsidRDefault="00D1449D" w:rsidP="007C3753">
            <w:pPr>
              <w:rPr>
                <w:lang w:val="en-US"/>
              </w:rPr>
            </w:pPr>
            <w:r>
              <w:rPr>
                <w:lang w:val="en-US"/>
              </w:rPr>
              <w:t>01000100</w:t>
            </w:r>
          </w:p>
        </w:tc>
      </w:tr>
      <w:tr w:rsidR="00D1449D" w14:paraId="7C3EC64B" w14:textId="77777777" w:rsidTr="00D1449D">
        <w:tc>
          <w:tcPr>
            <w:tcW w:w="3116" w:type="dxa"/>
          </w:tcPr>
          <w:p w14:paraId="2A515AA2" w14:textId="38C440E9" w:rsidR="00D1449D" w:rsidRPr="00D1449D" w:rsidRDefault="00D1449D" w:rsidP="007C3753">
            <w:pPr>
              <w:rPr>
                <w:lang w:val="en-US"/>
              </w:rPr>
            </w:pPr>
            <w:r>
              <w:rPr>
                <w:lang w:val="en-US"/>
              </w:rPr>
              <w:t>a</w:t>
            </w:r>
          </w:p>
        </w:tc>
        <w:tc>
          <w:tcPr>
            <w:tcW w:w="3117" w:type="dxa"/>
          </w:tcPr>
          <w:p w14:paraId="0E0EC97A" w14:textId="1EC18B69" w:rsidR="00D1449D" w:rsidRPr="00D1449D" w:rsidRDefault="00D1449D" w:rsidP="007C3753">
            <w:pPr>
              <w:rPr>
                <w:lang w:val="en-US"/>
              </w:rPr>
            </w:pPr>
            <w:r>
              <w:rPr>
                <w:lang w:val="en-US"/>
              </w:rPr>
              <w:t>61</w:t>
            </w:r>
          </w:p>
        </w:tc>
        <w:tc>
          <w:tcPr>
            <w:tcW w:w="3117" w:type="dxa"/>
          </w:tcPr>
          <w:p w14:paraId="685411E1" w14:textId="61D31E9B" w:rsidR="00D1449D" w:rsidRPr="00D1449D" w:rsidRDefault="00D1449D" w:rsidP="007C3753">
            <w:pPr>
              <w:rPr>
                <w:lang w:val="en-US"/>
              </w:rPr>
            </w:pPr>
            <w:r>
              <w:rPr>
                <w:lang w:val="en-US"/>
              </w:rPr>
              <w:t>00111101</w:t>
            </w:r>
          </w:p>
        </w:tc>
      </w:tr>
      <w:tr w:rsidR="00D1449D" w14:paraId="63B8826C" w14:textId="77777777" w:rsidTr="00D1449D">
        <w:tc>
          <w:tcPr>
            <w:tcW w:w="3116" w:type="dxa"/>
          </w:tcPr>
          <w:p w14:paraId="0F4A181F" w14:textId="7B4A1857" w:rsidR="00D1449D" w:rsidRPr="00D1449D" w:rsidRDefault="00D1449D" w:rsidP="007C3753">
            <w:pPr>
              <w:rPr>
                <w:lang w:val="en-US"/>
              </w:rPr>
            </w:pPr>
            <w:r>
              <w:rPr>
                <w:lang w:val="en-US"/>
              </w:rPr>
              <w:t>b</w:t>
            </w:r>
          </w:p>
        </w:tc>
        <w:tc>
          <w:tcPr>
            <w:tcW w:w="3117" w:type="dxa"/>
          </w:tcPr>
          <w:p w14:paraId="288C0DE4" w14:textId="492C86DF" w:rsidR="00D1449D" w:rsidRPr="00D1449D" w:rsidRDefault="00D1449D" w:rsidP="007C3753">
            <w:pPr>
              <w:rPr>
                <w:lang w:val="en-US"/>
              </w:rPr>
            </w:pPr>
            <w:r>
              <w:rPr>
                <w:lang w:val="en-US"/>
              </w:rPr>
              <w:t>62</w:t>
            </w:r>
          </w:p>
        </w:tc>
        <w:tc>
          <w:tcPr>
            <w:tcW w:w="3117" w:type="dxa"/>
          </w:tcPr>
          <w:p w14:paraId="1FFDB940" w14:textId="1CCED38D" w:rsidR="00D1449D" w:rsidRPr="00D1449D" w:rsidRDefault="00D1449D" w:rsidP="007C3753">
            <w:pPr>
              <w:rPr>
                <w:lang w:val="en-US"/>
              </w:rPr>
            </w:pPr>
            <w:r>
              <w:rPr>
                <w:lang w:val="en-US"/>
              </w:rPr>
              <w:t>00111110</w:t>
            </w:r>
          </w:p>
        </w:tc>
      </w:tr>
      <w:tr w:rsidR="00D1449D" w14:paraId="7836B4D5" w14:textId="77777777" w:rsidTr="00D1449D">
        <w:tc>
          <w:tcPr>
            <w:tcW w:w="3116" w:type="dxa"/>
          </w:tcPr>
          <w:p w14:paraId="38704F96" w14:textId="45967747" w:rsidR="00D1449D" w:rsidRPr="00D1449D" w:rsidRDefault="00D1449D" w:rsidP="007C3753">
            <w:pPr>
              <w:rPr>
                <w:lang w:val="en-US"/>
              </w:rPr>
            </w:pPr>
            <w:r>
              <w:rPr>
                <w:lang w:val="en-US"/>
              </w:rPr>
              <w:t>r</w:t>
            </w:r>
          </w:p>
        </w:tc>
        <w:tc>
          <w:tcPr>
            <w:tcW w:w="3117" w:type="dxa"/>
          </w:tcPr>
          <w:p w14:paraId="47AA0BFA" w14:textId="4180794C" w:rsidR="00D1449D" w:rsidRPr="00D1449D" w:rsidRDefault="00D1449D" w:rsidP="007C3753">
            <w:pPr>
              <w:rPr>
                <w:lang w:val="en-US"/>
              </w:rPr>
            </w:pPr>
            <w:r>
              <w:rPr>
                <w:lang w:val="en-US"/>
              </w:rPr>
              <w:t>72</w:t>
            </w:r>
          </w:p>
        </w:tc>
        <w:tc>
          <w:tcPr>
            <w:tcW w:w="3117" w:type="dxa"/>
          </w:tcPr>
          <w:p w14:paraId="619A5188" w14:textId="7B3D9DDA" w:rsidR="00D1449D" w:rsidRPr="00D1449D" w:rsidRDefault="00D1449D" w:rsidP="007C3753">
            <w:pPr>
              <w:rPr>
                <w:lang w:val="en-US"/>
              </w:rPr>
            </w:pPr>
            <w:r>
              <w:rPr>
                <w:lang w:val="en-US"/>
              </w:rPr>
              <w:t>01001000</w:t>
            </w:r>
          </w:p>
        </w:tc>
      </w:tr>
    </w:tbl>
    <w:p w14:paraId="40D1D9D3" w14:textId="0D982E95" w:rsidR="00D1449D" w:rsidRDefault="00D1449D" w:rsidP="007C3753">
      <w:pPr>
        <w:ind w:firstLine="360"/>
      </w:pPr>
      <w:r w:rsidRPr="00D1449D">
        <w:t>На этом этапе стоит определиться с, так называемой, длиной информационного слова, то есть длиной строки из нулей и единиц, которые мы будем кодировать. Допустим</w:t>
      </w:r>
      <w:r>
        <w:t>,</w:t>
      </w:r>
      <w:r w:rsidRPr="00D1449D">
        <w:t xml:space="preserve"> длина слова будет равна 16. Таким образом, необходимо разделить исходное сообщение («habr») </w:t>
      </w:r>
      <w:r w:rsidRPr="00D1449D">
        <w:lastRenderedPageBreak/>
        <w:t>на блоки по 16 бит, которые потом</w:t>
      </w:r>
      <w:r>
        <w:t xml:space="preserve"> будут</w:t>
      </w:r>
      <w:r w:rsidRPr="00D1449D">
        <w:t xml:space="preserve"> кодировать</w:t>
      </w:r>
      <w:r>
        <w:t>ся</w:t>
      </w:r>
      <w:r w:rsidRPr="00D1449D">
        <w:t xml:space="preserve"> отдельно друг от друга. Так как один символ занимает в памяти 8 бит, то в одно кодируемое слово помещается ровно два ASCII символа. Итак, мы получил</w:t>
      </w:r>
      <w:r>
        <w:t>и две бинарные строки по 16 бит:</w:t>
      </w:r>
    </w:p>
    <w:tbl>
      <w:tblPr>
        <w:tblStyle w:val="TableGrid"/>
        <w:tblW w:w="0" w:type="auto"/>
        <w:tblLook w:val="04A0" w:firstRow="1" w:lastRow="0" w:firstColumn="1" w:lastColumn="0" w:noHBand="0" w:noVBand="1"/>
      </w:tblPr>
      <w:tblGrid>
        <w:gridCol w:w="4675"/>
        <w:gridCol w:w="4675"/>
      </w:tblGrid>
      <w:tr w:rsidR="00D1449D" w14:paraId="51EF8A3E" w14:textId="77777777" w:rsidTr="00D1449D">
        <w:tc>
          <w:tcPr>
            <w:tcW w:w="4675" w:type="dxa"/>
          </w:tcPr>
          <w:p w14:paraId="67D0C8E3" w14:textId="1B497A13" w:rsidR="00D1449D" w:rsidRPr="00D1449D" w:rsidRDefault="00D1449D" w:rsidP="007C3753">
            <w:pPr>
              <w:rPr>
                <w:lang w:val="en-US"/>
              </w:rPr>
            </w:pPr>
            <w:r>
              <w:rPr>
                <w:lang w:val="en-US"/>
              </w:rPr>
              <w:t>h</w:t>
            </w:r>
          </w:p>
        </w:tc>
        <w:tc>
          <w:tcPr>
            <w:tcW w:w="4675" w:type="dxa"/>
          </w:tcPr>
          <w:p w14:paraId="4FB79C2F" w14:textId="6CDCDFE0" w:rsidR="00D1449D" w:rsidRPr="00D1449D" w:rsidRDefault="00D1449D" w:rsidP="007C3753">
            <w:pPr>
              <w:rPr>
                <w:lang w:val="en-US"/>
              </w:rPr>
            </w:pPr>
            <w:r>
              <w:rPr>
                <w:lang w:val="en-US"/>
              </w:rPr>
              <w:t>a</w:t>
            </w:r>
          </w:p>
        </w:tc>
      </w:tr>
      <w:tr w:rsidR="00D1449D" w14:paraId="5C67FE1F" w14:textId="77777777" w:rsidTr="00D1449D">
        <w:tc>
          <w:tcPr>
            <w:tcW w:w="4675" w:type="dxa"/>
          </w:tcPr>
          <w:p w14:paraId="6D975E30" w14:textId="53DF69EC" w:rsidR="00D1449D" w:rsidRPr="00D1449D" w:rsidRDefault="00D1449D" w:rsidP="007C3753">
            <w:pPr>
              <w:rPr>
                <w:lang w:val="en-US"/>
              </w:rPr>
            </w:pPr>
            <w:r>
              <w:rPr>
                <w:lang w:val="en-US"/>
              </w:rPr>
              <w:t>01000100</w:t>
            </w:r>
          </w:p>
        </w:tc>
        <w:tc>
          <w:tcPr>
            <w:tcW w:w="4675" w:type="dxa"/>
          </w:tcPr>
          <w:p w14:paraId="63054654" w14:textId="44A591C0" w:rsidR="00D1449D" w:rsidRPr="00D1449D" w:rsidRDefault="00D1449D" w:rsidP="007C3753">
            <w:pPr>
              <w:rPr>
                <w:lang w:val="en-US"/>
              </w:rPr>
            </w:pPr>
            <w:r>
              <w:rPr>
                <w:lang w:val="en-US"/>
              </w:rPr>
              <w:t>00111101</w:t>
            </w:r>
          </w:p>
        </w:tc>
      </w:tr>
    </w:tbl>
    <w:p w14:paraId="4DD4D479" w14:textId="69F07890" w:rsidR="00D1449D" w:rsidRDefault="00D1449D" w:rsidP="007C3753">
      <w:pPr>
        <w:ind w:firstLine="360"/>
      </w:pPr>
    </w:p>
    <w:tbl>
      <w:tblPr>
        <w:tblStyle w:val="TableGrid"/>
        <w:tblW w:w="0" w:type="auto"/>
        <w:tblLook w:val="04A0" w:firstRow="1" w:lastRow="0" w:firstColumn="1" w:lastColumn="0" w:noHBand="0" w:noVBand="1"/>
      </w:tblPr>
      <w:tblGrid>
        <w:gridCol w:w="4675"/>
        <w:gridCol w:w="4675"/>
      </w:tblGrid>
      <w:tr w:rsidR="00D1449D" w14:paraId="0871B5B0" w14:textId="77777777" w:rsidTr="00D1449D">
        <w:tc>
          <w:tcPr>
            <w:tcW w:w="4675" w:type="dxa"/>
          </w:tcPr>
          <w:p w14:paraId="256CFBA0" w14:textId="3756BB5E" w:rsidR="00D1449D" w:rsidRPr="00D1449D" w:rsidRDefault="00D1449D" w:rsidP="007C3753">
            <w:pPr>
              <w:rPr>
                <w:lang w:val="en-US"/>
              </w:rPr>
            </w:pPr>
            <w:r>
              <w:rPr>
                <w:lang w:val="en-US"/>
              </w:rPr>
              <w:t>b</w:t>
            </w:r>
          </w:p>
        </w:tc>
        <w:tc>
          <w:tcPr>
            <w:tcW w:w="4675" w:type="dxa"/>
          </w:tcPr>
          <w:p w14:paraId="60FDECC9" w14:textId="75362B23" w:rsidR="00D1449D" w:rsidRPr="00D1449D" w:rsidRDefault="00D1449D" w:rsidP="007C3753">
            <w:pPr>
              <w:rPr>
                <w:lang w:val="en-US"/>
              </w:rPr>
            </w:pPr>
            <w:r>
              <w:rPr>
                <w:lang w:val="en-US"/>
              </w:rPr>
              <w:t>r</w:t>
            </w:r>
          </w:p>
        </w:tc>
      </w:tr>
      <w:tr w:rsidR="00D1449D" w14:paraId="5B4D1620" w14:textId="77777777" w:rsidTr="00D1449D">
        <w:tc>
          <w:tcPr>
            <w:tcW w:w="4675" w:type="dxa"/>
          </w:tcPr>
          <w:p w14:paraId="0D53CC2D" w14:textId="48910452" w:rsidR="00D1449D" w:rsidRPr="00D1449D" w:rsidRDefault="00D1449D" w:rsidP="007C3753">
            <w:pPr>
              <w:rPr>
                <w:lang w:val="en-US"/>
              </w:rPr>
            </w:pPr>
            <w:r>
              <w:rPr>
                <w:lang w:val="en-US"/>
              </w:rPr>
              <w:t>0111110</w:t>
            </w:r>
          </w:p>
        </w:tc>
        <w:tc>
          <w:tcPr>
            <w:tcW w:w="4675" w:type="dxa"/>
          </w:tcPr>
          <w:p w14:paraId="62CC8667" w14:textId="7E5F9FF1" w:rsidR="00D1449D" w:rsidRPr="00D1449D" w:rsidRDefault="00D1449D" w:rsidP="007C3753">
            <w:pPr>
              <w:rPr>
                <w:lang w:val="en-US"/>
              </w:rPr>
            </w:pPr>
            <w:r>
              <w:rPr>
                <w:lang w:val="en-US"/>
              </w:rPr>
              <w:t>01001000</w:t>
            </w:r>
          </w:p>
        </w:tc>
      </w:tr>
    </w:tbl>
    <w:p w14:paraId="62875CE3" w14:textId="77777777" w:rsidR="00D1449D" w:rsidRDefault="00D1449D" w:rsidP="007C3753">
      <w:pPr>
        <w:ind w:firstLine="360"/>
      </w:pPr>
    </w:p>
    <w:p w14:paraId="116521FE" w14:textId="77777777" w:rsidR="00D1449D" w:rsidRDefault="00D1449D" w:rsidP="00D1449D">
      <w:pPr>
        <w:ind w:firstLine="360"/>
      </w:pPr>
      <w:r>
        <w:t>После этого процесс кодирования распараллеливается, и две части сообщения («ha» и «br») кодируются независимо друг от друга. Рассмотрим, как это делается на примере первой части.</w:t>
      </w:r>
    </w:p>
    <w:p w14:paraId="3587DECE" w14:textId="70379C2B" w:rsidR="00D1449D" w:rsidRDefault="00D1449D" w:rsidP="00D1449D">
      <w:pPr>
        <w:ind w:firstLine="360"/>
      </w:pPr>
      <w:r>
        <w:t>Прежде всего, необходимо вставить контрольные биты. Они вставляются в строго определённых местах — это позиции с номерами, равными степеням двойки. В данном случае (при длине информационного слова в 16 бит) это будут позиции 1, 2, 4, 8, 16. Соответственно, получилось 5 контрольных бит (выделены красным цветом):</w:t>
      </w:r>
    </w:p>
    <w:tbl>
      <w:tblPr>
        <w:tblStyle w:val="TableGrid"/>
        <w:tblW w:w="0" w:type="auto"/>
        <w:tblLook w:val="04A0" w:firstRow="1" w:lastRow="0" w:firstColumn="1" w:lastColumn="0" w:noHBand="0" w:noVBand="1"/>
      </w:tblPr>
      <w:tblGrid>
        <w:gridCol w:w="4675"/>
        <w:gridCol w:w="4675"/>
      </w:tblGrid>
      <w:tr w:rsidR="00D1449D" w14:paraId="470BB3E8" w14:textId="77777777" w:rsidTr="00D1449D">
        <w:tc>
          <w:tcPr>
            <w:tcW w:w="4675" w:type="dxa"/>
          </w:tcPr>
          <w:p w14:paraId="496A1245" w14:textId="0C6B80AD" w:rsidR="00D1449D" w:rsidRPr="00D1449D" w:rsidRDefault="00D1449D" w:rsidP="00D1449D">
            <w:pPr>
              <w:rPr>
                <w:lang w:val="en-US"/>
              </w:rPr>
            </w:pPr>
            <w:r>
              <w:rPr>
                <w:lang w:val="en-US"/>
              </w:rPr>
              <w:t>h</w:t>
            </w:r>
          </w:p>
        </w:tc>
        <w:tc>
          <w:tcPr>
            <w:tcW w:w="4675" w:type="dxa"/>
          </w:tcPr>
          <w:p w14:paraId="054BC686" w14:textId="3096489A" w:rsidR="00D1449D" w:rsidRPr="00D1449D" w:rsidRDefault="00D1449D" w:rsidP="00D1449D">
            <w:pPr>
              <w:rPr>
                <w:lang w:val="en-US"/>
              </w:rPr>
            </w:pPr>
            <w:r>
              <w:rPr>
                <w:lang w:val="en-US"/>
              </w:rPr>
              <w:t>a</w:t>
            </w:r>
          </w:p>
        </w:tc>
      </w:tr>
      <w:tr w:rsidR="00D1449D" w14:paraId="7FBDA44B" w14:textId="77777777" w:rsidTr="00D1449D">
        <w:tc>
          <w:tcPr>
            <w:tcW w:w="4675" w:type="dxa"/>
          </w:tcPr>
          <w:p w14:paraId="2701B216" w14:textId="237F7A99" w:rsidR="00D1449D" w:rsidRPr="00D1449D" w:rsidRDefault="00D1449D" w:rsidP="00D1449D">
            <w:pPr>
              <w:rPr>
                <w:lang w:val="en-US"/>
              </w:rPr>
            </w:pPr>
            <w:r w:rsidRPr="00D1449D">
              <w:rPr>
                <w:color w:val="FF0000"/>
                <w:lang w:val="en-US"/>
              </w:rPr>
              <w:t>00</w:t>
            </w:r>
            <w:r>
              <w:rPr>
                <w:lang w:val="en-US"/>
              </w:rPr>
              <w:t>0</w:t>
            </w:r>
            <w:r w:rsidRPr="00D1449D">
              <w:rPr>
                <w:color w:val="FF0000"/>
                <w:lang w:val="en-US"/>
              </w:rPr>
              <w:t>0</w:t>
            </w:r>
            <w:r>
              <w:rPr>
                <w:lang w:val="en-US"/>
              </w:rPr>
              <w:t>10000100</w:t>
            </w:r>
          </w:p>
        </w:tc>
        <w:tc>
          <w:tcPr>
            <w:tcW w:w="4675" w:type="dxa"/>
          </w:tcPr>
          <w:p w14:paraId="0719B190" w14:textId="6C8F123A" w:rsidR="00D1449D" w:rsidRPr="00D1449D" w:rsidRDefault="00D1449D" w:rsidP="00D1449D">
            <w:pPr>
              <w:rPr>
                <w:lang w:val="en-US"/>
              </w:rPr>
            </w:pPr>
            <w:r>
              <w:rPr>
                <w:lang w:val="en-US"/>
              </w:rPr>
              <w:t>001</w:t>
            </w:r>
            <w:r w:rsidRPr="00D1449D">
              <w:rPr>
                <w:color w:val="FF0000"/>
                <w:lang w:val="en-US"/>
              </w:rPr>
              <w:t>0</w:t>
            </w:r>
            <w:r>
              <w:rPr>
                <w:lang w:val="en-US"/>
              </w:rPr>
              <w:t>1101</w:t>
            </w:r>
          </w:p>
        </w:tc>
      </w:tr>
    </w:tbl>
    <w:p w14:paraId="206F1030" w14:textId="77777777" w:rsidR="00D1449D" w:rsidRDefault="00D1449D" w:rsidP="00D1449D">
      <w:pPr>
        <w:ind w:firstLine="360"/>
      </w:pPr>
    </w:p>
    <w:p w14:paraId="47BB2252" w14:textId="39D9F30F" w:rsidR="00D1449D" w:rsidRDefault="00D1449D" w:rsidP="00D1449D">
      <w:pPr>
        <w:ind w:firstLine="360"/>
      </w:pPr>
      <w:r w:rsidRPr="00D1449D">
        <w:t>Таким образом, длина всего сообщения увеличилась на 5 бит. До вы</w:t>
      </w:r>
      <w:r>
        <w:t xml:space="preserve">числения самих контрольных бит им присваивается </w:t>
      </w:r>
      <w:r w:rsidRPr="00D1449D">
        <w:t>значение «0».</w:t>
      </w:r>
    </w:p>
    <w:p w14:paraId="1DC069C6" w14:textId="77777777" w:rsidR="00595F53" w:rsidRDefault="00D1449D" w:rsidP="00D1449D">
      <w:pPr>
        <w:ind w:firstLine="360"/>
      </w:pPr>
      <w:r>
        <w:t xml:space="preserve">Теперь необходимо вычислить значение каждого контрольного бита. Значение каждого контрольного бита зависит от значений информационных бит, которые этот контрольных бит контролирует. Для того, чтобы понять, за какие биты отвечает каждых контрольный бит необходимо понять очень простую закономерность: контрольный бит с номером N контролирует все последующие N бит через каждые N бит, начиная с позиции N. </w:t>
      </w:r>
    </w:p>
    <w:tbl>
      <w:tblPr>
        <w:tblStyle w:val="TableGrid"/>
        <w:tblW w:w="9618" w:type="dxa"/>
        <w:tblLook w:val="04A0" w:firstRow="1" w:lastRow="0" w:firstColumn="1" w:lastColumn="0" w:noHBand="0" w:noVBand="1"/>
      </w:tblPr>
      <w:tblGrid>
        <w:gridCol w:w="399"/>
        <w:gridCol w:w="399"/>
        <w:gridCol w:w="399"/>
        <w:gridCol w:w="399"/>
        <w:gridCol w:w="398"/>
        <w:gridCol w:w="398"/>
        <w:gridCol w:w="398"/>
        <w:gridCol w:w="398"/>
        <w:gridCol w:w="398"/>
        <w:gridCol w:w="464"/>
        <w:gridCol w:w="464"/>
        <w:gridCol w:w="464"/>
        <w:gridCol w:w="464"/>
        <w:gridCol w:w="464"/>
        <w:gridCol w:w="464"/>
        <w:gridCol w:w="464"/>
        <w:gridCol w:w="464"/>
        <w:gridCol w:w="464"/>
        <w:gridCol w:w="464"/>
        <w:gridCol w:w="464"/>
        <w:gridCol w:w="464"/>
        <w:gridCol w:w="464"/>
      </w:tblGrid>
      <w:tr w:rsidR="00595F53" w14:paraId="12CC057E" w14:textId="77777777" w:rsidTr="00595F53">
        <w:trPr>
          <w:trHeight w:val="849"/>
        </w:trPr>
        <w:tc>
          <w:tcPr>
            <w:tcW w:w="399" w:type="dxa"/>
          </w:tcPr>
          <w:p w14:paraId="6674F7D3" w14:textId="61476436" w:rsidR="00595F53" w:rsidRDefault="00595F53" w:rsidP="00D1449D">
            <w:r>
              <w:lastRenderedPageBreak/>
              <w:t>1</w:t>
            </w:r>
          </w:p>
        </w:tc>
        <w:tc>
          <w:tcPr>
            <w:tcW w:w="399" w:type="dxa"/>
          </w:tcPr>
          <w:p w14:paraId="305434EB" w14:textId="0ADC659B" w:rsidR="00595F53" w:rsidRDefault="00595F53" w:rsidP="00D1449D">
            <w:r>
              <w:t>2</w:t>
            </w:r>
          </w:p>
        </w:tc>
        <w:tc>
          <w:tcPr>
            <w:tcW w:w="399" w:type="dxa"/>
          </w:tcPr>
          <w:p w14:paraId="297ED7FD" w14:textId="443293B2" w:rsidR="00595F53" w:rsidRDefault="00595F53" w:rsidP="00D1449D">
            <w:r>
              <w:t>3</w:t>
            </w:r>
          </w:p>
        </w:tc>
        <w:tc>
          <w:tcPr>
            <w:tcW w:w="399" w:type="dxa"/>
          </w:tcPr>
          <w:p w14:paraId="0230DCBB" w14:textId="6358E9D4" w:rsidR="00595F53" w:rsidRDefault="00595F53" w:rsidP="00D1449D">
            <w:r>
              <w:t>4</w:t>
            </w:r>
          </w:p>
        </w:tc>
        <w:tc>
          <w:tcPr>
            <w:tcW w:w="398" w:type="dxa"/>
          </w:tcPr>
          <w:p w14:paraId="2790A0EA" w14:textId="650F65DF" w:rsidR="00595F53" w:rsidRDefault="00595F53" w:rsidP="00D1449D">
            <w:r>
              <w:t>5</w:t>
            </w:r>
          </w:p>
        </w:tc>
        <w:tc>
          <w:tcPr>
            <w:tcW w:w="398" w:type="dxa"/>
          </w:tcPr>
          <w:p w14:paraId="727A0693" w14:textId="1AC3FF85" w:rsidR="00595F53" w:rsidRDefault="00595F53" w:rsidP="00D1449D">
            <w:r>
              <w:t>6</w:t>
            </w:r>
          </w:p>
        </w:tc>
        <w:tc>
          <w:tcPr>
            <w:tcW w:w="398" w:type="dxa"/>
          </w:tcPr>
          <w:p w14:paraId="4E5B36E1" w14:textId="6C2E4D2F" w:rsidR="00595F53" w:rsidRDefault="00595F53" w:rsidP="00D1449D">
            <w:r>
              <w:t>7</w:t>
            </w:r>
          </w:p>
        </w:tc>
        <w:tc>
          <w:tcPr>
            <w:tcW w:w="398" w:type="dxa"/>
          </w:tcPr>
          <w:p w14:paraId="1C552AC9" w14:textId="4753E2EF" w:rsidR="00595F53" w:rsidRDefault="00595F53" w:rsidP="00D1449D">
            <w:r>
              <w:t>8</w:t>
            </w:r>
          </w:p>
        </w:tc>
        <w:tc>
          <w:tcPr>
            <w:tcW w:w="398" w:type="dxa"/>
          </w:tcPr>
          <w:p w14:paraId="0A571AB8" w14:textId="7835C329" w:rsidR="00595F53" w:rsidRDefault="00595F53" w:rsidP="00D1449D">
            <w:r>
              <w:t>9</w:t>
            </w:r>
          </w:p>
        </w:tc>
        <w:tc>
          <w:tcPr>
            <w:tcW w:w="464" w:type="dxa"/>
          </w:tcPr>
          <w:p w14:paraId="4AA8B313" w14:textId="418D0204" w:rsidR="00595F53" w:rsidRDefault="00595F53" w:rsidP="00D1449D">
            <w:r>
              <w:t>10</w:t>
            </w:r>
          </w:p>
        </w:tc>
        <w:tc>
          <w:tcPr>
            <w:tcW w:w="464" w:type="dxa"/>
          </w:tcPr>
          <w:p w14:paraId="44EABC84" w14:textId="599332B0" w:rsidR="00595F53" w:rsidRDefault="00595F53" w:rsidP="00D1449D">
            <w:r>
              <w:t>11</w:t>
            </w:r>
          </w:p>
        </w:tc>
        <w:tc>
          <w:tcPr>
            <w:tcW w:w="464" w:type="dxa"/>
          </w:tcPr>
          <w:p w14:paraId="7C4EDAE8" w14:textId="7F0C5E9A" w:rsidR="00595F53" w:rsidRDefault="00595F53" w:rsidP="00D1449D">
            <w:r>
              <w:t>12</w:t>
            </w:r>
          </w:p>
        </w:tc>
        <w:tc>
          <w:tcPr>
            <w:tcW w:w="464" w:type="dxa"/>
          </w:tcPr>
          <w:p w14:paraId="7830F701" w14:textId="189643E4" w:rsidR="00595F53" w:rsidRDefault="00595F53" w:rsidP="00D1449D">
            <w:r>
              <w:t>13</w:t>
            </w:r>
          </w:p>
        </w:tc>
        <w:tc>
          <w:tcPr>
            <w:tcW w:w="464" w:type="dxa"/>
          </w:tcPr>
          <w:p w14:paraId="0980E3F8" w14:textId="57B744BD" w:rsidR="00595F53" w:rsidRDefault="00595F53" w:rsidP="00D1449D">
            <w:r>
              <w:t>14</w:t>
            </w:r>
          </w:p>
        </w:tc>
        <w:tc>
          <w:tcPr>
            <w:tcW w:w="464" w:type="dxa"/>
          </w:tcPr>
          <w:p w14:paraId="30B64549" w14:textId="2CD4E85E" w:rsidR="00595F53" w:rsidRDefault="00595F53" w:rsidP="00D1449D">
            <w:r>
              <w:t>15</w:t>
            </w:r>
          </w:p>
        </w:tc>
        <w:tc>
          <w:tcPr>
            <w:tcW w:w="464" w:type="dxa"/>
          </w:tcPr>
          <w:p w14:paraId="5B8CD118" w14:textId="7EE33297" w:rsidR="00595F53" w:rsidRDefault="00595F53" w:rsidP="00D1449D">
            <w:r>
              <w:t>16</w:t>
            </w:r>
          </w:p>
        </w:tc>
        <w:tc>
          <w:tcPr>
            <w:tcW w:w="464" w:type="dxa"/>
          </w:tcPr>
          <w:p w14:paraId="443E5BD0" w14:textId="6D18BFE4" w:rsidR="00595F53" w:rsidRDefault="00595F53" w:rsidP="00D1449D">
            <w:r>
              <w:t>17</w:t>
            </w:r>
          </w:p>
        </w:tc>
        <w:tc>
          <w:tcPr>
            <w:tcW w:w="464" w:type="dxa"/>
          </w:tcPr>
          <w:p w14:paraId="27550917" w14:textId="6986838A" w:rsidR="00595F53" w:rsidRDefault="00595F53" w:rsidP="00D1449D">
            <w:r>
              <w:t>18</w:t>
            </w:r>
          </w:p>
        </w:tc>
        <w:tc>
          <w:tcPr>
            <w:tcW w:w="464" w:type="dxa"/>
          </w:tcPr>
          <w:p w14:paraId="044A789F" w14:textId="68712CC2" w:rsidR="00595F53" w:rsidRDefault="00595F53" w:rsidP="00D1449D">
            <w:r>
              <w:t>19</w:t>
            </w:r>
          </w:p>
        </w:tc>
        <w:tc>
          <w:tcPr>
            <w:tcW w:w="464" w:type="dxa"/>
          </w:tcPr>
          <w:p w14:paraId="38022741" w14:textId="58CEF055" w:rsidR="00595F53" w:rsidRDefault="00595F53" w:rsidP="00D1449D">
            <w:r>
              <w:t>20</w:t>
            </w:r>
          </w:p>
        </w:tc>
        <w:tc>
          <w:tcPr>
            <w:tcW w:w="464" w:type="dxa"/>
          </w:tcPr>
          <w:p w14:paraId="45A8CAFE" w14:textId="15E6CF43" w:rsidR="00595F53" w:rsidRDefault="00595F53" w:rsidP="00D1449D">
            <w:r>
              <w:t>21</w:t>
            </w:r>
          </w:p>
        </w:tc>
        <w:tc>
          <w:tcPr>
            <w:tcW w:w="464" w:type="dxa"/>
          </w:tcPr>
          <w:p w14:paraId="77805F11" w14:textId="77777777" w:rsidR="00595F53" w:rsidRDefault="00595F53" w:rsidP="00D1449D"/>
        </w:tc>
      </w:tr>
      <w:tr w:rsidR="00595F53" w14:paraId="65FBF5D9" w14:textId="77777777" w:rsidTr="00595F53">
        <w:trPr>
          <w:trHeight w:val="407"/>
        </w:trPr>
        <w:tc>
          <w:tcPr>
            <w:tcW w:w="399" w:type="dxa"/>
          </w:tcPr>
          <w:p w14:paraId="37FB5F0F" w14:textId="52AA03C6" w:rsidR="00595F53" w:rsidRPr="00595F53" w:rsidRDefault="00595F53" w:rsidP="00D1449D">
            <w:pPr>
              <w:rPr>
                <w:color w:val="FF0000"/>
              </w:rPr>
            </w:pPr>
            <w:r w:rsidRPr="00595F53">
              <w:rPr>
                <w:color w:val="FF0000"/>
              </w:rPr>
              <w:t>0</w:t>
            </w:r>
          </w:p>
        </w:tc>
        <w:tc>
          <w:tcPr>
            <w:tcW w:w="399" w:type="dxa"/>
          </w:tcPr>
          <w:p w14:paraId="417A8356" w14:textId="5F5F92E0" w:rsidR="00595F53" w:rsidRPr="00595F53" w:rsidRDefault="00595F53" w:rsidP="00D1449D">
            <w:pPr>
              <w:rPr>
                <w:color w:val="FF0000"/>
              </w:rPr>
            </w:pPr>
            <w:r w:rsidRPr="00595F53">
              <w:rPr>
                <w:color w:val="FF0000"/>
              </w:rPr>
              <w:t>0</w:t>
            </w:r>
          </w:p>
        </w:tc>
        <w:tc>
          <w:tcPr>
            <w:tcW w:w="399" w:type="dxa"/>
          </w:tcPr>
          <w:p w14:paraId="140D5FA0" w14:textId="7092944E" w:rsidR="00595F53" w:rsidRDefault="00595F53" w:rsidP="00D1449D">
            <w:r>
              <w:t>0</w:t>
            </w:r>
          </w:p>
        </w:tc>
        <w:tc>
          <w:tcPr>
            <w:tcW w:w="399" w:type="dxa"/>
          </w:tcPr>
          <w:p w14:paraId="601A2762" w14:textId="42507AFB" w:rsidR="00595F53" w:rsidRDefault="00595F53" w:rsidP="00D1449D">
            <w:r w:rsidRPr="00595F53">
              <w:rPr>
                <w:color w:val="FF0000"/>
              </w:rPr>
              <w:t>0</w:t>
            </w:r>
          </w:p>
        </w:tc>
        <w:tc>
          <w:tcPr>
            <w:tcW w:w="398" w:type="dxa"/>
          </w:tcPr>
          <w:p w14:paraId="6665C586" w14:textId="248AD8C2" w:rsidR="00595F53" w:rsidRDefault="00595F53" w:rsidP="00D1449D">
            <w:r>
              <w:t>1</w:t>
            </w:r>
          </w:p>
        </w:tc>
        <w:tc>
          <w:tcPr>
            <w:tcW w:w="398" w:type="dxa"/>
          </w:tcPr>
          <w:p w14:paraId="6957873C" w14:textId="7DAA61B1" w:rsidR="00595F53" w:rsidRDefault="00595F53" w:rsidP="00D1449D">
            <w:r>
              <w:t>0</w:t>
            </w:r>
          </w:p>
        </w:tc>
        <w:tc>
          <w:tcPr>
            <w:tcW w:w="398" w:type="dxa"/>
          </w:tcPr>
          <w:p w14:paraId="5DEBF5AB" w14:textId="0C72ADA1" w:rsidR="00595F53" w:rsidRDefault="00595F53" w:rsidP="00D1449D">
            <w:r>
              <w:t>0</w:t>
            </w:r>
          </w:p>
        </w:tc>
        <w:tc>
          <w:tcPr>
            <w:tcW w:w="398" w:type="dxa"/>
          </w:tcPr>
          <w:p w14:paraId="403C780A" w14:textId="267BA360" w:rsidR="00595F53" w:rsidRDefault="00595F53" w:rsidP="00D1449D">
            <w:r w:rsidRPr="00595F53">
              <w:rPr>
                <w:color w:val="FF0000"/>
              </w:rPr>
              <w:t>0</w:t>
            </w:r>
          </w:p>
        </w:tc>
        <w:tc>
          <w:tcPr>
            <w:tcW w:w="398" w:type="dxa"/>
          </w:tcPr>
          <w:p w14:paraId="6AD5E615" w14:textId="703761F4" w:rsidR="00595F53" w:rsidRDefault="00595F53" w:rsidP="00D1449D">
            <w:r>
              <w:t>0</w:t>
            </w:r>
          </w:p>
        </w:tc>
        <w:tc>
          <w:tcPr>
            <w:tcW w:w="464" w:type="dxa"/>
          </w:tcPr>
          <w:p w14:paraId="2AE8944A" w14:textId="17B5C3CE" w:rsidR="00595F53" w:rsidRDefault="00595F53" w:rsidP="00D1449D">
            <w:r>
              <w:t>1</w:t>
            </w:r>
          </w:p>
        </w:tc>
        <w:tc>
          <w:tcPr>
            <w:tcW w:w="464" w:type="dxa"/>
          </w:tcPr>
          <w:p w14:paraId="378D9AA6" w14:textId="33257A8C" w:rsidR="00595F53" w:rsidRDefault="00595F53" w:rsidP="00D1449D">
            <w:r>
              <w:t>0</w:t>
            </w:r>
          </w:p>
        </w:tc>
        <w:tc>
          <w:tcPr>
            <w:tcW w:w="464" w:type="dxa"/>
          </w:tcPr>
          <w:p w14:paraId="4E729BE2" w14:textId="3FDB15FD" w:rsidR="00595F53" w:rsidRDefault="00595F53" w:rsidP="00D1449D">
            <w:r>
              <w:t>0</w:t>
            </w:r>
          </w:p>
        </w:tc>
        <w:tc>
          <w:tcPr>
            <w:tcW w:w="464" w:type="dxa"/>
          </w:tcPr>
          <w:p w14:paraId="1DD3152E" w14:textId="52E76F8A" w:rsidR="00595F53" w:rsidRDefault="00595F53" w:rsidP="00D1449D">
            <w:r>
              <w:t>0</w:t>
            </w:r>
          </w:p>
        </w:tc>
        <w:tc>
          <w:tcPr>
            <w:tcW w:w="464" w:type="dxa"/>
          </w:tcPr>
          <w:p w14:paraId="45E044A7" w14:textId="499743EF" w:rsidR="00595F53" w:rsidRDefault="00595F53" w:rsidP="00D1449D">
            <w:r>
              <w:t>0</w:t>
            </w:r>
          </w:p>
        </w:tc>
        <w:tc>
          <w:tcPr>
            <w:tcW w:w="464" w:type="dxa"/>
          </w:tcPr>
          <w:p w14:paraId="47B68453" w14:textId="245C3EAD" w:rsidR="00595F53" w:rsidRDefault="00595F53" w:rsidP="00D1449D">
            <w:r>
              <w:t>1</w:t>
            </w:r>
          </w:p>
        </w:tc>
        <w:tc>
          <w:tcPr>
            <w:tcW w:w="464" w:type="dxa"/>
          </w:tcPr>
          <w:p w14:paraId="3FFF2CD5" w14:textId="1EC0310C" w:rsidR="00595F53" w:rsidRDefault="00595F53" w:rsidP="00D1449D">
            <w:r w:rsidRPr="00595F53">
              <w:rPr>
                <w:color w:val="FF0000"/>
              </w:rPr>
              <w:t>0</w:t>
            </w:r>
          </w:p>
        </w:tc>
        <w:tc>
          <w:tcPr>
            <w:tcW w:w="464" w:type="dxa"/>
          </w:tcPr>
          <w:p w14:paraId="3B67C890" w14:textId="1B3FF496" w:rsidR="00595F53" w:rsidRDefault="00595F53" w:rsidP="00D1449D">
            <w:r>
              <w:t>1</w:t>
            </w:r>
          </w:p>
        </w:tc>
        <w:tc>
          <w:tcPr>
            <w:tcW w:w="464" w:type="dxa"/>
          </w:tcPr>
          <w:p w14:paraId="17860658" w14:textId="7F96DD47" w:rsidR="00595F53" w:rsidRDefault="00595F53" w:rsidP="00D1449D">
            <w:r>
              <w:t>1</w:t>
            </w:r>
          </w:p>
        </w:tc>
        <w:tc>
          <w:tcPr>
            <w:tcW w:w="464" w:type="dxa"/>
          </w:tcPr>
          <w:p w14:paraId="0BAE2322" w14:textId="30CB7A7C" w:rsidR="00595F53" w:rsidRDefault="00595F53" w:rsidP="00D1449D">
            <w:r>
              <w:t>1</w:t>
            </w:r>
          </w:p>
        </w:tc>
        <w:tc>
          <w:tcPr>
            <w:tcW w:w="464" w:type="dxa"/>
          </w:tcPr>
          <w:p w14:paraId="32867591" w14:textId="0926AF95" w:rsidR="00595F53" w:rsidRDefault="00595F53" w:rsidP="00D1449D">
            <w:r>
              <w:t>0</w:t>
            </w:r>
          </w:p>
        </w:tc>
        <w:tc>
          <w:tcPr>
            <w:tcW w:w="464" w:type="dxa"/>
          </w:tcPr>
          <w:p w14:paraId="6B590793" w14:textId="2C2A9403" w:rsidR="00595F53" w:rsidRDefault="00595F53" w:rsidP="00D1449D">
            <w:r>
              <w:t>1</w:t>
            </w:r>
          </w:p>
        </w:tc>
        <w:tc>
          <w:tcPr>
            <w:tcW w:w="464" w:type="dxa"/>
          </w:tcPr>
          <w:p w14:paraId="518492AE" w14:textId="77777777" w:rsidR="00595F53" w:rsidRDefault="00595F53" w:rsidP="00D1449D"/>
        </w:tc>
      </w:tr>
      <w:tr w:rsidR="00595F53" w14:paraId="1AEBDA63" w14:textId="77777777" w:rsidTr="00595F53">
        <w:trPr>
          <w:trHeight w:val="424"/>
        </w:trPr>
        <w:tc>
          <w:tcPr>
            <w:tcW w:w="399" w:type="dxa"/>
          </w:tcPr>
          <w:p w14:paraId="0E138178" w14:textId="7C2E6775" w:rsidR="00595F53" w:rsidRPr="00595F53" w:rsidRDefault="00595F53" w:rsidP="00D1449D">
            <w:pPr>
              <w:rPr>
                <w:lang w:val="en-US"/>
              </w:rPr>
            </w:pPr>
            <w:r>
              <w:rPr>
                <w:lang w:val="en-US"/>
              </w:rPr>
              <w:t>X</w:t>
            </w:r>
          </w:p>
        </w:tc>
        <w:tc>
          <w:tcPr>
            <w:tcW w:w="399" w:type="dxa"/>
          </w:tcPr>
          <w:p w14:paraId="1D5A80D5" w14:textId="77777777" w:rsidR="00595F53" w:rsidRDefault="00595F53" w:rsidP="00D1449D"/>
        </w:tc>
        <w:tc>
          <w:tcPr>
            <w:tcW w:w="399" w:type="dxa"/>
          </w:tcPr>
          <w:p w14:paraId="340D339C" w14:textId="506689D1" w:rsidR="00595F53" w:rsidRPr="00595F53" w:rsidRDefault="00595F53" w:rsidP="00D1449D">
            <w:pPr>
              <w:rPr>
                <w:lang w:val="en-US"/>
              </w:rPr>
            </w:pPr>
            <w:r>
              <w:rPr>
                <w:lang w:val="en-US"/>
              </w:rPr>
              <w:t>X</w:t>
            </w:r>
          </w:p>
        </w:tc>
        <w:tc>
          <w:tcPr>
            <w:tcW w:w="399" w:type="dxa"/>
          </w:tcPr>
          <w:p w14:paraId="7981C567" w14:textId="77777777" w:rsidR="00595F53" w:rsidRDefault="00595F53" w:rsidP="00D1449D"/>
        </w:tc>
        <w:tc>
          <w:tcPr>
            <w:tcW w:w="398" w:type="dxa"/>
          </w:tcPr>
          <w:p w14:paraId="027F098A" w14:textId="3F017496" w:rsidR="00595F53" w:rsidRPr="00595F53" w:rsidRDefault="00595F53" w:rsidP="00D1449D">
            <w:pPr>
              <w:rPr>
                <w:lang w:val="en-US"/>
              </w:rPr>
            </w:pPr>
            <w:r>
              <w:rPr>
                <w:lang w:val="en-US"/>
              </w:rPr>
              <w:t>X</w:t>
            </w:r>
          </w:p>
        </w:tc>
        <w:tc>
          <w:tcPr>
            <w:tcW w:w="398" w:type="dxa"/>
          </w:tcPr>
          <w:p w14:paraId="5E9DB631" w14:textId="77777777" w:rsidR="00595F53" w:rsidRDefault="00595F53" w:rsidP="00D1449D"/>
        </w:tc>
        <w:tc>
          <w:tcPr>
            <w:tcW w:w="398" w:type="dxa"/>
          </w:tcPr>
          <w:p w14:paraId="63636572" w14:textId="5D2FECA2" w:rsidR="00595F53" w:rsidRPr="00595F53" w:rsidRDefault="00595F53" w:rsidP="00D1449D">
            <w:pPr>
              <w:rPr>
                <w:lang w:val="en-US"/>
              </w:rPr>
            </w:pPr>
            <w:r>
              <w:rPr>
                <w:lang w:val="en-US"/>
              </w:rPr>
              <w:t>X</w:t>
            </w:r>
          </w:p>
        </w:tc>
        <w:tc>
          <w:tcPr>
            <w:tcW w:w="398" w:type="dxa"/>
          </w:tcPr>
          <w:p w14:paraId="7737A99E" w14:textId="77777777" w:rsidR="00595F53" w:rsidRDefault="00595F53" w:rsidP="00D1449D"/>
        </w:tc>
        <w:tc>
          <w:tcPr>
            <w:tcW w:w="398" w:type="dxa"/>
          </w:tcPr>
          <w:p w14:paraId="2D72FF1F" w14:textId="47744FE4" w:rsidR="00595F53" w:rsidRPr="00595F53" w:rsidRDefault="00595F53" w:rsidP="00D1449D">
            <w:pPr>
              <w:rPr>
                <w:lang w:val="en-US"/>
              </w:rPr>
            </w:pPr>
            <w:r>
              <w:rPr>
                <w:lang w:val="en-US"/>
              </w:rPr>
              <w:t>X</w:t>
            </w:r>
          </w:p>
        </w:tc>
        <w:tc>
          <w:tcPr>
            <w:tcW w:w="464" w:type="dxa"/>
          </w:tcPr>
          <w:p w14:paraId="2FB21151" w14:textId="77777777" w:rsidR="00595F53" w:rsidRDefault="00595F53" w:rsidP="00D1449D"/>
        </w:tc>
        <w:tc>
          <w:tcPr>
            <w:tcW w:w="464" w:type="dxa"/>
          </w:tcPr>
          <w:p w14:paraId="5D4F2E16" w14:textId="287D973F" w:rsidR="00595F53" w:rsidRPr="00595F53" w:rsidRDefault="00595F53" w:rsidP="00D1449D">
            <w:pPr>
              <w:rPr>
                <w:lang w:val="en-US"/>
              </w:rPr>
            </w:pPr>
            <w:r>
              <w:rPr>
                <w:lang w:val="en-US"/>
              </w:rPr>
              <w:t>X</w:t>
            </w:r>
          </w:p>
        </w:tc>
        <w:tc>
          <w:tcPr>
            <w:tcW w:w="464" w:type="dxa"/>
          </w:tcPr>
          <w:p w14:paraId="41A7DDC8" w14:textId="77777777" w:rsidR="00595F53" w:rsidRDefault="00595F53" w:rsidP="00D1449D"/>
        </w:tc>
        <w:tc>
          <w:tcPr>
            <w:tcW w:w="464" w:type="dxa"/>
          </w:tcPr>
          <w:p w14:paraId="5FF408B0" w14:textId="63B04F8E" w:rsidR="00595F53" w:rsidRPr="00595F53" w:rsidRDefault="00595F53" w:rsidP="00D1449D">
            <w:pPr>
              <w:rPr>
                <w:lang w:val="en-US"/>
              </w:rPr>
            </w:pPr>
            <w:r>
              <w:rPr>
                <w:lang w:val="en-US"/>
              </w:rPr>
              <w:t>X</w:t>
            </w:r>
          </w:p>
        </w:tc>
        <w:tc>
          <w:tcPr>
            <w:tcW w:w="464" w:type="dxa"/>
          </w:tcPr>
          <w:p w14:paraId="2FFE2945" w14:textId="77777777" w:rsidR="00595F53" w:rsidRDefault="00595F53" w:rsidP="00D1449D"/>
        </w:tc>
        <w:tc>
          <w:tcPr>
            <w:tcW w:w="464" w:type="dxa"/>
          </w:tcPr>
          <w:p w14:paraId="44821408" w14:textId="7B34B39D" w:rsidR="00595F53" w:rsidRPr="00595F53" w:rsidRDefault="00595F53" w:rsidP="00D1449D">
            <w:pPr>
              <w:rPr>
                <w:lang w:val="en-US"/>
              </w:rPr>
            </w:pPr>
            <w:r>
              <w:rPr>
                <w:lang w:val="en-US"/>
              </w:rPr>
              <w:t>X</w:t>
            </w:r>
          </w:p>
        </w:tc>
        <w:tc>
          <w:tcPr>
            <w:tcW w:w="464" w:type="dxa"/>
          </w:tcPr>
          <w:p w14:paraId="4D475A30" w14:textId="77777777" w:rsidR="00595F53" w:rsidRDefault="00595F53" w:rsidP="00D1449D"/>
        </w:tc>
        <w:tc>
          <w:tcPr>
            <w:tcW w:w="464" w:type="dxa"/>
          </w:tcPr>
          <w:p w14:paraId="455BB0C3" w14:textId="54237C21" w:rsidR="00595F53" w:rsidRPr="00595F53" w:rsidRDefault="00595F53" w:rsidP="00D1449D">
            <w:pPr>
              <w:rPr>
                <w:lang w:val="en-US"/>
              </w:rPr>
            </w:pPr>
            <w:r>
              <w:rPr>
                <w:lang w:val="en-US"/>
              </w:rPr>
              <w:t>X</w:t>
            </w:r>
          </w:p>
        </w:tc>
        <w:tc>
          <w:tcPr>
            <w:tcW w:w="464" w:type="dxa"/>
          </w:tcPr>
          <w:p w14:paraId="6999140F" w14:textId="77777777" w:rsidR="00595F53" w:rsidRDefault="00595F53" w:rsidP="00D1449D"/>
        </w:tc>
        <w:tc>
          <w:tcPr>
            <w:tcW w:w="464" w:type="dxa"/>
          </w:tcPr>
          <w:p w14:paraId="30A380E1" w14:textId="3FAFBBCE" w:rsidR="00595F53" w:rsidRPr="00595F53" w:rsidRDefault="00595F53" w:rsidP="00D1449D">
            <w:pPr>
              <w:rPr>
                <w:lang w:val="en-US"/>
              </w:rPr>
            </w:pPr>
            <w:r>
              <w:rPr>
                <w:lang w:val="en-US"/>
              </w:rPr>
              <w:t>X</w:t>
            </w:r>
          </w:p>
        </w:tc>
        <w:tc>
          <w:tcPr>
            <w:tcW w:w="464" w:type="dxa"/>
          </w:tcPr>
          <w:p w14:paraId="0B941421" w14:textId="77777777" w:rsidR="00595F53" w:rsidRDefault="00595F53" w:rsidP="00D1449D"/>
        </w:tc>
        <w:tc>
          <w:tcPr>
            <w:tcW w:w="464" w:type="dxa"/>
          </w:tcPr>
          <w:p w14:paraId="4AD4E80A" w14:textId="171E4B00" w:rsidR="00595F53" w:rsidRPr="00595F53" w:rsidRDefault="00595F53" w:rsidP="00D1449D">
            <w:pPr>
              <w:rPr>
                <w:lang w:val="en-US"/>
              </w:rPr>
            </w:pPr>
            <w:r>
              <w:rPr>
                <w:lang w:val="en-US"/>
              </w:rPr>
              <w:t>X</w:t>
            </w:r>
          </w:p>
        </w:tc>
        <w:tc>
          <w:tcPr>
            <w:tcW w:w="464" w:type="dxa"/>
          </w:tcPr>
          <w:p w14:paraId="64D6AE5C" w14:textId="121EF0BF" w:rsidR="00595F53" w:rsidRPr="00595F53" w:rsidRDefault="00595F53" w:rsidP="00D1449D">
            <w:pPr>
              <w:rPr>
                <w:lang w:val="en-US"/>
              </w:rPr>
            </w:pPr>
            <w:r>
              <w:rPr>
                <w:lang w:val="en-US"/>
              </w:rPr>
              <w:t>1</w:t>
            </w:r>
          </w:p>
        </w:tc>
      </w:tr>
      <w:tr w:rsidR="00595F53" w14:paraId="2621339E" w14:textId="77777777" w:rsidTr="00595F53">
        <w:trPr>
          <w:trHeight w:val="407"/>
        </w:trPr>
        <w:tc>
          <w:tcPr>
            <w:tcW w:w="399" w:type="dxa"/>
          </w:tcPr>
          <w:p w14:paraId="6525CF12" w14:textId="77777777" w:rsidR="00595F53" w:rsidRDefault="00595F53" w:rsidP="00D1449D"/>
        </w:tc>
        <w:tc>
          <w:tcPr>
            <w:tcW w:w="399" w:type="dxa"/>
          </w:tcPr>
          <w:p w14:paraId="7685CDD6" w14:textId="169F4B1C" w:rsidR="00595F53" w:rsidRPr="00595F53" w:rsidRDefault="00595F53" w:rsidP="00D1449D">
            <w:pPr>
              <w:rPr>
                <w:lang w:val="en-US"/>
              </w:rPr>
            </w:pPr>
            <w:r>
              <w:rPr>
                <w:lang w:val="en-US"/>
              </w:rPr>
              <w:t>X</w:t>
            </w:r>
          </w:p>
        </w:tc>
        <w:tc>
          <w:tcPr>
            <w:tcW w:w="399" w:type="dxa"/>
          </w:tcPr>
          <w:p w14:paraId="063684F4" w14:textId="4F14DB6E" w:rsidR="00595F53" w:rsidRPr="00595F53" w:rsidRDefault="00595F53" w:rsidP="00D1449D">
            <w:pPr>
              <w:rPr>
                <w:lang w:val="en-US"/>
              </w:rPr>
            </w:pPr>
            <w:r>
              <w:rPr>
                <w:lang w:val="en-US"/>
              </w:rPr>
              <w:t>X</w:t>
            </w:r>
          </w:p>
        </w:tc>
        <w:tc>
          <w:tcPr>
            <w:tcW w:w="399" w:type="dxa"/>
          </w:tcPr>
          <w:p w14:paraId="74974201" w14:textId="77777777" w:rsidR="00595F53" w:rsidRDefault="00595F53" w:rsidP="00D1449D"/>
        </w:tc>
        <w:tc>
          <w:tcPr>
            <w:tcW w:w="398" w:type="dxa"/>
          </w:tcPr>
          <w:p w14:paraId="69CC177F" w14:textId="77777777" w:rsidR="00595F53" w:rsidRDefault="00595F53" w:rsidP="00D1449D"/>
        </w:tc>
        <w:tc>
          <w:tcPr>
            <w:tcW w:w="398" w:type="dxa"/>
          </w:tcPr>
          <w:p w14:paraId="55AE5C25" w14:textId="30310066" w:rsidR="00595F53" w:rsidRPr="00595F53" w:rsidRDefault="00595F53" w:rsidP="00D1449D">
            <w:pPr>
              <w:rPr>
                <w:lang w:val="en-US"/>
              </w:rPr>
            </w:pPr>
            <w:r>
              <w:rPr>
                <w:lang w:val="en-US"/>
              </w:rPr>
              <w:t>X</w:t>
            </w:r>
          </w:p>
        </w:tc>
        <w:tc>
          <w:tcPr>
            <w:tcW w:w="398" w:type="dxa"/>
          </w:tcPr>
          <w:p w14:paraId="1D11DEB2" w14:textId="0A7419DE" w:rsidR="00595F53" w:rsidRPr="00595F53" w:rsidRDefault="00595F53" w:rsidP="00D1449D">
            <w:pPr>
              <w:rPr>
                <w:lang w:val="en-US"/>
              </w:rPr>
            </w:pPr>
            <w:r>
              <w:rPr>
                <w:lang w:val="en-US"/>
              </w:rPr>
              <w:t>X</w:t>
            </w:r>
          </w:p>
        </w:tc>
        <w:tc>
          <w:tcPr>
            <w:tcW w:w="398" w:type="dxa"/>
          </w:tcPr>
          <w:p w14:paraId="519911AE" w14:textId="77777777" w:rsidR="00595F53" w:rsidRDefault="00595F53" w:rsidP="00D1449D"/>
        </w:tc>
        <w:tc>
          <w:tcPr>
            <w:tcW w:w="398" w:type="dxa"/>
          </w:tcPr>
          <w:p w14:paraId="784810D5" w14:textId="77777777" w:rsidR="00595F53" w:rsidRDefault="00595F53" w:rsidP="00D1449D"/>
        </w:tc>
        <w:tc>
          <w:tcPr>
            <w:tcW w:w="464" w:type="dxa"/>
          </w:tcPr>
          <w:p w14:paraId="7FBAA64C" w14:textId="653EECFA" w:rsidR="00595F53" w:rsidRPr="00595F53" w:rsidRDefault="00595F53" w:rsidP="00D1449D">
            <w:pPr>
              <w:rPr>
                <w:lang w:val="en-US"/>
              </w:rPr>
            </w:pPr>
            <w:r>
              <w:rPr>
                <w:lang w:val="en-US"/>
              </w:rPr>
              <w:t>X</w:t>
            </w:r>
          </w:p>
        </w:tc>
        <w:tc>
          <w:tcPr>
            <w:tcW w:w="464" w:type="dxa"/>
          </w:tcPr>
          <w:p w14:paraId="368AB99B" w14:textId="349ACF5D" w:rsidR="00595F53" w:rsidRPr="00595F53" w:rsidRDefault="00595F53" w:rsidP="00D1449D">
            <w:pPr>
              <w:rPr>
                <w:lang w:val="en-US"/>
              </w:rPr>
            </w:pPr>
            <w:r>
              <w:rPr>
                <w:lang w:val="en-US"/>
              </w:rPr>
              <w:t>X</w:t>
            </w:r>
          </w:p>
        </w:tc>
        <w:tc>
          <w:tcPr>
            <w:tcW w:w="464" w:type="dxa"/>
          </w:tcPr>
          <w:p w14:paraId="02FF3CDD" w14:textId="77777777" w:rsidR="00595F53" w:rsidRDefault="00595F53" w:rsidP="00D1449D"/>
        </w:tc>
        <w:tc>
          <w:tcPr>
            <w:tcW w:w="464" w:type="dxa"/>
          </w:tcPr>
          <w:p w14:paraId="14CE9DB0" w14:textId="77777777" w:rsidR="00595F53" w:rsidRDefault="00595F53" w:rsidP="00D1449D"/>
        </w:tc>
        <w:tc>
          <w:tcPr>
            <w:tcW w:w="464" w:type="dxa"/>
          </w:tcPr>
          <w:p w14:paraId="558433A4" w14:textId="7554A96E" w:rsidR="00595F53" w:rsidRPr="00595F53" w:rsidRDefault="00595F53" w:rsidP="00D1449D">
            <w:pPr>
              <w:rPr>
                <w:lang w:val="en-US"/>
              </w:rPr>
            </w:pPr>
            <w:r>
              <w:rPr>
                <w:lang w:val="en-US"/>
              </w:rPr>
              <w:t>X</w:t>
            </w:r>
          </w:p>
        </w:tc>
        <w:tc>
          <w:tcPr>
            <w:tcW w:w="464" w:type="dxa"/>
          </w:tcPr>
          <w:p w14:paraId="4BBE0F17" w14:textId="689F7C3F" w:rsidR="00595F53" w:rsidRPr="00595F53" w:rsidRDefault="00595F53" w:rsidP="00D1449D">
            <w:pPr>
              <w:rPr>
                <w:lang w:val="en-US"/>
              </w:rPr>
            </w:pPr>
            <w:r>
              <w:rPr>
                <w:lang w:val="en-US"/>
              </w:rPr>
              <w:t>X</w:t>
            </w:r>
          </w:p>
        </w:tc>
        <w:tc>
          <w:tcPr>
            <w:tcW w:w="464" w:type="dxa"/>
          </w:tcPr>
          <w:p w14:paraId="5555D080" w14:textId="77777777" w:rsidR="00595F53" w:rsidRDefault="00595F53" w:rsidP="00D1449D"/>
        </w:tc>
        <w:tc>
          <w:tcPr>
            <w:tcW w:w="464" w:type="dxa"/>
          </w:tcPr>
          <w:p w14:paraId="582CB4F6" w14:textId="77777777" w:rsidR="00595F53" w:rsidRDefault="00595F53" w:rsidP="00D1449D"/>
        </w:tc>
        <w:tc>
          <w:tcPr>
            <w:tcW w:w="464" w:type="dxa"/>
          </w:tcPr>
          <w:p w14:paraId="462721E0" w14:textId="16DEFB8B" w:rsidR="00595F53" w:rsidRPr="00595F53" w:rsidRDefault="00595F53" w:rsidP="00D1449D">
            <w:pPr>
              <w:rPr>
                <w:lang w:val="en-US"/>
              </w:rPr>
            </w:pPr>
            <w:r>
              <w:rPr>
                <w:lang w:val="en-US"/>
              </w:rPr>
              <w:t>X</w:t>
            </w:r>
          </w:p>
        </w:tc>
        <w:tc>
          <w:tcPr>
            <w:tcW w:w="464" w:type="dxa"/>
          </w:tcPr>
          <w:p w14:paraId="664B666A" w14:textId="762A0578" w:rsidR="00595F53" w:rsidRPr="00595F53" w:rsidRDefault="00595F53" w:rsidP="00D1449D">
            <w:pPr>
              <w:rPr>
                <w:lang w:val="en-US"/>
              </w:rPr>
            </w:pPr>
            <w:r>
              <w:rPr>
                <w:lang w:val="en-US"/>
              </w:rPr>
              <w:t>X</w:t>
            </w:r>
          </w:p>
        </w:tc>
        <w:tc>
          <w:tcPr>
            <w:tcW w:w="464" w:type="dxa"/>
          </w:tcPr>
          <w:p w14:paraId="75A4DAC1" w14:textId="77777777" w:rsidR="00595F53" w:rsidRDefault="00595F53" w:rsidP="00D1449D"/>
        </w:tc>
        <w:tc>
          <w:tcPr>
            <w:tcW w:w="464" w:type="dxa"/>
          </w:tcPr>
          <w:p w14:paraId="50690DAE" w14:textId="77777777" w:rsidR="00595F53" w:rsidRDefault="00595F53" w:rsidP="00D1449D"/>
        </w:tc>
        <w:tc>
          <w:tcPr>
            <w:tcW w:w="464" w:type="dxa"/>
          </w:tcPr>
          <w:p w14:paraId="693EB7E1" w14:textId="4520B079" w:rsidR="00595F53" w:rsidRPr="00595F53" w:rsidRDefault="00595F53" w:rsidP="00D1449D">
            <w:pPr>
              <w:rPr>
                <w:lang w:val="en-US"/>
              </w:rPr>
            </w:pPr>
            <w:r>
              <w:rPr>
                <w:lang w:val="en-US"/>
              </w:rPr>
              <w:t>2</w:t>
            </w:r>
          </w:p>
        </w:tc>
      </w:tr>
      <w:tr w:rsidR="00595F53" w14:paraId="035468E4" w14:textId="77777777" w:rsidTr="00595F53">
        <w:trPr>
          <w:trHeight w:val="424"/>
        </w:trPr>
        <w:tc>
          <w:tcPr>
            <w:tcW w:w="399" w:type="dxa"/>
          </w:tcPr>
          <w:p w14:paraId="62C5F80F" w14:textId="77777777" w:rsidR="00595F53" w:rsidRDefault="00595F53" w:rsidP="00D1449D"/>
        </w:tc>
        <w:tc>
          <w:tcPr>
            <w:tcW w:w="399" w:type="dxa"/>
          </w:tcPr>
          <w:p w14:paraId="5FCA321C" w14:textId="77777777" w:rsidR="00595F53" w:rsidRDefault="00595F53" w:rsidP="00D1449D"/>
        </w:tc>
        <w:tc>
          <w:tcPr>
            <w:tcW w:w="399" w:type="dxa"/>
          </w:tcPr>
          <w:p w14:paraId="6AF15421" w14:textId="77777777" w:rsidR="00595F53" w:rsidRDefault="00595F53" w:rsidP="00D1449D"/>
        </w:tc>
        <w:tc>
          <w:tcPr>
            <w:tcW w:w="399" w:type="dxa"/>
          </w:tcPr>
          <w:p w14:paraId="47356EC6" w14:textId="1BCFE3F8" w:rsidR="00595F53" w:rsidRPr="00595F53" w:rsidRDefault="00595F53" w:rsidP="00D1449D">
            <w:pPr>
              <w:rPr>
                <w:lang w:val="en-US"/>
              </w:rPr>
            </w:pPr>
            <w:r>
              <w:rPr>
                <w:lang w:val="en-US"/>
              </w:rPr>
              <w:t>X</w:t>
            </w:r>
          </w:p>
        </w:tc>
        <w:tc>
          <w:tcPr>
            <w:tcW w:w="398" w:type="dxa"/>
          </w:tcPr>
          <w:p w14:paraId="67E77446" w14:textId="5CC3595C" w:rsidR="00595F53" w:rsidRPr="00595F53" w:rsidRDefault="00595F53" w:rsidP="00D1449D">
            <w:pPr>
              <w:rPr>
                <w:lang w:val="en-US"/>
              </w:rPr>
            </w:pPr>
            <w:r>
              <w:rPr>
                <w:lang w:val="en-US"/>
              </w:rPr>
              <w:t>X</w:t>
            </w:r>
          </w:p>
        </w:tc>
        <w:tc>
          <w:tcPr>
            <w:tcW w:w="398" w:type="dxa"/>
          </w:tcPr>
          <w:p w14:paraId="3564932C" w14:textId="08A74EAA" w:rsidR="00595F53" w:rsidRPr="00595F53" w:rsidRDefault="00595F53" w:rsidP="00D1449D">
            <w:pPr>
              <w:rPr>
                <w:lang w:val="en-US"/>
              </w:rPr>
            </w:pPr>
            <w:r>
              <w:rPr>
                <w:lang w:val="en-US"/>
              </w:rPr>
              <w:t>X</w:t>
            </w:r>
          </w:p>
        </w:tc>
        <w:tc>
          <w:tcPr>
            <w:tcW w:w="398" w:type="dxa"/>
          </w:tcPr>
          <w:p w14:paraId="6E6ECE7B" w14:textId="50160CCE" w:rsidR="00595F53" w:rsidRPr="00595F53" w:rsidRDefault="00595F53" w:rsidP="00D1449D">
            <w:pPr>
              <w:rPr>
                <w:lang w:val="en-US"/>
              </w:rPr>
            </w:pPr>
            <w:r>
              <w:rPr>
                <w:lang w:val="en-US"/>
              </w:rPr>
              <w:t>X</w:t>
            </w:r>
          </w:p>
        </w:tc>
        <w:tc>
          <w:tcPr>
            <w:tcW w:w="398" w:type="dxa"/>
          </w:tcPr>
          <w:p w14:paraId="2BF43A2C" w14:textId="77777777" w:rsidR="00595F53" w:rsidRDefault="00595F53" w:rsidP="00D1449D"/>
        </w:tc>
        <w:tc>
          <w:tcPr>
            <w:tcW w:w="398" w:type="dxa"/>
          </w:tcPr>
          <w:p w14:paraId="53687CA1" w14:textId="77777777" w:rsidR="00595F53" w:rsidRDefault="00595F53" w:rsidP="00D1449D"/>
        </w:tc>
        <w:tc>
          <w:tcPr>
            <w:tcW w:w="464" w:type="dxa"/>
          </w:tcPr>
          <w:p w14:paraId="6A8213BD" w14:textId="77777777" w:rsidR="00595F53" w:rsidRDefault="00595F53" w:rsidP="00D1449D"/>
        </w:tc>
        <w:tc>
          <w:tcPr>
            <w:tcW w:w="464" w:type="dxa"/>
          </w:tcPr>
          <w:p w14:paraId="1B3C1F0A" w14:textId="77777777" w:rsidR="00595F53" w:rsidRDefault="00595F53" w:rsidP="00D1449D"/>
        </w:tc>
        <w:tc>
          <w:tcPr>
            <w:tcW w:w="464" w:type="dxa"/>
          </w:tcPr>
          <w:p w14:paraId="6C7F9341" w14:textId="5FAAA5CD" w:rsidR="00595F53" w:rsidRPr="00595F53" w:rsidRDefault="00595F53" w:rsidP="00D1449D">
            <w:pPr>
              <w:rPr>
                <w:lang w:val="en-US"/>
              </w:rPr>
            </w:pPr>
            <w:r>
              <w:rPr>
                <w:lang w:val="en-US"/>
              </w:rPr>
              <w:t>X</w:t>
            </w:r>
          </w:p>
        </w:tc>
        <w:tc>
          <w:tcPr>
            <w:tcW w:w="464" w:type="dxa"/>
          </w:tcPr>
          <w:p w14:paraId="75410F88" w14:textId="6688FD8F" w:rsidR="00595F53" w:rsidRPr="00595F53" w:rsidRDefault="00595F53" w:rsidP="00D1449D">
            <w:pPr>
              <w:rPr>
                <w:lang w:val="en-US"/>
              </w:rPr>
            </w:pPr>
            <w:r>
              <w:rPr>
                <w:lang w:val="en-US"/>
              </w:rPr>
              <w:t>X</w:t>
            </w:r>
          </w:p>
        </w:tc>
        <w:tc>
          <w:tcPr>
            <w:tcW w:w="464" w:type="dxa"/>
          </w:tcPr>
          <w:p w14:paraId="5BFDDC66" w14:textId="6169EABE" w:rsidR="00595F53" w:rsidRPr="00595F53" w:rsidRDefault="00595F53" w:rsidP="00D1449D">
            <w:pPr>
              <w:rPr>
                <w:lang w:val="en-US"/>
              </w:rPr>
            </w:pPr>
            <w:r>
              <w:rPr>
                <w:lang w:val="en-US"/>
              </w:rPr>
              <w:t>X</w:t>
            </w:r>
          </w:p>
        </w:tc>
        <w:tc>
          <w:tcPr>
            <w:tcW w:w="464" w:type="dxa"/>
          </w:tcPr>
          <w:p w14:paraId="34FD28F8" w14:textId="27AD267E" w:rsidR="00595F53" w:rsidRPr="00595F53" w:rsidRDefault="00595F53" w:rsidP="00D1449D">
            <w:pPr>
              <w:rPr>
                <w:lang w:val="en-US"/>
              </w:rPr>
            </w:pPr>
            <w:r>
              <w:rPr>
                <w:lang w:val="en-US"/>
              </w:rPr>
              <w:t>X</w:t>
            </w:r>
          </w:p>
        </w:tc>
        <w:tc>
          <w:tcPr>
            <w:tcW w:w="464" w:type="dxa"/>
          </w:tcPr>
          <w:p w14:paraId="6F198BDB" w14:textId="77777777" w:rsidR="00595F53" w:rsidRDefault="00595F53" w:rsidP="00D1449D"/>
        </w:tc>
        <w:tc>
          <w:tcPr>
            <w:tcW w:w="464" w:type="dxa"/>
          </w:tcPr>
          <w:p w14:paraId="421741A0" w14:textId="77777777" w:rsidR="00595F53" w:rsidRDefault="00595F53" w:rsidP="00D1449D"/>
        </w:tc>
        <w:tc>
          <w:tcPr>
            <w:tcW w:w="464" w:type="dxa"/>
          </w:tcPr>
          <w:p w14:paraId="113D74B7" w14:textId="77777777" w:rsidR="00595F53" w:rsidRDefault="00595F53" w:rsidP="00D1449D"/>
        </w:tc>
        <w:tc>
          <w:tcPr>
            <w:tcW w:w="464" w:type="dxa"/>
          </w:tcPr>
          <w:p w14:paraId="7DB33EEF" w14:textId="77777777" w:rsidR="00595F53" w:rsidRDefault="00595F53" w:rsidP="00D1449D"/>
        </w:tc>
        <w:tc>
          <w:tcPr>
            <w:tcW w:w="464" w:type="dxa"/>
          </w:tcPr>
          <w:p w14:paraId="60824857" w14:textId="4D48A890" w:rsidR="00595F53" w:rsidRPr="00595F53" w:rsidRDefault="00595F53" w:rsidP="00D1449D">
            <w:pPr>
              <w:rPr>
                <w:lang w:val="en-US"/>
              </w:rPr>
            </w:pPr>
            <w:r>
              <w:rPr>
                <w:lang w:val="en-US"/>
              </w:rPr>
              <w:t>X</w:t>
            </w:r>
          </w:p>
        </w:tc>
        <w:tc>
          <w:tcPr>
            <w:tcW w:w="464" w:type="dxa"/>
          </w:tcPr>
          <w:p w14:paraId="011E12A4" w14:textId="30F853D8" w:rsidR="00595F53" w:rsidRPr="00595F53" w:rsidRDefault="00595F53" w:rsidP="00D1449D">
            <w:pPr>
              <w:rPr>
                <w:lang w:val="en-US"/>
              </w:rPr>
            </w:pPr>
            <w:r>
              <w:rPr>
                <w:lang w:val="en-US"/>
              </w:rPr>
              <w:t>X</w:t>
            </w:r>
          </w:p>
        </w:tc>
        <w:tc>
          <w:tcPr>
            <w:tcW w:w="464" w:type="dxa"/>
          </w:tcPr>
          <w:p w14:paraId="79BDD9AB" w14:textId="41B565D4" w:rsidR="00595F53" w:rsidRPr="00595F53" w:rsidRDefault="00595F53" w:rsidP="00D1449D">
            <w:pPr>
              <w:rPr>
                <w:lang w:val="en-US"/>
              </w:rPr>
            </w:pPr>
            <w:r>
              <w:rPr>
                <w:lang w:val="en-US"/>
              </w:rPr>
              <w:t>4</w:t>
            </w:r>
          </w:p>
        </w:tc>
      </w:tr>
      <w:tr w:rsidR="00595F53" w14:paraId="210C828B" w14:textId="77777777" w:rsidTr="00595F53">
        <w:trPr>
          <w:trHeight w:val="424"/>
        </w:trPr>
        <w:tc>
          <w:tcPr>
            <w:tcW w:w="399" w:type="dxa"/>
          </w:tcPr>
          <w:p w14:paraId="5848A3E8" w14:textId="77777777" w:rsidR="00595F53" w:rsidRDefault="00595F53" w:rsidP="00D1449D"/>
        </w:tc>
        <w:tc>
          <w:tcPr>
            <w:tcW w:w="399" w:type="dxa"/>
          </w:tcPr>
          <w:p w14:paraId="75C4D425" w14:textId="77777777" w:rsidR="00595F53" w:rsidRDefault="00595F53" w:rsidP="00D1449D"/>
        </w:tc>
        <w:tc>
          <w:tcPr>
            <w:tcW w:w="399" w:type="dxa"/>
          </w:tcPr>
          <w:p w14:paraId="1B0B909F" w14:textId="77777777" w:rsidR="00595F53" w:rsidRDefault="00595F53" w:rsidP="00D1449D"/>
        </w:tc>
        <w:tc>
          <w:tcPr>
            <w:tcW w:w="399" w:type="dxa"/>
          </w:tcPr>
          <w:p w14:paraId="25B7DCEF" w14:textId="77777777" w:rsidR="00595F53" w:rsidRDefault="00595F53" w:rsidP="00D1449D"/>
        </w:tc>
        <w:tc>
          <w:tcPr>
            <w:tcW w:w="398" w:type="dxa"/>
          </w:tcPr>
          <w:p w14:paraId="19A38702" w14:textId="77777777" w:rsidR="00595F53" w:rsidRDefault="00595F53" w:rsidP="00D1449D"/>
        </w:tc>
        <w:tc>
          <w:tcPr>
            <w:tcW w:w="398" w:type="dxa"/>
          </w:tcPr>
          <w:p w14:paraId="317F0476" w14:textId="77777777" w:rsidR="00595F53" w:rsidRDefault="00595F53" w:rsidP="00D1449D"/>
        </w:tc>
        <w:tc>
          <w:tcPr>
            <w:tcW w:w="398" w:type="dxa"/>
          </w:tcPr>
          <w:p w14:paraId="70DAE733" w14:textId="77777777" w:rsidR="00595F53" w:rsidRDefault="00595F53" w:rsidP="00D1449D"/>
        </w:tc>
        <w:tc>
          <w:tcPr>
            <w:tcW w:w="398" w:type="dxa"/>
          </w:tcPr>
          <w:p w14:paraId="18E4828C" w14:textId="323A11C9" w:rsidR="00595F53" w:rsidRPr="00595F53" w:rsidRDefault="00595F53" w:rsidP="00D1449D">
            <w:pPr>
              <w:rPr>
                <w:lang w:val="en-US"/>
              </w:rPr>
            </w:pPr>
            <w:r>
              <w:rPr>
                <w:lang w:val="en-US"/>
              </w:rPr>
              <w:t>X</w:t>
            </w:r>
          </w:p>
        </w:tc>
        <w:tc>
          <w:tcPr>
            <w:tcW w:w="398" w:type="dxa"/>
          </w:tcPr>
          <w:p w14:paraId="1170E172" w14:textId="2E583E71" w:rsidR="00595F53" w:rsidRPr="00595F53" w:rsidRDefault="00595F53" w:rsidP="00D1449D">
            <w:pPr>
              <w:rPr>
                <w:lang w:val="en-US"/>
              </w:rPr>
            </w:pPr>
            <w:r>
              <w:rPr>
                <w:lang w:val="en-US"/>
              </w:rPr>
              <w:t>X</w:t>
            </w:r>
          </w:p>
        </w:tc>
        <w:tc>
          <w:tcPr>
            <w:tcW w:w="464" w:type="dxa"/>
          </w:tcPr>
          <w:p w14:paraId="328588D0" w14:textId="1D9B26ED" w:rsidR="00595F53" w:rsidRPr="00595F53" w:rsidRDefault="00595F53" w:rsidP="00D1449D">
            <w:pPr>
              <w:rPr>
                <w:lang w:val="en-US"/>
              </w:rPr>
            </w:pPr>
            <w:r>
              <w:rPr>
                <w:lang w:val="en-US"/>
              </w:rPr>
              <w:t>X</w:t>
            </w:r>
          </w:p>
        </w:tc>
        <w:tc>
          <w:tcPr>
            <w:tcW w:w="464" w:type="dxa"/>
          </w:tcPr>
          <w:p w14:paraId="47DE6875" w14:textId="3ED1207C" w:rsidR="00595F53" w:rsidRPr="00595F53" w:rsidRDefault="00595F53" w:rsidP="00D1449D">
            <w:pPr>
              <w:rPr>
                <w:lang w:val="en-US"/>
              </w:rPr>
            </w:pPr>
            <w:r>
              <w:rPr>
                <w:lang w:val="en-US"/>
              </w:rPr>
              <w:t>X</w:t>
            </w:r>
          </w:p>
        </w:tc>
        <w:tc>
          <w:tcPr>
            <w:tcW w:w="464" w:type="dxa"/>
          </w:tcPr>
          <w:p w14:paraId="3A5A22A0" w14:textId="46E44C11" w:rsidR="00595F53" w:rsidRPr="00595F53" w:rsidRDefault="00595F53" w:rsidP="00D1449D">
            <w:pPr>
              <w:rPr>
                <w:lang w:val="en-US"/>
              </w:rPr>
            </w:pPr>
            <w:r>
              <w:rPr>
                <w:lang w:val="en-US"/>
              </w:rPr>
              <w:t>X</w:t>
            </w:r>
          </w:p>
        </w:tc>
        <w:tc>
          <w:tcPr>
            <w:tcW w:w="464" w:type="dxa"/>
          </w:tcPr>
          <w:p w14:paraId="2EEF30F6" w14:textId="552B903E" w:rsidR="00595F53" w:rsidRPr="00595F53" w:rsidRDefault="00595F53" w:rsidP="00D1449D">
            <w:pPr>
              <w:rPr>
                <w:lang w:val="en-US"/>
              </w:rPr>
            </w:pPr>
            <w:r>
              <w:rPr>
                <w:lang w:val="en-US"/>
              </w:rPr>
              <w:t>X</w:t>
            </w:r>
          </w:p>
        </w:tc>
        <w:tc>
          <w:tcPr>
            <w:tcW w:w="464" w:type="dxa"/>
          </w:tcPr>
          <w:p w14:paraId="2936293B" w14:textId="28656905" w:rsidR="00595F53" w:rsidRPr="00595F53" w:rsidRDefault="00595F53" w:rsidP="00D1449D">
            <w:pPr>
              <w:rPr>
                <w:lang w:val="en-US"/>
              </w:rPr>
            </w:pPr>
            <w:r>
              <w:rPr>
                <w:lang w:val="en-US"/>
              </w:rPr>
              <w:t>X</w:t>
            </w:r>
          </w:p>
        </w:tc>
        <w:tc>
          <w:tcPr>
            <w:tcW w:w="464" w:type="dxa"/>
          </w:tcPr>
          <w:p w14:paraId="1DD88A70" w14:textId="761954C6" w:rsidR="00595F53" w:rsidRPr="00595F53" w:rsidRDefault="00595F53" w:rsidP="00D1449D">
            <w:pPr>
              <w:rPr>
                <w:lang w:val="en-US"/>
              </w:rPr>
            </w:pPr>
            <w:r>
              <w:rPr>
                <w:lang w:val="en-US"/>
              </w:rPr>
              <w:t>X</w:t>
            </w:r>
          </w:p>
        </w:tc>
        <w:tc>
          <w:tcPr>
            <w:tcW w:w="464" w:type="dxa"/>
          </w:tcPr>
          <w:p w14:paraId="1743A18A" w14:textId="77777777" w:rsidR="00595F53" w:rsidRDefault="00595F53" w:rsidP="00D1449D"/>
        </w:tc>
        <w:tc>
          <w:tcPr>
            <w:tcW w:w="464" w:type="dxa"/>
          </w:tcPr>
          <w:p w14:paraId="1898DD1D" w14:textId="77777777" w:rsidR="00595F53" w:rsidRDefault="00595F53" w:rsidP="00D1449D"/>
        </w:tc>
        <w:tc>
          <w:tcPr>
            <w:tcW w:w="464" w:type="dxa"/>
          </w:tcPr>
          <w:p w14:paraId="3B675AEE" w14:textId="77777777" w:rsidR="00595F53" w:rsidRDefault="00595F53" w:rsidP="00D1449D"/>
        </w:tc>
        <w:tc>
          <w:tcPr>
            <w:tcW w:w="464" w:type="dxa"/>
          </w:tcPr>
          <w:p w14:paraId="07183B8C" w14:textId="77777777" w:rsidR="00595F53" w:rsidRDefault="00595F53" w:rsidP="00D1449D"/>
        </w:tc>
        <w:tc>
          <w:tcPr>
            <w:tcW w:w="464" w:type="dxa"/>
          </w:tcPr>
          <w:p w14:paraId="47B13097" w14:textId="77777777" w:rsidR="00595F53" w:rsidRDefault="00595F53" w:rsidP="00D1449D"/>
        </w:tc>
        <w:tc>
          <w:tcPr>
            <w:tcW w:w="464" w:type="dxa"/>
          </w:tcPr>
          <w:p w14:paraId="73A1FCAD" w14:textId="77777777" w:rsidR="00595F53" w:rsidRDefault="00595F53" w:rsidP="00D1449D"/>
        </w:tc>
        <w:tc>
          <w:tcPr>
            <w:tcW w:w="464" w:type="dxa"/>
          </w:tcPr>
          <w:p w14:paraId="2867614D" w14:textId="44D61AED" w:rsidR="00595F53" w:rsidRPr="00595F53" w:rsidRDefault="00595F53" w:rsidP="00D1449D">
            <w:pPr>
              <w:rPr>
                <w:lang w:val="en-US"/>
              </w:rPr>
            </w:pPr>
            <w:r>
              <w:rPr>
                <w:lang w:val="en-US"/>
              </w:rPr>
              <w:t>8</w:t>
            </w:r>
          </w:p>
        </w:tc>
      </w:tr>
      <w:tr w:rsidR="00595F53" w14:paraId="101DC626" w14:textId="77777777" w:rsidTr="00595F53">
        <w:trPr>
          <w:trHeight w:val="832"/>
        </w:trPr>
        <w:tc>
          <w:tcPr>
            <w:tcW w:w="399" w:type="dxa"/>
          </w:tcPr>
          <w:p w14:paraId="77F8D17B" w14:textId="77777777" w:rsidR="00595F53" w:rsidRDefault="00595F53" w:rsidP="00D1449D"/>
        </w:tc>
        <w:tc>
          <w:tcPr>
            <w:tcW w:w="399" w:type="dxa"/>
          </w:tcPr>
          <w:p w14:paraId="1F89445C" w14:textId="77777777" w:rsidR="00595F53" w:rsidRDefault="00595F53" w:rsidP="00D1449D"/>
        </w:tc>
        <w:tc>
          <w:tcPr>
            <w:tcW w:w="399" w:type="dxa"/>
          </w:tcPr>
          <w:p w14:paraId="70104DD1" w14:textId="77777777" w:rsidR="00595F53" w:rsidRDefault="00595F53" w:rsidP="00D1449D"/>
        </w:tc>
        <w:tc>
          <w:tcPr>
            <w:tcW w:w="399" w:type="dxa"/>
          </w:tcPr>
          <w:p w14:paraId="3C86474F" w14:textId="77777777" w:rsidR="00595F53" w:rsidRDefault="00595F53" w:rsidP="00D1449D"/>
        </w:tc>
        <w:tc>
          <w:tcPr>
            <w:tcW w:w="398" w:type="dxa"/>
          </w:tcPr>
          <w:p w14:paraId="066A6942" w14:textId="77777777" w:rsidR="00595F53" w:rsidRDefault="00595F53" w:rsidP="00D1449D"/>
        </w:tc>
        <w:tc>
          <w:tcPr>
            <w:tcW w:w="398" w:type="dxa"/>
          </w:tcPr>
          <w:p w14:paraId="3B54CE5C" w14:textId="77777777" w:rsidR="00595F53" w:rsidRDefault="00595F53" w:rsidP="00D1449D"/>
        </w:tc>
        <w:tc>
          <w:tcPr>
            <w:tcW w:w="398" w:type="dxa"/>
          </w:tcPr>
          <w:p w14:paraId="3F7D80E7" w14:textId="77777777" w:rsidR="00595F53" w:rsidRDefault="00595F53" w:rsidP="00D1449D"/>
        </w:tc>
        <w:tc>
          <w:tcPr>
            <w:tcW w:w="398" w:type="dxa"/>
          </w:tcPr>
          <w:p w14:paraId="4CC703D2" w14:textId="77777777" w:rsidR="00595F53" w:rsidRDefault="00595F53" w:rsidP="00D1449D"/>
        </w:tc>
        <w:tc>
          <w:tcPr>
            <w:tcW w:w="398" w:type="dxa"/>
          </w:tcPr>
          <w:p w14:paraId="09EA6A55" w14:textId="77777777" w:rsidR="00595F53" w:rsidRDefault="00595F53" w:rsidP="00D1449D"/>
        </w:tc>
        <w:tc>
          <w:tcPr>
            <w:tcW w:w="464" w:type="dxa"/>
          </w:tcPr>
          <w:p w14:paraId="00FDE698" w14:textId="77777777" w:rsidR="00595F53" w:rsidRDefault="00595F53" w:rsidP="00D1449D"/>
        </w:tc>
        <w:tc>
          <w:tcPr>
            <w:tcW w:w="464" w:type="dxa"/>
          </w:tcPr>
          <w:p w14:paraId="27841309" w14:textId="77777777" w:rsidR="00595F53" w:rsidRDefault="00595F53" w:rsidP="00D1449D"/>
        </w:tc>
        <w:tc>
          <w:tcPr>
            <w:tcW w:w="464" w:type="dxa"/>
          </w:tcPr>
          <w:p w14:paraId="10DB147E" w14:textId="77777777" w:rsidR="00595F53" w:rsidRDefault="00595F53" w:rsidP="00D1449D"/>
        </w:tc>
        <w:tc>
          <w:tcPr>
            <w:tcW w:w="464" w:type="dxa"/>
          </w:tcPr>
          <w:p w14:paraId="3FADEB0C" w14:textId="77777777" w:rsidR="00595F53" w:rsidRDefault="00595F53" w:rsidP="00D1449D"/>
        </w:tc>
        <w:tc>
          <w:tcPr>
            <w:tcW w:w="464" w:type="dxa"/>
          </w:tcPr>
          <w:p w14:paraId="0E1EEF36" w14:textId="77777777" w:rsidR="00595F53" w:rsidRDefault="00595F53" w:rsidP="00D1449D"/>
        </w:tc>
        <w:tc>
          <w:tcPr>
            <w:tcW w:w="464" w:type="dxa"/>
          </w:tcPr>
          <w:p w14:paraId="53CB9D1E" w14:textId="77777777" w:rsidR="00595F53" w:rsidRDefault="00595F53" w:rsidP="00D1449D"/>
        </w:tc>
        <w:tc>
          <w:tcPr>
            <w:tcW w:w="464" w:type="dxa"/>
          </w:tcPr>
          <w:p w14:paraId="45577212" w14:textId="22A012E2" w:rsidR="00595F53" w:rsidRPr="00595F53" w:rsidRDefault="00595F53" w:rsidP="00D1449D">
            <w:pPr>
              <w:rPr>
                <w:lang w:val="en-US"/>
              </w:rPr>
            </w:pPr>
            <w:r>
              <w:rPr>
                <w:lang w:val="en-US"/>
              </w:rPr>
              <w:t>X</w:t>
            </w:r>
          </w:p>
        </w:tc>
        <w:tc>
          <w:tcPr>
            <w:tcW w:w="464" w:type="dxa"/>
          </w:tcPr>
          <w:p w14:paraId="46C00524" w14:textId="7592EFED" w:rsidR="00595F53" w:rsidRPr="00595F53" w:rsidRDefault="00595F53" w:rsidP="00D1449D">
            <w:pPr>
              <w:rPr>
                <w:lang w:val="en-US"/>
              </w:rPr>
            </w:pPr>
            <w:r>
              <w:rPr>
                <w:lang w:val="en-US"/>
              </w:rPr>
              <w:t>X</w:t>
            </w:r>
          </w:p>
        </w:tc>
        <w:tc>
          <w:tcPr>
            <w:tcW w:w="464" w:type="dxa"/>
          </w:tcPr>
          <w:p w14:paraId="4F91FF6F" w14:textId="13950AAF" w:rsidR="00595F53" w:rsidRPr="00595F53" w:rsidRDefault="00595F53" w:rsidP="00D1449D">
            <w:pPr>
              <w:rPr>
                <w:lang w:val="en-US"/>
              </w:rPr>
            </w:pPr>
            <w:r>
              <w:rPr>
                <w:lang w:val="en-US"/>
              </w:rPr>
              <w:t>X</w:t>
            </w:r>
          </w:p>
        </w:tc>
        <w:tc>
          <w:tcPr>
            <w:tcW w:w="464" w:type="dxa"/>
          </w:tcPr>
          <w:p w14:paraId="2F01187F" w14:textId="6461621D" w:rsidR="00595F53" w:rsidRPr="00595F53" w:rsidRDefault="00595F53" w:rsidP="00D1449D">
            <w:pPr>
              <w:rPr>
                <w:lang w:val="en-US"/>
              </w:rPr>
            </w:pPr>
            <w:r>
              <w:rPr>
                <w:lang w:val="en-US"/>
              </w:rPr>
              <w:t>X</w:t>
            </w:r>
          </w:p>
        </w:tc>
        <w:tc>
          <w:tcPr>
            <w:tcW w:w="464" w:type="dxa"/>
          </w:tcPr>
          <w:p w14:paraId="58158B70" w14:textId="66C05E5E" w:rsidR="00595F53" w:rsidRPr="00595F53" w:rsidRDefault="00595F53" w:rsidP="00D1449D">
            <w:pPr>
              <w:rPr>
                <w:lang w:val="en-US"/>
              </w:rPr>
            </w:pPr>
            <w:r>
              <w:rPr>
                <w:lang w:val="en-US"/>
              </w:rPr>
              <w:t>X</w:t>
            </w:r>
          </w:p>
        </w:tc>
        <w:tc>
          <w:tcPr>
            <w:tcW w:w="464" w:type="dxa"/>
          </w:tcPr>
          <w:p w14:paraId="4D933695" w14:textId="1F854F2D" w:rsidR="00595F53" w:rsidRPr="00595F53" w:rsidRDefault="00595F53" w:rsidP="00D1449D">
            <w:pPr>
              <w:rPr>
                <w:lang w:val="en-US"/>
              </w:rPr>
            </w:pPr>
            <w:r>
              <w:rPr>
                <w:lang w:val="en-US"/>
              </w:rPr>
              <w:t>X</w:t>
            </w:r>
          </w:p>
        </w:tc>
        <w:tc>
          <w:tcPr>
            <w:tcW w:w="464" w:type="dxa"/>
          </w:tcPr>
          <w:p w14:paraId="23A1C560" w14:textId="583B24BF" w:rsidR="00595F53" w:rsidRPr="00595F53" w:rsidRDefault="00595F53" w:rsidP="00D1449D">
            <w:pPr>
              <w:rPr>
                <w:lang w:val="en-US"/>
              </w:rPr>
            </w:pPr>
            <w:r>
              <w:rPr>
                <w:lang w:val="en-US"/>
              </w:rPr>
              <w:t>16</w:t>
            </w:r>
          </w:p>
        </w:tc>
      </w:tr>
    </w:tbl>
    <w:p w14:paraId="0393D672" w14:textId="77777777" w:rsidR="00D1449D" w:rsidRDefault="00D1449D" w:rsidP="00D1449D">
      <w:pPr>
        <w:ind w:firstLine="360"/>
      </w:pPr>
    </w:p>
    <w:p w14:paraId="469A6D11" w14:textId="77777777" w:rsidR="00F21475" w:rsidRDefault="00595F53" w:rsidP="00F21475">
      <w:pPr>
        <w:ind w:firstLine="360"/>
      </w:pPr>
      <w:r>
        <w:t>З</w:t>
      </w:r>
      <w:r w:rsidR="00D1449D">
        <w:t>наком «X» обозначены те биты, которые контролирует контрольный бит, номер которого справа. То есть, к примеру, бит номер 12 контролируется битами с номерами 4 и 8. Ясно, что чтобы узнать какими битами конт</w:t>
      </w:r>
      <w:r w:rsidR="00F21475">
        <w:t xml:space="preserve">ролируется бит с номером N, необходимо </w:t>
      </w:r>
      <w:r w:rsidR="00D1449D">
        <w:t>разложить N по степеням двойки.</w:t>
      </w:r>
    </w:p>
    <w:p w14:paraId="5DAE8141" w14:textId="77777777" w:rsidR="00F21475" w:rsidRDefault="00F21475" w:rsidP="00D1449D">
      <w:pPr>
        <w:ind w:firstLine="360"/>
      </w:pPr>
      <w:r>
        <w:t xml:space="preserve">При вычислении контрольных битов, считается, </w:t>
      </w:r>
      <w:r w:rsidR="00D1449D">
        <w:t xml:space="preserve">сколько среди контролируемых им битов единиц, </w:t>
      </w:r>
      <w:r>
        <w:t>получается</w:t>
      </w:r>
      <w:r w:rsidR="00D1449D">
        <w:t xml:space="preserve"> некоторое целое число и, если оно чётное, то </w:t>
      </w:r>
      <w:r>
        <w:t>бит обращается</w:t>
      </w:r>
      <w:r w:rsidR="00D1449D">
        <w:t xml:space="preserve"> ноль, в противном случае </w:t>
      </w:r>
      <w:r>
        <w:t xml:space="preserve">– в </w:t>
      </w:r>
      <w:r w:rsidR="00D1449D">
        <w:t xml:space="preserve">единицу. </w:t>
      </w:r>
    </w:p>
    <w:p w14:paraId="457D51A6" w14:textId="522564AF" w:rsidR="00D1449D" w:rsidRDefault="00D1449D" w:rsidP="00D1449D">
      <w:pPr>
        <w:ind w:firstLine="360"/>
      </w:pPr>
      <w:r>
        <w:t xml:space="preserve">Высчитав контрольные биты для информационного слова </w:t>
      </w:r>
      <w:r w:rsidR="00F21475">
        <w:t>из примера получается следующее</w:t>
      </w:r>
      <w:r>
        <w:t xml:space="preserve"> следующее: </w:t>
      </w:r>
    </w:p>
    <w:tbl>
      <w:tblPr>
        <w:tblStyle w:val="TableGrid"/>
        <w:tblW w:w="0" w:type="auto"/>
        <w:tblLook w:val="04A0" w:firstRow="1" w:lastRow="0" w:firstColumn="1" w:lastColumn="0" w:noHBand="0" w:noVBand="1"/>
      </w:tblPr>
      <w:tblGrid>
        <w:gridCol w:w="4675"/>
        <w:gridCol w:w="4675"/>
      </w:tblGrid>
      <w:tr w:rsidR="00F21475" w14:paraId="268CAD93" w14:textId="77777777" w:rsidTr="002F4236">
        <w:tc>
          <w:tcPr>
            <w:tcW w:w="4675" w:type="dxa"/>
          </w:tcPr>
          <w:p w14:paraId="142F706B" w14:textId="77777777" w:rsidR="00F21475" w:rsidRPr="00D1449D" w:rsidRDefault="00F21475" w:rsidP="002F4236">
            <w:pPr>
              <w:rPr>
                <w:lang w:val="en-US"/>
              </w:rPr>
            </w:pPr>
            <w:r>
              <w:rPr>
                <w:lang w:val="en-US"/>
              </w:rPr>
              <w:t>h</w:t>
            </w:r>
          </w:p>
        </w:tc>
        <w:tc>
          <w:tcPr>
            <w:tcW w:w="4675" w:type="dxa"/>
          </w:tcPr>
          <w:p w14:paraId="7AF866CD" w14:textId="77777777" w:rsidR="00F21475" w:rsidRPr="00D1449D" w:rsidRDefault="00F21475" w:rsidP="002F4236">
            <w:pPr>
              <w:rPr>
                <w:lang w:val="en-US"/>
              </w:rPr>
            </w:pPr>
            <w:r>
              <w:rPr>
                <w:lang w:val="en-US"/>
              </w:rPr>
              <w:t>a</w:t>
            </w:r>
          </w:p>
        </w:tc>
      </w:tr>
      <w:tr w:rsidR="00F21475" w14:paraId="1DDE5134" w14:textId="77777777" w:rsidTr="002F4236">
        <w:tc>
          <w:tcPr>
            <w:tcW w:w="4675" w:type="dxa"/>
          </w:tcPr>
          <w:p w14:paraId="7DEBB7D7" w14:textId="4FF1A743" w:rsidR="00F21475" w:rsidRPr="00F21475" w:rsidRDefault="00F21475" w:rsidP="002F4236">
            <w:r w:rsidRPr="00F21475">
              <w:rPr>
                <w:color w:val="FF0000"/>
              </w:rPr>
              <w:t>10</w:t>
            </w:r>
            <w:r>
              <w:t>01100</w:t>
            </w:r>
            <w:r w:rsidRPr="00F21475">
              <w:rPr>
                <w:color w:val="FF0000"/>
              </w:rPr>
              <w:t>0</w:t>
            </w:r>
            <w:r>
              <w:t>0100</w:t>
            </w:r>
          </w:p>
        </w:tc>
        <w:tc>
          <w:tcPr>
            <w:tcW w:w="4675" w:type="dxa"/>
          </w:tcPr>
          <w:p w14:paraId="56F8B255" w14:textId="3C30D819" w:rsidR="00F21475" w:rsidRPr="00F21475" w:rsidRDefault="00F21475" w:rsidP="002F4236">
            <w:r>
              <w:t>001</w:t>
            </w:r>
            <w:r w:rsidRPr="00F21475">
              <w:rPr>
                <w:color w:val="FF0000"/>
              </w:rPr>
              <w:t>0</w:t>
            </w:r>
            <w:r>
              <w:t>11101</w:t>
            </w:r>
          </w:p>
        </w:tc>
      </w:tr>
    </w:tbl>
    <w:p w14:paraId="4E91CBD6" w14:textId="77777777" w:rsidR="00F21475" w:rsidRDefault="00F21475" w:rsidP="00D1449D">
      <w:pPr>
        <w:ind w:firstLine="360"/>
      </w:pPr>
    </w:p>
    <w:p w14:paraId="17158B47" w14:textId="77777777" w:rsidR="00D1449D" w:rsidRDefault="00D1449D" w:rsidP="00D1449D">
      <w:pPr>
        <w:ind w:firstLine="360"/>
      </w:pPr>
      <w:r>
        <w:t xml:space="preserve">и для второй части: </w:t>
      </w:r>
    </w:p>
    <w:tbl>
      <w:tblPr>
        <w:tblStyle w:val="TableGrid"/>
        <w:tblW w:w="0" w:type="auto"/>
        <w:tblLook w:val="04A0" w:firstRow="1" w:lastRow="0" w:firstColumn="1" w:lastColumn="0" w:noHBand="0" w:noVBand="1"/>
      </w:tblPr>
      <w:tblGrid>
        <w:gridCol w:w="4675"/>
        <w:gridCol w:w="4675"/>
      </w:tblGrid>
      <w:tr w:rsidR="00F21475" w14:paraId="534DED8E" w14:textId="77777777" w:rsidTr="002F4236">
        <w:tc>
          <w:tcPr>
            <w:tcW w:w="4675" w:type="dxa"/>
          </w:tcPr>
          <w:p w14:paraId="3500642C" w14:textId="77777777" w:rsidR="00F21475" w:rsidRPr="00D1449D" w:rsidRDefault="00F21475" w:rsidP="002F4236">
            <w:pPr>
              <w:rPr>
                <w:lang w:val="en-US"/>
              </w:rPr>
            </w:pPr>
            <w:r>
              <w:rPr>
                <w:lang w:val="en-US"/>
              </w:rPr>
              <w:t>b</w:t>
            </w:r>
          </w:p>
        </w:tc>
        <w:tc>
          <w:tcPr>
            <w:tcW w:w="4675" w:type="dxa"/>
          </w:tcPr>
          <w:p w14:paraId="6B0FAC32" w14:textId="77777777" w:rsidR="00F21475" w:rsidRPr="00D1449D" w:rsidRDefault="00F21475" w:rsidP="002F4236">
            <w:pPr>
              <w:rPr>
                <w:lang w:val="en-US"/>
              </w:rPr>
            </w:pPr>
            <w:r>
              <w:rPr>
                <w:lang w:val="en-US"/>
              </w:rPr>
              <w:t>r</w:t>
            </w:r>
          </w:p>
        </w:tc>
      </w:tr>
      <w:tr w:rsidR="00F21475" w14:paraId="71CCFCE9" w14:textId="77777777" w:rsidTr="002F4236">
        <w:tc>
          <w:tcPr>
            <w:tcW w:w="4675" w:type="dxa"/>
          </w:tcPr>
          <w:p w14:paraId="6F9F2FEF" w14:textId="2DFFDE33" w:rsidR="00F21475" w:rsidRPr="00F21475" w:rsidRDefault="00F21475" w:rsidP="002F4236">
            <w:r w:rsidRPr="00F21475">
              <w:rPr>
                <w:color w:val="FF0000"/>
              </w:rPr>
              <w:t>10</w:t>
            </w:r>
            <w:r>
              <w:t>0</w:t>
            </w:r>
            <w:r w:rsidRPr="00F21475">
              <w:rPr>
                <w:color w:val="FF0000"/>
              </w:rPr>
              <w:t>1</w:t>
            </w:r>
            <w:r>
              <w:t>011</w:t>
            </w:r>
            <w:r w:rsidRPr="00F21475">
              <w:rPr>
                <w:color w:val="FF0000"/>
              </w:rPr>
              <w:t>0</w:t>
            </w:r>
            <w:r>
              <w:t>1110</w:t>
            </w:r>
          </w:p>
        </w:tc>
        <w:tc>
          <w:tcPr>
            <w:tcW w:w="4675" w:type="dxa"/>
          </w:tcPr>
          <w:p w14:paraId="48FECB60" w14:textId="58F1C7FB" w:rsidR="00F21475" w:rsidRPr="00F21475" w:rsidRDefault="00F21475" w:rsidP="002F4236">
            <w:r>
              <w:t>0101</w:t>
            </w:r>
            <w:r w:rsidRPr="00F21475">
              <w:rPr>
                <w:color w:val="FF0000"/>
              </w:rPr>
              <w:t>0</w:t>
            </w:r>
            <w:r>
              <w:t>1000</w:t>
            </w:r>
          </w:p>
        </w:tc>
      </w:tr>
    </w:tbl>
    <w:p w14:paraId="308CD79E" w14:textId="77777777" w:rsidR="00D1449D" w:rsidRDefault="00D1449D" w:rsidP="00D1449D">
      <w:pPr>
        <w:ind w:firstLine="360"/>
      </w:pPr>
    </w:p>
    <w:p w14:paraId="35B036C7" w14:textId="6C6130BE" w:rsidR="00B7543E" w:rsidRDefault="00B7543E" w:rsidP="00B7543E">
      <w:pPr>
        <w:ind w:firstLine="360"/>
      </w:pPr>
      <w:r>
        <w:lastRenderedPageBreak/>
        <w:t xml:space="preserve">Теперь, допустим, </w:t>
      </w:r>
      <w:r w:rsidR="00BC51AB">
        <w:t>было получено</w:t>
      </w:r>
      <w:r>
        <w:t xml:space="preserve"> закодированное первой частью алгор</w:t>
      </w:r>
      <w:r w:rsidR="00BC51AB">
        <w:t xml:space="preserve">итма сообщение, но оно пришло </w:t>
      </w:r>
      <w:r>
        <w:t>с ошибкой. К примеру</w:t>
      </w:r>
      <w:r w:rsidR="00BC51AB">
        <w:t>,</w:t>
      </w:r>
      <w:r>
        <w:t xml:space="preserve"> </w:t>
      </w:r>
      <w:r w:rsidR="00BC51AB">
        <w:t>было получено</w:t>
      </w:r>
      <w:r>
        <w:t xml:space="preserve"> такое (11-ый бит передался неправильно): </w:t>
      </w:r>
    </w:p>
    <w:tbl>
      <w:tblPr>
        <w:tblStyle w:val="TableGrid"/>
        <w:tblW w:w="0" w:type="auto"/>
        <w:tblLook w:val="04A0" w:firstRow="1" w:lastRow="0" w:firstColumn="1" w:lastColumn="0" w:noHBand="0" w:noVBand="1"/>
      </w:tblPr>
      <w:tblGrid>
        <w:gridCol w:w="4675"/>
        <w:gridCol w:w="4675"/>
      </w:tblGrid>
      <w:tr w:rsidR="00BC51AB" w14:paraId="0471E747" w14:textId="77777777" w:rsidTr="002F4236">
        <w:tc>
          <w:tcPr>
            <w:tcW w:w="4675" w:type="dxa"/>
          </w:tcPr>
          <w:p w14:paraId="6E3CA6DE" w14:textId="77777777" w:rsidR="00BC51AB" w:rsidRPr="00D1449D" w:rsidRDefault="00BC51AB" w:rsidP="002F4236">
            <w:pPr>
              <w:rPr>
                <w:lang w:val="en-US"/>
              </w:rPr>
            </w:pPr>
            <w:r>
              <w:rPr>
                <w:lang w:val="en-US"/>
              </w:rPr>
              <w:t>h</w:t>
            </w:r>
          </w:p>
        </w:tc>
        <w:tc>
          <w:tcPr>
            <w:tcW w:w="4675" w:type="dxa"/>
          </w:tcPr>
          <w:p w14:paraId="27DA801F" w14:textId="77777777" w:rsidR="00BC51AB" w:rsidRPr="00D1449D" w:rsidRDefault="00BC51AB" w:rsidP="002F4236">
            <w:pPr>
              <w:rPr>
                <w:lang w:val="en-US"/>
              </w:rPr>
            </w:pPr>
            <w:r>
              <w:rPr>
                <w:lang w:val="en-US"/>
              </w:rPr>
              <w:t>a</w:t>
            </w:r>
          </w:p>
        </w:tc>
      </w:tr>
      <w:tr w:rsidR="00BC51AB" w14:paraId="5D55E6A0" w14:textId="77777777" w:rsidTr="002F4236">
        <w:tc>
          <w:tcPr>
            <w:tcW w:w="4675" w:type="dxa"/>
          </w:tcPr>
          <w:p w14:paraId="20C2433F" w14:textId="40E11BD4" w:rsidR="00BC51AB" w:rsidRPr="00F21475" w:rsidRDefault="00BC51AB" w:rsidP="002F4236">
            <w:r w:rsidRPr="00F21475">
              <w:rPr>
                <w:color w:val="FF0000"/>
              </w:rPr>
              <w:t>10</w:t>
            </w:r>
            <w:r>
              <w:t>01100</w:t>
            </w:r>
            <w:r w:rsidRPr="00F21475">
              <w:rPr>
                <w:color w:val="FF0000"/>
              </w:rPr>
              <w:t>0</w:t>
            </w:r>
            <w:r>
              <w:t>01</w:t>
            </w:r>
            <w:r w:rsidRPr="00BC51AB">
              <w:rPr>
                <w:highlight w:val="red"/>
              </w:rPr>
              <w:t>1</w:t>
            </w:r>
            <w:r>
              <w:t>0</w:t>
            </w:r>
          </w:p>
        </w:tc>
        <w:tc>
          <w:tcPr>
            <w:tcW w:w="4675" w:type="dxa"/>
          </w:tcPr>
          <w:p w14:paraId="579A810E" w14:textId="77777777" w:rsidR="00BC51AB" w:rsidRPr="00F21475" w:rsidRDefault="00BC51AB" w:rsidP="002F4236">
            <w:r>
              <w:t>001</w:t>
            </w:r>
            <w:r w:rsidRPr="00F21475">
              <w:rPr>
                <w:color w:val="FF0000"/>
              </w:rPr>
              <w:t>0</w:t>
            </w:r>
            <w:r>
              <w:t>11101</w:t>
            </w:r>
          </w:p>
        </w:tc>
      </w:tr>
    </w:tbl>
    <w:p w14:paraId="4432500D" w14:textId="77777777" w:rsidR="00B7543E" w:rsidRDefault="00B7543E" w:rsidP="00B7543E">
      <w:pPr>
        <w:ind w:firstLine="360"/>
      </w:pPr>
    </w:p>
    <w:p w14:paraId="5935E1CE" w14:textId="4437E801" w:rsidR="00B7543E" w:rsidRDefault="00B7543E" w:rsidP="00B7543E">
      <w:pPr>
        <w:ind w:firstLine="360"/>
      </w:pPr>
      <w:r>
        <w:t xml:space="preserve">Вся вторая часть алгоритма заключается в том, что необходимо заново вычислить все контрольные биты (так же как и в первой части) и сравнить их с контрольными битами, </w:t>
      </w:r>
      <w:r w:rsidR="00BC51AB">
        <w:t>полученными в сообщении</w:t>
      </w:r>
      <w:r>
        <w:t xml:space="preserve">. </w:t>
      </w:r>
      <w:r w:rsidR="00BC51AB">
        <w:t>При вычислении контрольных бит для сообщения с ошибкой, будет получена следующая последовательность</w:t>
      </w:r>
      <w:r>
        <w:t xml:space="preserve">: </w:t>
      </w:r>
    </w:p>
    <w:tbl>
      <w:tblPr>
        <w:tblStyle w:val="TableGrid"/>
        <w:tblW w:w="0" w:type="auto"/>
        <w:tblLook w:val="04A0" w:firstRow="1" w:lastRow="0" w:firstColumn="1" w:lastColumn="0" w:noHBand="0" w:noVBand="1"/>
      </w:tblPr>
      <w:tblGrid>
        <w:gridCol w:w="4675"/>
        <w:gridCol w:w="4675"/>
      </w:tblGrid>
      <w:tr w:rsidR="00BC51AB" w14:paraId="6AAD2F77" w14:textId="77777777" w:rsidTr="002F4236">
        <w:tc>
          <w:tcPr>
            <w:tcW w:w="4675" w:type="dxa"/>
          </w:tcPr>
          <w:p w14:paraId="3AB959A6" w14:textId="77777777" w:rsidR="00BC51AB" w:rsidRPr="00D1449D" w:rsidRDefault="00BC51AB" w:rsidP="002F4236">
            <w:pPr>
              <w:rPr>
                <w:lang w:val="en-US"/>
              </w:rPr>
            </w:pPr>
            <w:r>
              <w:rPr>
                <w:lang w:val="en-US"/>
              </w:rPr>
              <w:t>h</w:t>
            </w:r>
          </w:p>
        </w:tc>
        <w:tc>
          <w:tcPr>
            <w:tcW w:w="4675" w:type="dxa"/>
          </w:tcPr>
          <w:p w14:paraId="73B10F84" w14:textId="77777777" w:rsidR="00BC51AB" w:rsidRPr="00D1449D" w:rsidRDefault="00BC51AB" w:rsidP="002F4236">
            <w:pPr>
              <w:rPr>
                <w:lang w:val="en-US"/>
              </w:rPr>
            </w:pPr>
            <w:r>
              <w:rPr>
                <w:lang w:val="en-US"/>
              </w:rPr>
              <w:t>a</w:t>
            </w:r>
          </w:p>
        </w:tc>
      </w:tr>
      <w:tr w:rsidR="00BC51AB" w14:paraId="4F842DA4" w14:textId="77777777" w:rsidTr="002F4236">
        <w:tc>
          <w:tcPr>
            <w:tcW w:w="4675" w:type="dxa"/>
          </w:tcPr>
          <w:p w14:paraId="1102D375" w14:textId="6E9D61E1" w:rsidR="00BC51AB" w:rsidRPr="00F21475" w:rsidRDefault="00BC51AB" w:rsidP="002F4236">
            <w:r>
              <w:rPr>
                <w:color w:val="FF0000"/>
              </w:rPr>
              <w:t>01</w:t>
            </w:r>
            <w:r>
              <w:t>01100</w:t>
            </w:r>
            <w:r w:rsidR="00F814DE">
              <w:rPr>
                <w:color w:val="FF0000"/>
              </w:rPr>
              <w:t>1</w:t>
            </w:r>
            <w:r>
              <w:t>01</w:t>
            </w:r>
            <w:r w:rsidRPr="00BC51AB">
              <w:rPr>
                <w:highlight w:val="red"/>
              </w:rPr>
              <w:t>1</w:t>
            </w:r>
            <w:r>
              <w:t>0</w:t>
            </w:r>
          </w:p>
        </w:tc>
        <w:tc>
          <w:tcPr>
            <w:tcW w:w="4675" w:type="dxa"/>
          </w:tcPr>
          <w:p w14:paraId="3476E035" w14:textId="77777777" w:rsidR="00BC51AB" w:rsidRPr="00F21475" w:rsidRDefault="00BC51AB" w:rsidP="002F4236">
            <w:r>
              <w:t>001</w:t>
            </w:r>
            <w:r w:rsidRPr="00F21475">
              <w:rPr>
                <w:color w:val="FF0000"/>
              </w:rPr>
              <w:t>0</w:t>
            </w:r>
            <w:r>
              <w:t>11101</w:t>
            </w:r>
          </w:p>
        </w:tc>
      </w:tr>
    </w:tbl>
    <w:p w14:paraId="032488F0" w14:textId="77777777" w:rsidR="00B7543E" w:rsidRDefault="00B7543E" w:rsidP="00B7543E">
      <w:pPr>
        <w:ind w:firstLine="360"/>
      </w:pPr>
    </w:p>
    <w:p w14:paraId="794E4E3A" w14:textId="726E9E0C" w:rsidR="000F3108" w:rsidRDefault="00F814DE" w:rsidP="00B7543E">
      <w:pPr>
        <w:ind w:firstLine="360"/>
      </w:pPr>
      <w:r>
        <w:t>Из примера видно</w:t>
      </w:r>
      <w:r w:rsidR="00B7543E">
        <w:t xml:space="preserve">, </w:t>
      </w:r>
      <w:r>
        <w:t xml:space="preserve">что </w:t>
      </w:r>
      <w:r w:rsidR="00B7543E">
        <w:t xml:space="preserve">контрольные биты под номерами: 1, 2, 8 не совпадают с такими же контрольными битами, </w:t>
      </w:r>
      <w:r w:rsidR="000F3108">
        <w:t>полученными из сообщения.</w:t>
      </w:r>
      <w:r w:rsidR="00B7543E">
        <w:t xml:space="preserve"> Теперь</w:t>
      </w:r>
      <w:r w:rsidR="000F3108">
        <w:t>,</w:t>
      </w:r>
      <w:r w:rsidR="00B7543E">
        <w:t xml:space="preserve"> просто сложив номера позиций неправильных контрольных бит (1 + 2 + 8 = 11)</w:t>
      </w:r>
      <w:r w:rsidR="000F3108">
        <w:t>,</w:t>
      </w:r>
      <w:r w:rsidR="00B7543E">
        <w:t xml:space="preserve"> </w:t>
      </w:r>
      <w:r w:rsidR="000F3108">
        <w:t>можно</w:t>
      </w:r>
      <w:r w:rsidR="00B7543E">
        <w:t xml:space="preserve"> </w:t>
      </w:r>
      <w:r w:rsidR="000F3108">
        <w:t>получить</w:t>
      </w:r>
      <w:r w:rsidR="00B7543E">
        <w:t xml:space="preserve"> позицию ошибочного бита. </w:t>
      </w:r>
      <w:r w:rsidR="000F3108">
        <w:t>И</w:t>
      </w:r>
      <w:r w:rsidR="00B7543E">
        <w:t>нвертировав е</w:t>
      </w:r>
      <w:r w:rsidR="000F3108">
        <w:t xml:space="preserve">го и отбросив контрольные биты будет получено </w:t>
      </w:r>
      <w:r w:rsidR="00B7543E">
        <w:t>исходное сообщение в первозданном виде</w:t>
      </w:r>
      <w:r w:rsidR="000F3108">
        <w:t>.</w:t>
      </w:r>
    </w:p>
    <w:p w14:paraId="18B21F62" w14:textId="77777777" w:rsidR="000F3108" w:rsidRDefault="000F3108">
      <w:pPr>
        <w:spacing w:line="259" w:lineRule="auto"/>
      </w:pPr>
      <w:r>
        <w:br w:type="page"/>
      </w:r>
    </w:p>
    <w:p w14:paraId="532A9B3C" w14:textId="4AA038FB" w:rsidR="00A12288" w:rsidRDefault="00A12288" w:rsidP="00647535">
      <w:pPr>
        <w:pStyle w:val="Heading1"/>
      </w:pPr>
      <w:bookmarkStart w:id="112" w:name="_Toc390686200"/>
      <w:r>
        <w:lastRenderedPageBreak/>
        <w:t>Реализация алгоритма</w:t>
      </w:r>
      <w:bookmarkEnd w:id="112"/>
    </w:p>
    <w:p w14:paraId="51621C60" w14:textId="087690A9" w:rsidR="00155EE1" w:rsidRDefault="00155EE1" w:rsidP="00155EE1">
      <w:pPr>
        <w:pStyle w:val="Heading2"/>
        <w:numPr>
          <w:ilvl w:val="1"/>
          <w:numId w:val="2"/>
        </w:numPr>
      </w:pPr>
      <w:bookmarkStart w:id="113" w:name="_Toc390686201"/>
      <w:r>
        <w:t>Формулы из программы (алгоритма)</w:t>
      </w:r>
      <w:bookmarkEnd w:id="113"/>
    </w:p>
    <w:p w14:paraId="74B5F081" w14:textId="77914D70" w:rsidR="00155EE1" w:rsidRPr="00070304" w:rsidRDefault="009B4C65" w:rsidP="00155EE1">
      <w:pPr>
        <w:rPr>
          <w:highlight w:val="yellow"/>
        </w:rPr>
      </w:pPr>
      <w:r w:rsidRPr="00070304">
        <w:rPr>
          <w:highlight w:val="yellow"/>
        </w:rPr>
        <w:t>Есть пустые участки, на которой сигнал принимает занчение близкое к нулю. Поэтому не был поставлен фиксированный пороговой уровень, а поределение фрейа было связано с выычисляемой зарагнее энергией сигнала (дисперсийей)</w:t>
      </w:r>
      <w:r w:rsidR="0041552A" w:rsidRPr="00070304">
        <w:rPr>
          <w:highlight w:val="yellow"/>
        </w:rPr>
        <w:t xml:space="preserve">. + сами амплитуды могут меняться от устройства к устройсвту. Можно уазать только относительный порог между фреймом и «паузой». </w:t>
      </w:r>
    </w:p>
    <w:p w14:paraId="1C54C44A" w14:textId="71CA2323" w:rsidR="0041552A" w:rsidRPr="00070304" w:rsidRDefault="0041552A" w:rsidP="00155EE1">
      <w:pPr>
        <w:rPr>
          <w:highlight w:val="yellow"/>
        </w:rPr>
      </w:pPr>
      <w:r w:rsidRPr="00070304">
        <w:rPr>
          <w:highlight w:val="yellow"/>
        </w:rPr>
        <w:t xml:space="preserve">Задание эталонов. Повторить рисунки. Как их задали. Мы точно знали что они синусоидальные. </w:t>
      </w:r>
    </w:p>
    <w:p w14:paraId="46EC3539" w14:textId="4117A979" w:rsidR="00FF511B" w:rsidRPr="00070304" w:rsidRDefault="00FF511B" w:rsidP="00155EE1">
      <w:pPr>
        <w:rPr>
          <w:highlight w:val="yellow"/>
        </w:rPr>
      </w:pPr>
      <w:r w:rsidRPr="00070304">
        <w:rPr>
          <w:highlight w:val="yellow"/>
        </w:rPr>
        <w:t>Рассказать про сборку битов в число!</w:t>
      </w:r>
    </w:p>
    <w:p w14:paraId="72B2F444" w14:textId="31F162BE" w:rsidR="0041552A" w:rsidRPr="00070304" w:rsidRDefault="0041552A" w:rsidP="00155EE1">
      <w:pPr>
        <w:rPr>
          <w:highlight w:val="yellow"/>
        </w:rPr>
      </w:pPr>
      <w:r w:rsidRPr="00070304">
        <w:rPr>
          <w:highlight w:val="yellow"/>
        </w:rPr>
        <w:t xml:space="preserve">Попытаться передрать коды хемминга! Есть риск бакина. В теорию тоже попихать их. </w:t>
      </w:r>
    </w:p>
    <w:p w14:paraId="3648D0C9" w14:textId="1553B24F" w:rsidR="00FF511B" w:rsidRPr="00070304" w:rsidRDefault="00FF511B" w:rsidP="00155EE1">
      <w:pPr>
        <w:rPr>
          <w:highlight w:val="yellow"/>
        </w:rPr>
      </w:pPr>
      <w:r w:rsidRPr="00070304">
        <w:rPr>
          <w:highlight w:val="yellow"/>
        </w:rPr>
        <w:t>Сделать блоксхемы из маткада.</w:t>
      </w:r>
    </w:p>
    <w:p w14:paraId="1465F0B0" w14:textId="25CF455D" w:rsidR="0041552A" w:rsidRDefault="0041552A" w:rsidP="00155EE1">
      <w:r w:rsidRPr="00070304">
        <w:rPr>
          <w:highlight w:val="yellow"/>
        </w:rPr>
        <w:t>Попытаться описать приложение с телефона блоксхемой.</w:t>
      </w:r>
    </w:p>
    <w:p w14:paraId="1689E45F" w14:textId="403F6651" w:rsidR="00070304" w:rsidRDefault="00070304" w:rsidP="00070304">
      <w:pPr>
        <w:ind w:firstLine="360"/>
      </w:pPr>
      <w:r>
        <w:t>Рассмотрим детально поставленные в работе задачи:</w:t>
      </w:r>
    </w:p>
    <w:p w14:paraId="5B44FE9A" w14:textId="77777777" w:rsidR="00070304" w:rsidRDefault="00070304" w:rsidP="00070304">
      <w:pPr>
        <w:pStyle w:val="ListParagraph"/>
        <w:numPr>
          <w:ilvl w:val="0"/>
          <w:numId w:val="29"/>
        </w:numPr>
      </w:pPr>
      <w:r>
        <w:t>Локализация блоков, кодирующих отсчеты кардиограммы.</w:t>
      </w:r>
    </w:p>
    <w:p w14:paraId="00E8373C" w14:textId="0DFD408C" w:rsidR="00070304" w:rsidRDefault="00070304" w:rsidP="00070304">
      <w:pPr>
        <w:pStyle w:val="ListParagraph"/>
        <w:numPr>
          <w:ilvl w:val="0"/>
          <w:numId w:val="29"/>
        </w:numPr>
      </w:pPr>
      <w:r>
        <w:t xml:space="preserve">Поиск в найденных блоках фрагментов, </w:t>
      </w:r>
      <w:r w:rsidR="002F4236">
        <w:t>использ</w:t>
      </w:r>
      <w:r>
        <w:t>уемых для кодирования каждого отдельного бита.</w:t>
      </w:r>
    </w:p>
    <w:p w14:paraId="679BB1BE" w14:textId="77777777" w:rsidR="00070304" w:rsidRDefault="00070304" w:rsidP="00070304">
      <w:pPr>
        <w:pStyle w:val="ListParagraph"/>
        <w:numPr>
          <w:ilvl w:val="0"/>
          <w:numId w:val="29"/>
        </w:numPr>
      </w:pPr>
      <w:r>
        <w:t>Вычисление десятичного эквивалента двоичного числа из каждого блока.</w:t>
      </w:r>
    </w:p>
    <w:p w14:paraId="3D577971" w14:textId="7CEE49C4" w:rsidR="00070304" w:rsidRDefault="00070304" w:rsidP="00070304">
      <w:pPr>
        <w:ind w:firstLine="360"/>
      </w:pPr>
      <w:r>
        <w:t>Для локализации значащих блоков в сигнале (фрейма) был выставлен фиксированный пороговый уровень, а определение фрейма было связано с вычисляемой заранее энергией сигнала (дисперсией). Так как амплитуды сигнала меняются от устройства к устройству, можно оперировать только относительным порогом между «фреймом» и «паузой».</w:t>
      </w:r>
    </w:p>
    <w:p w14:paraId="491F1975" w14:textId="2842975F" w:rsidR="002F4236" w:rsidRDefault="002F4236" w:rsidP="00070304">
      <w:pPr>
        <w:ind w:firstLine="360"/>
      </w:pPr>
      <w:r>
        <w:t>Известно, что при кодировании сигнала на устройстве были использованы синусоидальные сигналы определенной длинны. Для поиска в найденных блоках фрагментов, кодирующих отдельные биты, были заданы два эталона для «нулевого» и «единичного» сигнала (</w:t>
      </w:r>
      <w:r>
        <w:fldChar w:fldCharType="begin"/>
      </w:r>
      <w:r>
        <w:instrText xml:space="preserve"> REF _Ref387323110 \h </w:instrText>
      </w:r>
      <w:r>
        <w:fldChar w:fldCharType="separate"/>
      </w:r>
      <w:r w:rsidRPr="00A0258F">
        <w:t xml:space="preserve">рис. </w:t>
      </w:r>
      <w:r>
        <w:rPr>
          <w:noProof/>
        </w:rPr>
        <w:t>14</w:t>
      </w:r>
      <w:r>
        <w:fldChar w:fldCharType="end"/>
      </w:r>
      <w:r>
        <w:t xml:space="preserve">). </w:t>
      </w:r>
    </w:p>
    <w:p w14:paraId="4A01BDE0" w14:textId="51D89AD9" w:rsidR="002F4236" w:rsidRDefault="0001076C" w:rsidP="002F4236">
      <w:pPr>
        <w:jc w:val="center"/>
      </w:pPr>
      <w:r w:rsidRPr="0001076C">
        <w:rPr>
          <w:noProof/>
          <w:lang w:val="en-US"/>
        </w:rPr>
        <w:lastRenderedPageBreak/>
        <mc:AlternateContent>
          <mc:Choice Requires="wps">
            <w:drawing>
              <wp:anchor distT="0" distB="0" distL="114300" distR="114300" simplePos="0" relativeHeight="251700224" behindDoc="0" locked="0" layoutInCell="1" allowOverlap="1" wp14:anchorId="6479C513" wp14:editId="2E386BB5">
                <wp:simplePos x="0" y="0"/>
                <wp:positionH relativeFrom="margin">
                  <wp:posOffset>7906604</wp:posOffset>
                </wp:positionH>
                <wp:positionV relativeFrom="paragraph">
                  <wp:posOffset>1367024</wp:posOffset>
                </wp:positionV>
                <wp:extent cx="0" cy="297180"/>
                <wp:effectExtent l="76200" t="0" r="57150" b="64770"/>
                <wp:wrapNone/>
                <wp:docPr id="45" name="Straight Arrow Connector 4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5601E9" id="_x0000_t32" coordsize="21600,21600" o:spt="32" o:oned="t" path="m,l21600,21600e" filled="f">
                <v:path arrowok="t" fillok="f" o:connecttype="none"/>
                <o:lock v:ext="edit" shapetype="t"/>
              </v:shapetype>
              <v:shape id="Straight Arrow Connector 45" o:spid="_x0000_s1026" type="#_x0000_t32" style="position:absolute;margin-left:622.55pt;margin-top:107.65pt;width:0;height:23.4pt;z-index:25170022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" strokecolor="#5b9bd5 [3204]" strokeweight=".5pt">
                <v:stroke endarrow="block" joinstyle="miter"/>
                <w10:wrap anchorx="margin"/>
              </v:shape>
            </w:pict>
          </mc:Fallback>
        </mc:AlternateContent>
      </w:r>
      <w:r w:rsidR="002F4236">
        <w:rPr>
          <w:noProof/>
          <w:lang w:val="en-US"/>
        </w:rPr>
        <w:drawing>
          <wp:inline distT="0" distB="0" distL="0" distR="0" wp14:anchorId="445023F3" wp14:editId="4588D66C">
            <wp:extent cx="5276850" cy="1933575"/>
            <wp:effectExtent l="0" t="0" r="0" b="9525"/>
            <wp:docPr id="51" name="Picture 51" descr="этало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descr="эталоны"/>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1933575"/>
                    </a:xfrm>
                    <a:prstGeom prst="rect">
                      <a:avLst/>
                    </a:prstGeom>
                    <a:noFill/>
                    <a:ln>
                      <a:noFill/>
                    </a:ln>
                  </pic:spPr>
                </pic:pic>
              </a:graphicData>
            </a:graphic>
          </wp:inline>
        </w:drawing>
      </w:r>
    </w:p>
    <w:p w14:paraId="3FDE0AC6" w14:textId="002ABA91" w:rsidR="002F4236" w:rsidRDefault="002F4236" w:rsidP="002F4236">
      <w:pPr>
        <w:pStyle w:val="Caption"/>
        <w:jc w:val="center"/>
        <w:rPr>
          <w:sz w:val="24"/>
          <w:szCs w:val="24"/>
        </w:rPr>
      </w:pPr>
      <w:r w:rsidRPr="00EB0C33">
        <w:t xml:space="preserve">рис. </w:t>
      </w:r>
      <w:r>
        <w:fldChar w:fldCharType="begin"/>
      </w:r>
      <w:r w:rsidRPr="00EB0C33">
        <w:instrText xml:space="preserve"> </w:instrText>
      </w:r>
      <w:r>
        <w:instrText>SEQ</w:instrText>
      </w:r>
      <w:r w:rsidRPr="00EB0C33">
        <w:instrText xml:space="preserve"> рис. \* </w:instrText>
      </w:r>
      <w:r>
        <w:instrText>ARABIC</w:instrText>
      </w:r>
      <w:r w:rsidRPr="00EB0C33">
        <w:instrText xml:space="preserve"> </w:instrText>
      </w:r>
      <w:r>
        <w:fldChar w:fldCharType="separate"/>
      </w:r>
      <w:r>
        <w:rPr>
          <w:noProof/>
        </w:rPr>
        <w:t>14</w:t>
      </w:r>
      <w:r>
        <w:fldChar w:fldCharType="end"/>
      </w:r>
    </w:p>
    <w:p w14:paraId="34211549" w14:textId="4D94AB17" w:rsidR="00070304" w:rsidRDefault="00E06876" w:rsidP="00155EE1">
      <w:r>
        <w:rPr>
          <w:noProof/>
          <w:lang w:val="en-US"/>
        </w:rPr>
        <mc:AlternateContent>
          <mc:Choice Requires="wps">
            <w:drawing>
              <wp:anchor distT="0" distB="0" distL="114300" distR="114300" simplePos="0" relativeHeight="251659264" behindDoc="0" locked="0" layoutInCell="1" allowOverlap="1" wp14:anchorId="04B99ABF" wp14:editId="6B5A7838">
                <wp:simplePos x="0" y="0"/>
                <wp:positionH relativeFrom="margin">
                  <wp:posOffset>274320</wp:posOffset>
                </wp:positionH>
                <wp:positionV relativeFrom="paragraph">
                  <wp:posOffset>302895</wp:posOffset>
                </wp:positionV>
                <wp:extent cx="1607820" cy="420370"/>
                <wp:effectExtent l="0" t="0" r="11430" b="17780"/>
                <wp:wrapTopAndBottom/>
                <wp:docPr id="7" name="Flowchart: Terminator 7"/>
                <wp:cNvGraphicFramePr/>
                <a:graphic xmlns:a="http://schemas.openxmlformats.org/drawingml/2006/main">
                  <a:graphicData uri="http://schemas.microsoft.com/office/word/2010/wordprocessingShape">
                    <wps:wsp>
                      <wps:cNvSpPr/>
                      <wps:spPr>
                        <a:xfrm>
                          <a:off x="0" y="0"/>
                          <a:ext cx="1607820" cy="42037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45BD9" w14:textId="0A0CA6A1" w:rsidR="001C5483" w:rsidRDefault="001C5483" w:rsidP="003F40C5">
                            <w:pPr>
                              <w:jc w:val="center"/>
                            </w:pPr>
                            <w:r>
                              <w:t>Начало</w:t>
                            </w:r>
                          </w:p>
                          <w:p w14:paraId="7E07BDE3" w14:textId="77777777" w:rsidR="001C5483" w:rsidRPr="003F40C5" w:rsidRDefault="001C5483" w:rsidP="003F40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B99ABF" id="_x0000_t116" coordsize="21600,21600" o:spt="116" path="m3475,qx,10800,3475,21600l18125,21600qx21600,10800,18125,xe">
                <v:stroke joinstyle="miter"/>
                <v:path gradientshapeok="t" o:connecttype="rect" textboxrect="1018,3163,20582,18437"/>
              </v:shapetype>
              <v:shape id="Flowchart: Terminator 7" o:spid="_x0000_s1026" type="#_x0000_t116" style="position:absolute;margin-left:21.6pt;margin-top:23.85pt;width:126.6pt;height:33.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" fillcolor="#5b9bd5 [3204]" strokecolor="#1f4d78 [1604]" strokeweight="1pt">
                <v:textbox>
                  <w:txbxContent>
                    <w:p w14:paraId="25A45BD9" w14:textId="0A0CA6A1" w:rsidR="001C5483" w:rsidRDefault="001C5483" w:rsidP="003F40C5">
                      <w:pPr>
                        <w:jc w:val="center"/>
                      </w:pPr>
                      <w:r>
                        <w:t>Начало</w:t>
                      </w:r>
                    </w:p>
                    <w:p w14:paraId="7E07BDE3" w14:textId="77777777" w:rsidR="001C5483" w:rsidRPr="003F40C5" w:rsidRDefault="001C5483" w:rsidP="003F40C5">
                      <w:pPr>
                        <w:jc w:val="center"/>
                      </w:pPr>
                    </w:p>
                  </w:txbxContent>
                </v:textbox>
                <w10:wrap type="topAndBottom" anchorx="margin"/>
              </v:shape>
            </w:pict>
          </mc:Fallback>
        </mc:AlternateContent>
      </w:r>
      <w:r>
        <w:rPr>
          <w:noProof/>
          <w:lang w:val="en-US"/>
        </w:rPr>
        <mc:AlternateContent>
          <mc:Choice Requires="wps">
            <w:drawing>
              <wp:anchor distT="0" distB="0" distL="114300" distR="114300" simplePos="0" relativeHeight="251681792" behindDoc="0" locked="0" layoutInCell="1" allowOverlap="1" wp14:anchorId="397C06BA" wp14:editId="5A2244EB">
                <wp:simplePos x="0" y="0"/>
                <wp:positionH relativeFrom="column">
                  <wp:posOffset>3189523</wp:posOffset>
                </wp:positionH>
                <wp:positionV relativeFrom="paragraph">
                  <wp:posOffset>327025</wp:posOffset>
                </wp:positionV>
                <wp:extent cx="403225" cy="383540"/>
                <wp:effectExtent l="0" t="0" r="15875" b="16510"/>
                <wp:wrapNone/>
                <wp:docPr id="29" name="Flowchart: Connector 2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CAF4" w14:textId="77777777" w:rsidR="001C5483" w:rsidRDefault="001C5483" w:rsidP="003F40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7C06BA"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9" o:spid="_x0000_s1027" type="#_x0000_t120" style="position:absolute;margin-left:251.15pt;margin-top:25.75pt;width:31.75pt;height:30.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" fillcolor="#5b9bd5 [3204]" strokecolor="#1f4d78 [1604]" strokeweight="1pt">
                <v:stroke joinstyle="miter"/>
                <v:textbox>
                  <w:txbxContent>
                    <w:p w14:paraId="5180CAF4" w14:textId="77777777" w:rsidR="001C5483" w:rsidRDefault="001C5483" w:rsidP="003F40C5">
                      <w:pPr>
                        <w:jc w:val="center"/>
                      </w:pPr>
                      <w:r>
                        <w:t>1</w:t>
                      </w:r>
                    </w:p>
                  </w:txbxContent>
                </v:textbox>
              </v:shape>
            </w:pict>
          </mc:Fallback>
        </mc:AlternateContent>
      </w:r>
      <w:r w:rsidR="001F4BD6">
        <w:rPr>
          <w:noProof/>
          <w:lang w:val="en-US"/>
        </w:rPr>
        <mc:AlternateContent>
          <mc:Choice Requires="wps">
            <w:drawing>
              <wp:anchor distT="0" distB="0" distL="114300" distR="114300" simplePos="0" relativeHeight="251696128" behindDoc="0" locked="0" layoutInCell="1" allowOverlap="1" wp14:anchorId="37F667F9" wp14:editId="1BBF8D65">
                <wp:simplePos x="0" y="0"/>
                <wp:positionH relativeFrom="column">
                  <wp:posOffset>1078361</wp:posOffset>
                </wp:positionH>
                <wp:positionV relativeFrom="paragraph">
                  <wp:posOffset>295669</wp:posOffset>
                </wp:positionV>
                <wp:extent cx="5051272" cy="0"/>
                <wp:effectExtent l="0" t="0" r="35560" b="19050"/>
                <wp:wrapNone/>
                <wp:docPr id="41" name="Straight Connector 41"/>
                <wp:cNvGraphicFramePr/>
                <a:graphic xmlns:a="http://schemas.openxmlformats.org/drawingml/2006/main">
                  <a:graphicData uri="http://schemas.microsoft.com/office/word/2010/wordprocessingShape">
                    <wps:wsp>
                      <wps:cNvCnPr/>
                      <wps:spPr>
                        <a:xfrm>
                          <a:off x="0" y="0"/>
                          <a:ext cx="50512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43A4B6" id="Straight Connector 4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84.9pt,23.3pt" to="482.6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uzRuAEAAMUDAAAOAAAAZHJzL2Uyb0RvYy54bWysU8GOEzEMvSPxD1HudKYV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" strokecolor="#5b9bd5 [3204]" strokeweight=".5pt">
                <v:stroke joinstyle="miter"/>
              </v:line>
            </w:pict>
          </mc:Fallback>
        </mc:AlternateContent>
      </w:r>
      <w:r w:rsidR="003F40C5" w:rsidRPr="003F40C5">
        <w:rPr>
          <w:noProof/>
          <w:lang w:val="en-US"/>
        </w:rPr>
        <mc:AlternateContent>
          <mc:Choice Requires="wps">
            <w:drawing>
              <wp:anchor distT="0" distB="0" distL="114300" distR="114300" simplePos="0" relativeHeight="251675648" behindDoc="0" locked="0" layoutInCell="1" allowOverlap="1" wp14:anchorId="7AE138DA" wp14:editId="1EA011B8">
                <wp:simplePos x="0" y="0"/>
                <wp:positionH relativeFrom="column">
                  <wp:posOffset>3372901</wp:posOffset>
                </wp:positionH>
                <wp:positionV relativeFrom="paragraph">
                  <wp:posOffset>720419</wp:posOffset>
                </wp:positionV>
                <wp:extent cx="0" cy="297611"/>
                <wp:effectExtent l="76200" t="0" r="57150" b="64770"/>
                <wp:wrapNone/>
                <wp:docPr id="24" name="Straight Arrow Connector 24"/>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AFF08" id="Straight Arrow Connector 24" o:spid="_x0000_s1026" type="#_x0000_t32" style="position:absolute;margin-left:265.6pt;margin-top:56.75pt;width:0;height:23.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zhW0gEAAAEEAAAOAAAAZHJzL2Uyb0RvYy54bWysU9uO0zAQfUfiHyy/07QV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" strokecolor="#5b9bd5 [3204]" strokeweight=".5pt">
                <v:stroke endarrow="block" joinstyle="miter"/>
              </v:shape>
            </w:pict>
          </mc:Fallback>
        </mc:AlternateContent>
      </w:r>
      <w:r w:rsidR="00962839">
        <w:tab/>
        <w:t>Общий вид алгоритма представлен на блок-схеме:</w:t>
      </w:r>
    </w:p>
    <w:p w14:paraId="05AEA6D1" w14:textId="1F5A7A1B" w:rsidR="003F40C5" w:rsidRPr="00E06876" w:rsidRDefault="003F40C5" w:rsidP="00155EE1">
      <w:r w:rsidRPr="003F40C5">
        <w:rPr>
          <w:noProof/>
          <w:lang w:val="en-US"/>
        </w:rPr>
        <mc:AlternateContent>
          <mc:Choice Requires="wps">
            <w:drawing>
              <wp:anchor distT="0" distB="0" distL="114300" distR="114300" simplePos="0" relativeHeight="251676672" behindDoc="0" locked="0" layoutInCell="1" allowOverlap="1" wp14:anchorId="4B3F5201" wp14:editId="5A495ACE">
                <wp:simplePos x="0" y="0"/>
                <wp:positionH relativeFrom="margin">
                  <wp:posOffset>2546175</wp:posOffset>
                </wp:positionH>
                <wp:positionV relativeFrom="paragraph">
                  <wp:posOffset>667976</wp:posOffset>
                </wp:positionV>
                <wp:extent cx="1677035" cy="711200"/>
                <wp:effectExtent l="19050" t="0" r="37465" b="12700"/>
                <wp:wrapNone/>
                <wp:docPr id="25" name="Flowchart: Data 25"/>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7A966D" w14:textId="77777777" w:rsidR="001C5483" w:rsidRDefault="001C5483" w:rsidP="003F40C5">
                            <w:pPr>
                              <w:jc w:val="center"/>
                              <w:rPr>
                                <w:sz w:val="16"/>
                                <w:szCs w:val="16"/>
                              </w:rPr>
                            </w:pPr>
                            <w:r>
                              <w:rPr>
                                <w:sz w:val="16"/>
                                <w:szCs w:val="16"/>
                                <w:lang w:val="en-US"/>
                              </w:rPr>
                              <w:t>Ns</w:t>
                            </w:r>
                            <w:r w:rsidRPr="003A684A">
                              <w:rPr>
                                <w:sz w:val="16"/>
                                <w:szCs w:val="16"/>
                              </w:rPr>
                              <w:t>0 = 15 (</w:t>
                            </w:r>
                            <w:r>
                              <w:rPr>
                                <w:sz w:val="16"/>
                                <w:szCs w:val="16"/>
                              </w:rPr>
                              <w:t>длина нулевого эталона)</w:t>
                            </w:r>
                          </w:p>
                          <w:p w14:paraId="14F9A4B1" w14:textId="23ADA36D" w:rsidR="001C5483" w:rsidRPr="003A684A" w:rsidRDefault="001C5483" w:rsidP="003F40C5">
                            <w:pPr>
                              <w:jc w:val="center"/>
                              <w:rPr>
                                <w:sz w:val="16"/>
                                <w:szCs w:val="16"/>
                              </w:rPr>
                            </w:pPr>
                            <w:r>
                              <w:rPr>
                                <w:sz w:val="16"/>
                                <w:szCs w:val="16"/>
                              </w:rPr>
                              <w:t xml:space="preserve">Расчет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3F5201" id="_x0000_t111" coordsize="21600,21600" o:spt="111" path="m4321,l21600,,17204,21600,,21600xe">
                <v:stroke joinstyle="miter"/>
                <v:path gradientshapeok="t" o:connecttype="custom" o:connectlocs="12961,0;10800,0;2161,10800;8602,21600;10800,21600;19402,10800" textboxrect="4321,0,17204,21600"/>
              </v:shapetype>
              <v:shape id="Flowchart: Data 25" o:spid="_x0000_s1028" type="#_x0000_t111" style="position:absolute;margin-left:200.5pt;margin-top:52.6pt;width:132.05pt;height:5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" fillcolor="#5b9bd5 [3204]" strokecolor="#1f4d78 [1604]" strokeweight="1pt">
                <v:textbox>
                  <w:txbxContent>
                    <w:p w14:paraId="587A966D" w14:textId="77777777" w:rsidR="001C5483" w:rsidRDefault="001C5483" w:rsidP="003F40C5">
                      <w:pPr>
                        <w:jc w:val="center"/>
                        <w:rPr>
                          <w:sz w:val="16"/>
                          <w:szCs w:val="16"/>
                        </w:rPr>
                      </w:pPr>
                      <w:r>
                        <w:rPr>
                          <w:sz w:val="16"/>
                          <w:szCs w:val="16"/>
                          <w:lang w:val="en-US"/>
                        </w:rPr>
                        <w:t>Ns</w:t>
                      </w:r>
                      <w:r w:rsidRPr="003A684A">
                        <w:rPr>
                          <w:sz w:val="16"/>
                          <w:szCs w:val="16"/>
                        </w:rPr>
                        <w:t>0 = 15 (</w:t>
                      </w:r>
                      <w:r>
                        <w:rPr>
                          <w:sz w:val="16"/>
                          <w:szCs w:val="16"/>
                        </w:rPr>
                        <w:t>длина нулевого эталона)</w:t>
                      </w:r>
                    </w:p>
                    <w:p w14:paraId="14F9A4B1" w14:textId="23ADA36D" w:rsidR="001C5483" w:rsidRPr="003A684A" w:rsidRDefault="001C5483" w:rsidP="003F40C5">
                      <w:pPr>
                        <w:jc w:val="center"/>
                        <w:rPr>
                          <w:sz w:val="16"/>
                          <w:szCs w:val="16"/>
                        </w:rPr>
                      </w:pPr>
                      <w:r>
                        <w:rPr>
                          <w:sz w:val="16"/>
                          <w:szCs w:val="16"/>
                        </w:rPr>
                        <w:t xml:space="preserve">Расчет </w:t>
                      </w:r>
                      <w:r>
                        <w:rPr>
                          <w:sz w:val="16"/>
                          <w:szCs w:val="16"/>
                          <w:lang w:val="en-US"/>
                        </w:rPr>
                        <w:t>LE</w:t>
                      </w: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1F98CAC8" wp14:editId="4B2D887F">
                <wp:simplePos x="0" y="0"/>
                <wp:positionH relativeFrom="margin">
                  <wp:posOffset>219075</wp:posOffset>
                </wp:positionH>
                <wp:positionV relativeFrom="paragraph">
                  <wp:posOffset>694055</wp:posOffset>
                </wp:positionV>
                <wp:extent cx="1677035" cy="711200"/>
                <wp:effectExtent l="19050" t="0" r="37465" b="12700"/>
                <wp:wrapNone/>
                <wp:docPr id="14" name="Flowchart: Data 14"/>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E7E351" w14:textId="2AEB202B" w:rsidR="001C5483" w:rsidRDefault="001C5483" w:rsidP="003F40C5">
                            <w:pPr>
                              <w:jc w:val="center"/>
                            </w:pPr>
                            <w:r>
                              <w:t>Объявление эталонов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8CAC8" id="Flowchart: Data 14" o:spid="_x0000_s1029" type="#_x0000_t111" style="position:absolute;margin-left:17.25pt;margin-top:54.65pt;width:132.05pt;height: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" fillcolor="#5b9bd5 [3204]" strokecolor="#1f4d78 [1604]" strokeweight="1pt">
                <v:textbox>
                  <w:txbxContent>
                    <w:p w14:paraId="5CE7E351" w14:textId="2AEB202B" w:rsidR="001C5483" w:rsidRDefault="001C5483" w:rsidP="003F40C5">
                      <w:pPr>
                        <w:jc w:val="center"/>
                      </w:pPr>
                      <w:r>
                        <w:t>Объявление эталонов</w:t>
                      </w:r>
                    </w:p>
                  </w:txbxContent>
                </v:textbox>
                <w10:wrap anchorx="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23D6D21D" wp14:editId="2CDA4D0D">
                <wp:simplePos x="0" y="0"/>
                <wp:positionH relativeFrom="column">
                  <wp:posOffset>1071136</wp:posOffset>
                </wp:positionH>
                <wp:positionV relativeFrom="paragraph">
                  <wp:posOffset>388401</wp:posOffset>
                </wp:positionV>
                <wp:extent cx="0" cy="297611"/>
                <wp:effectExtent l="76200" t="0" r="57150" b="64770"/>
                <wp:wrapNone/>
                <wp:docPr id="13" name="Straight Arrow Connector 13"/>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5B17B7" id="Straight Arrow Connector 13" o:spid="_x0000_s1026" type="#_x0000_t32" style="position:absolute;margin-left:84.35pt;margin-top:30.6pt;width:0;height:23.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" strokecolor="#5b9bd5 [3204]" strokeweight=".5pt">
                <v:stroke endarrow="block" joinstyle="miter"/>
              </v:shape>
            </w:pict>
          </mc:Fallback>
        </mc:AlternateContent>
      </w:r>
      <w:r w:rsidR="00E06876" w:rsidRPr="00E06876">
        <w:t xml:space="preserve">  </w:t>
      </w:r>
    </w:p>
    <w:p w14:paraId="4560DAB9" w14:textId="26F5E741" w:rsidR="00962839" w:rsidRDefault="00962839" w:rsidP="00155EE1">
      <w:r>
        <w:tab/>
      </w:r>
    </w:p>
    <w:p w14:paraId="2671663A" w14:textId="62CAF2D7" w:rsidR="00962839" w:rsidRDefault="003F40C5" w:rsidP="00155EE1">
      <w:r>
        <w:rPr>
          <w:noProof/>
          <w:lang w:val="en-US"/>
        </w:rPr>
        <mc:AlternateContent>
          <mc:Choice Requires="wps">
            <w:drawing>
              <wp:anchor distT="0" distB="0" distL="114300" distR="114300" simplePos="0" relativeHeight="251664384" behindDoc="0" locked="0" layoutInCell="1" allowOverlap="1" wp14:anchorId="4720C932" wp14:editId="4DCAA830">
                <wp:simplePos x="0" y="0"/>
                <wp:positionH relativeFrom="margin">
                  <wp:posOffset>3377719</wp:posOffset>
                </wp:positionH>
                <wp:positionV relativeFrom="paragraph">
                  <wp:posOffset>265364</wp:posOffset>
                </wp:positionV>
                <wp:extent cx="0" cy="297180"/>
                <wp:effectExtent l="76200" t="0" r="57150" b="64770"/>
                <wp:wrapNone/>
                <wp:docPr id="17" name="Straight Arrow Connector 1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100486" id="Straight Arrow Connector 17" o:spid="_x0000_s1026" type="#_x0000_t32" style="position:absolute;margin-left:265.95pt;margin-top:20.9pt;width:0;height:23.4pt;z-index:2516643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" strokecolor="#5b9bd5 [3204]" strokeweight=".5pt">
                <v:stroke endarrow="block" joinstyle="miter"/>
                <w10:wrap anchorx="margin"/>
              </v:shape>
            </w:pict>
          </mc:Fallback>
        </mc:AlternateContent>
      </w:r>
      <w:r w:rsidRPr="003F40C5">
        <w:rPr>
          <w:noProof/>
          <w:lang w:val="en-US"/>
        </w:rPr>
        <mc:AlternateContent>
          <mc:Choice Requires="wps">
            <w:drawing>
              <wp:anchor distT="0" distB="0" distL="114300" distR="114300" simplePos="0" relativeHeight="251666432" behindDoc="0" locked="0" layoutInCell="1" allowOverlap="1" wp14:anchorId="6535DF2F" wp14:editId="72A329AD">
                <wp:simplePos x="0" y="0"/>
                <wp:positionH relativeFrom="column">
                  <wp:posOffset>1071771</wp:posOffset>
                </wp:positionH>
                <wp:positionV relativeFrom="paragraph">
                  <wp:posOffset>329346</wp:posOffset>
                </wp:positionV>
                <wp:extent cx="0" cy="297611"/>
                <wp:effectExtent l="76200" t="0" r="57150" b="64770"/>
                <wp:wrapNone/>
                <wp:docPr id="18" name="Straight Arrow Connector 1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F34FD" id="Straight Arrow Connector 18" o:spid="_x0000_s1026" type="#_x0000_t32" style="position:absolute;margin-left:84.4pt;margin-top:25.95pt;width:0;height:23.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" strokecolor="#5b9bd5 [3204]" strokeweight=".5pt">
                <v:stroke endarrow="block" joinstyle="miter"/>
              </v:shape>
            </w:pict>
          </mc:Fallback>
        </mc:AlternateContent>
      </w:r>
    </w:p>
    <w:p w14:paraId="1368324C" w14:textId="5955A991" w:rsidR="003F40C5" w:rsidRDefault="003F40C5" w:rsidP="00155EE1">
      <w:r>
        <w:rPr>
          <w:noProof/>
          <w:lang w:val="en-US"/>
        </w:rPr>
        <mc:AlternateContent>
          <mc:Choice Requires="wps">
            <w:drawing>
              <wp:anchor distT="0" distB="0" distL="114300" distR="114300" simplePos="0" relativeHeight="251662336" behindDoc="0" locked="0" layoutInCell="1" allowOverlap="1" wp14:anchorId="22282013" wp14:editId="7882D5CB">
                <wp:simplePos x="0" y="0"/>
                <wp:positionH relativeFrom="margin">
                  <wp:posOffset>2610550</wp:posOffset>
                </wp:positionH>
                <wp:positionV relativeFrom="paragraph">
                  <wp:posOffset>207776</wp:posOffset>
                </wp:positionV>
                <wp:extent cx="1538714" cy="662152"/>
                <wp:effectExtent l="19050" t="0" r="42545" b="24130"/>
                <wp:wrapNone/>
                <wp:docPr id="15" name="Hexagon 15"/>
                <wp:cNvGraphicFramePr/>
                <a:graphic xmlns:a="http://schemas.openxmlformats.org/drawingml/2006/main">
                  <a:graphicData uri="http://schemas.microsoft.com/office/word/2010/wordprocessingShape">
                    <wps:wsp>
                      <wps:cNvSpPr/>
                      <wps:spPr>
                        <a:xfrm>
                          <a:off x="0" y="0"/>
                          <a:ext cx="1538714" cy="662152"/>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82D41" w14:textId="6D1B6DD0" w:rsidR="001C5483" w:rsidRPr="003A684A" w:rsidRDefault="001C5483" w:rsidP="003F40C5">
                            <w:pPr>
                              <w:pStyle w:val="NoSpacing"/>
                              <w:jc w:val="center"/>
                              <w:rPr>
                                <w:sz w:val="16"/>
                                <w:szCs w:val="16"/>
                              </w:rPr>
                            </w:pPr>
                            <w:r w:rsidRPr="003F40C5">
                              <w:rPr>
                                <w:sz w:val="16"/>
                                <w:szCs w:val="16"/>
                              </w:rPr>
                              <w:t xml:space="preserve">От </w:t>
                            </w:r>
                            <w:r w:rsidRPr="003F40C5">
                              <w:rPr>
                                <w:sz w:val="16"/>
                                <w:szCs w:val="16"/>
                                <w:lang w:val="en-US"/>
                              </w:rPr>
                              <w:t>n</w:t>
                            </w:r>
                            <w:r w:rsidRPr="003A684A">
                              <w:rPr>
                                <w:sz w:val="16"/>
                                <w:szCs w:val="16"/>
                              </w:rPr>
                              <w:t>=0</w:t>
                            </w:r>
                          </w:p>
                          <w:p w14:paraId="435313E9" w14:textId="22CB264E" w:rsidR="001C5483" w:rsidRPr="003A684A" w:rsidRDefault="001C5483" w:rsidP="003F40C5">
                            <w:pPr>
                              <w:pStyle w:val="NoSpacing"/>
                              <w:jc w:val="center"/>
                              <w:rPr>
                                <w:sz w:val="16"/>
                                <w:szCs w:val="16"/>
                              </w:rPr>
                            </w:pPr>
                            <w:r w:rsidRPr="003F40C5">
                              <w:rPr>
                                <w:sz w:val="16"/>
                                <w:szCs w:val="16"/>
                              </w:rPr>
                              <w:t>До длина(х) –</w:t>
                            </w:r>
                            <w:r w:rsidRPr="003A684A">
                              <w:rPr>
                                <w:sz w:val="16"/>
                                <w:szCs w:val="16"/>
                              </w:rPr>
                              <w:t xml:space="preserve"> </w:t>
                            </w:r>
                            <w:r w:rsidRPr="003F40C5">
                              <w:rPr>
                                <w:sz w:val="16"/>
                                <w:szCs w:val="16"/>
                                <w:lang w:val="en-US"/>
                              </w:rPr>
                              <w:t>Ns</w:t>
                            </w:r>
                            <w:r w:rsidRPr="003A684A">
                              <w:rPr>
                                <w:sz w:val="16"/>
                                <w:szCs w:val="16"/>
                              </w:rPr>
                              <w:t>1 -1</w:t>
                            </w:r>
                          </w:p>
                          <w:p w14:paraId="3D0013EB" w14:textId="1723C09F" w:rsidR="001C5483" w:rsidRPr="003F40C5" w:rsidRDefault="001C5483" w:rsidP="003F40C5">
                            <w:pPr>
                              <w:pStyle w:val="NoSpacing"/>
                              <w:jc w:val="center"/>
                              <w:rPr>
                                <w:sz w:val="16"/>
                                <w:szCs w:val="16"/>
                              </w:rPr>
                            </w:pPr>
                            <w:r w:rsidRPr="003F40C5">
                              <w:rPr>
                                <w:sz w:val="16"/>
                                <w:szCs w:val="16"/>
                              </w:rPr>
                              <w:t>Шаг 1</w:t>
                            </w:r>
                          </w:p>
                          <w:p w14:paraId="66895148" w14:textId="77777777" w:rsidR="001C5483" w:rsidRPr="003F40C5" w:rsidRDefault="001C5483" w:rsidP="003F40C5">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282013"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5" o:spid="_x0000_s1030" type="#_x0000_t9" style="position:absolute;margin-left:205.55pt;margin-top:16.35pt;width:121.15pt;height:52.1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" adj="2324" fillcolor="#5b9bd5 [3204]" strokecolor="#1f4d78 [1604]" strokeweight="1pt">
                <v:textbox>
                  <w:txbxContent>
                    <w:p w14:paraId="68582D41" w14:textId="6D1B6DD0" w:rsidR="001C5483" w:rsidRPr="003A684A" w:rsidRDefault="001C5483" w:rsidP="003F40C5">
                      <w:pPr>
                        <w:pStyle w:val="NoSpacing"/>
                        <w:jc w:val="center"/>
                        <w:rPr>
                          <w:sz w:val="16"/>
                          <w:szCs w:val="16"/>
                        </w:rPr>
                      </w:pPr>
                      <w:r w:rsidRPr="003F40C5">
                        <w:rPr>
                          <w:sz w:val="16"/>
                          <w:szCs w:val="16"/>
                        </w:rPr>
                        <w:t xml:space="preserve">От </w:t>
                      </w:r>
                      <w:r w:rsidRPr="003F40C5">
                        <w:rPr>
                          <w:sz w:val="16"/>
                          <w:szCs w:val="16"/>
                          <w:lang w:val="en-US"/>
                        </w:rPr>
                        <w:t>n</w:t>
                      </w:r>
                      <w:r w:rsidRPr="003A684A">
                        <w:rPr>
                          <w:sz w:val="16"/>
                          <w:szCs w:val="16"/>
                        </w:rPr>
                        <w:t>=0</w:t>
                      </w:r>
                    </w:p>
                    <w:p w14:paraId="435313E9" w14:textId="22CB264E" w:rsidR="001C5483" w:rsidRPr="003A684A" w:rsidRDefault="001C5483" w:rsidP="003F40C5">
                      <w:pPr>
                        <w:pStyle w:val="NoSpacing"/>
                        <w:jc w:val="center"/>
                        <w:rPr>
                          <w:sz w:val="16"/>
                          <w:szCs w:val="16"/>
                        </w:rPr>
                      </w:pPr>
                      <w:r w:rsidRPr="003F40C5">
                        <w:rPr>
                          <w:sz w:val="16"/>
                          <w:szCs w:val="16"/>
                        </w:rPr>
                        <w:t>До длина(х) –</w:t>
                      </w:r>
                      <w:r w:rsidRPr="003A684A">
                        <w:rPr>
                          <w:sz w:val="16"/>
                          <w:szCs w:val="16"/>
                        </w:rPr>
                        <w:t xml:space="preserve"> </w:t>
                      </w:r>
                      <w:r w:rsidRPr="003F40C5">
                        <w:rPr>
                          <w:sz w:val="16"/>
                          <w:szCs w:val="16"/>
                          <w:lang w:val="en-US"/>
                        </w:rPr>
                        <w:t>Ns</w:t>
                      </w:r>
                      <w:r w:rsidRPr="003A684A">
                        <w:rPr>
                          <w:sz w:val="16"/>
                          <w:szCs w:val="16"/>
                        </w:rPr>
                        <w:t>1 -1</w:t>
                      </w:r>
                    </w:p>
                    <w:p w14:paraId="3D0013EB" w14:textId="1723C09F" w:rsidR="001C5483" w:rsidRPr="003F40C5" w:rsidRDefault="001C5483" w:rsidP="003F40C5">
                      <w:pPr>
                        <w:pStyle w:val="NoSpacing"/>
                        <w:jc w:val="center"/>
                        <w:rPr>
                          <w:sz w:val="16"/>
                          <w:szCs w:val="16"/>
                        </w:rPr>
                      </w:pPr>
                      <w:r w:rsidRPr="003F40C5">
                        <w:rPr>
                          <w:sz w:val="16"/>
                          <w:szCs w:val="16"/>
                        </w:rPr>
                        <w:t>Шаг 1</w:t>
                      </w:r>
                    </w:p>
                    <w:p w14:paraId="66895148" w14:textId="77777777" w:rsidR="001C5483" w:rsidRPr="003F40C5" w:rsidRDefault="001C5483" w:rsidP="003F40C5">
                      <w:pPr>
                        <w:jc w:val="center"/>
                        <w:rPr>
                          <w:sz w:val="16"/>
                          <w:szCs w:val="16"/>
                          <w:lang w:val="en-US"/>
                        </w:rPr>
                      </w:pPr>
                    </w:p>
                  </w:txbxContent>
                </v:textbox>
                <w10:wrap anchorx="margin"/>
              </v:shape>
            </w:pict>
          </mc:Fallback>
        </mc:AlternateContent>
      </w:r>
      <w:r w:rsidRPr="003F40C5">
        <w:rPr>
          <w:noProof/>
          <w:lang w:val="en-US"/>
        </w:rPr>
        <mc:AlternateContent>
          <mc:Choice Requires="wps">
            <w:drawing>
              <wp:anchor distT="0" distB="0" distL="114300" distR="114300" simplePos="0" relativeHeight="251667456" behindDoc="0" locked="0" layoutInCell="1" allowOverlap="1" wp14:anchorId="05671435" wp14:editId="4E50C801">
                <wp:simplePos x="0" y="0"/>
                <wp:positionH relativeFrom="margin">
                  <wp:posOffset>220236</wp:posOffset>
                </wp:positionH>
                <wp:positionV relativeFrom="paragraph">
                  <wp:posOffset>270926</wp:posOffset>
                </wp:positionV>
                <wp:extent cx="1677395" cy="711679"/>
                <wp:effectExtent l="19050" t="0" r="37465" b="12700"/>
                <wp:wrapNone/>
                <wp:docPr id="19" name="Flowchart: Data 19"/>
                <wp:cNvGraphicFramePr/>
                <a:graphic xmlns:a="http://schemas.openxmlformats.org/drawingml/2006/main">
                  <a:graphicData uri="http://schemas.microsoft.com/office/word/2010/wordprocessingShape">
                    <wps:wsp>
                      <wps:cNvSpPr/>
                      <wps:spPr>
                        <a:xfrm>
                          <a:off x="0" y="0"/>
                          <a:ext cx="1677395" cy="7116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4DD00" w14:textId="6A7FC17D" w:rsidR="001C5483" w:rsidRPr="00EF79AA" w:rsidRDefault="001C5483" w:rsidP="003F40C5">
                            <w:pPr>
                              <w:jc w:val="center"/>
                              <w:rPr>
                                <w:sz w:val="16"/>
                                <w:szCs w:val="16"/>
                              </w:rPr>
                            </w:pPr>
                            <w:r w:rsidRPr="00EF79AA">
                              <w:rPr>
                                <w:sz w:val="16"/>
                                <w:szCs w:val="16"/>
                                <w:lang w:val="en-US"/>
                              </w:rPr>
                              <w:t>X</w:t>
                            </w:r>
                            <w:r>
                              <w:rPr>
                                <w:sz w:val="16"/>
                                <w:szCs w:val="16"/>
                                <w:vertAlign w:val="subscript"/>
                                <w:lang w:val="en-US"/>
                              </w:rPr>
                              <w:t>n</w:t>
                            </w:r>
                            <w:r>
                              <w:rPr>
                                <w:sz w:val="16"/>
                                <w:szCs w:val="16"/>
                                <w:lang w:val="en-US"/>
                              </w:rPr>
                              <w:t xml:space="preserve"> </w:t>
                            </w:r>
                            <w:r w:rsidRPr="00EF79AA">
                              <w:rPr>
                                <w:sz w:val="16"/>
                                <w:szCs w:val="16"/>
                                <w:lang w:val="en-US"/>
                              </w:rPr>
                              <w:t>=</w:t>
                            </w:r>
                            <w:r>
                              <w:rPr>
                                <w:sz w:val="16"/>
                                <w:szCs w:val="16"/>
                                <w:lang w:val="en-US"/>
                              </w:rPr>
                              <w:t xml:space="preserve"> </w:t>
                            </w:r>
                            <w:r w:rsidRPr="00EF79AA">
                              <w:rPr>
                                <w:sz w:val="16"/>
                                <w:szCs w:val="16"/>
                              </w:rPr>
                              <w:t>массив входных данных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671435" id="Flowchart: Data 19" o:spid="_x0000_s1031" type="#_x0000_t111" style="position:absolute;margin-left:17.35pt;margin-top:21.35pt;width:132.1pt;height:5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" fillcolor="#5b9bd5 [3204]" strokecolor="#1f4d78 [1604]" strokeweight="1pt">
                <v:textbox>
                  <w:txbxContent>
                    <w:p w14:paraId="2C84DD00" w14:textId="6A7FC17D" w:rsidR="001C5483" w:rsidRPr="00EF79AA" w:rsidRDefault="001C5483" w:rsidP="003F40C5">
                      <w:pPr>
                        <w:jc w:val="center"/>
                        <w:rPr>
                          <w:sz w:val="16"/>
                          <w:szCs w:val="16"/>
                        </w:rPr>
                      </w:pPr>
                      <w:r w:rsidRPr="00EF79AA">
                        <w:rPr>
                          <w:sz w:val="16"/>
                          <w:szCs w:val="16"/>
                          <w:lang w:val="en-US"/>
                        </w:rPr>
                        <w:t>X</w:t>
                      </w:r>
                      <w:r>
                        <w:rPr>
                          <w:sz w:val="16"/>
                          <w:szCs w:val="16"/>
                          <w:vertAlign w:val="subscript"/>
                          <w:lang w:val="en-US"/>
                        </w:rPr>
                        <w:t>n</w:t>
                      </w:r>
                      <w:r>
                        <w:rPr>
                          <w:sz w:val="16"/>
                          <w:szCs w:val="16"/>
                          <w:lang w:val="en-US"/>
                        </w:rPr>
                        <w:t xml:space="preserve"> </w:t>
                      </w:r>
                      <w:r w:rsidRPr="00EF79AA">
                        <w:rPr>
                          <w:sz w:val="16"/>
                          <w:szCs w:val="16"/>
                          <w:lang w:val="en-US"/>
                        </w:rPr>
                        <w:t>=</w:t>
                      </w:r>
                      <w:r>
                        <w:rPr>
                          <w:sz w:val="16"/>
                          <w:szCs w:val="16"/>
                          <w:lang w:val="en-US"/>
                        </w:rPr>
                        <w:t xml:space="preserve"> </w:t>
                      </w:r>
                      <w:r w:rsidRPr="00EF79AA">
                        <w:rPr>
                          <w:sz w:val="16"/>
                          <w:szCs w:val="16"/>
                        </w:rPr>
                        <w:t>массив входных данных</w:t>
                      </w:r>
                    </w:p>
                  </w:txbxContent>
                </v:textbox>
                <w10:wrap anchorx="margin"/>
              </v:shape>
            </w:pict>
          </mc:Fallback>
        </mc:AlternateContent>
      </w:r>
    </w:p>
    <w:p w14:paraId="7A1CDBC7" w14:textId="7213283E" w:rsidR="003F40C5" w:rsidRDefault="00E06876" w:rsidP="00155EE1">
      <w:r>
        <w:rPr>
          <w:noProof/>
          <w:lang w:val="en-US"/>
        </w:rPr>
        <mc:AlternateContent>
          <mc:Choice Requires="wps">
            <w:drawing>
              <wp:anchor distT="0" distB="0" distL="114300" distR="114300" simplePos="0" relativeHeight="251710464" behindDoc="0" locked="0" layoutInCell="1" allowOverlap="1" wp14:anchorId="4FC1EE0E" wp14:editId="0C15A090">
                <wp:simplePos x="0" y="0"/>
                <wp:positionH relativeFrom="column">
                  <wp:posOffset>4147246</wp:posOffset>
                </wp:positionH>
                <wp:positionV relativeFrom="paragraph">
                  <wp:posOffset>165100</wp:posOffset>
                </wp:positionV>
                <wp:extent cx="336264" cy="0"/>
                <wp:effectExtent l="0" t="0" r="26035" b="19050"/>
                <wp:wrapNone/>
                <wp:docPr id="55" name="Straight Connector 55"/>
                <wp:cNvGraphicFramePr/>
                <a:graphic xmlns:a="http://schemas.openxmlformats.org/drawingml/2006/main">
                  <a:graphicData uri="http://schemas.microsoft.com/office/word/2010/wordprocessingShape">
                    <wps:wsp>
                      <wps:cNvCnPr/>
                      <wps:spPr>
                        <a:xfrm>
                          <a:off x="0" y="0"/>
                          <a:ext cx="3362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D4F5A" id="Straight Connector 55"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55pt,13pt" to="353.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" strokecolor="#5b9bd5 [3204]" strokeweight=".5pt">
                <v:stroke joinstyle="miter"/>
              </v:line>
            </w:pict>
          </mc:Fallback>
        </mc:AlternateContent>
      </w:r>
      <w:r w:rsidR="00EF79AA">
        <w:rPr>
          <w:noProof/>
          <w:lang w:val="en-US"/>
        </w:rPr>
        <mc:AlternateContent>
          <mc:Choice Requires="wps">
            <w:drawing>
              <wp:anchor distT="0" distB="0" distL="114300" distR="114300" simplePos="0" relativeHeight="251713536" behindDoc="0" locked="0" layoutInCell="1" allowOverlap="1" wp14:anchorId="45723448" wp14:editId="34BD71C1">
                <wp:simplePos x="0" y="0"/>
                <wp:positionH relativeFrom="column">
                  <wp:posOffset>4464234</wp:posOffset>
                </wp:positionH>
                <wp:positionV relativeFrom="paragraph">
                  <wp:posOffset>171450</wp:posOffset>
                </wp:positionV>
                <wp:extent cx="9009" cy="2743519"/>
                <wp:effectExtent l="76200" t="0" r="67310" b="57150"/>
                <wp:wrapNone/>
                <wp:docPr id="58" name="Straight Arrow Connector 58"/>
                <wp:cNvGraphicFramePr/>
                <a:graphic xmlns:a="http://schemas.openxmlformats.org/drawingml/2006/main">
                  <a:graphicData uri="http://schemas.microsoft.com/office/word/2010/wordprocessingShape">
                    <wps:wsp>
                      <wps:cNvCnPr/>
                      <wps:spPr>
                        <a:xfrm flipH="1">
                          <a:off x="0" y="0"/>
                          <a:ext cx="9009" cy="27435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7F675F" id="Straight Arrow Connector 58" o:spid="_x0000_s1026" type="#_x0000_t32" style="position:absolute;margin-left:351.5pt;margin-top:13.5pt;width:.7pt;height:216.0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" strokecolor="#5b9bd5 [3204]" strokeweight=".5pt">
                <v:stroke endarrow="block" joinstyle="miter"/>
              </v:shape>
            </w:pict>
          </mc:Fallback>
        </mc:AlternateContent>
      </w:r>
      <w:r w:rsidR="00EF79AA">
        <w:rPr>
          <w:noProof/>
          <w:lang w:val="en-US"/>
        </w:rPr>
        <mc:AlternateContent>
          <mc:Choice Requires="wps">
            <w:drawing>
              <wp:anchor distT="0" distB="0" distL="114300" distR="114300" simplePos="0" relativeHeight="251709440" behindDoc="0" locked="0" layoutInCell="1" allowOverlap="1" wp14:anchorId="4C9ED3F9" wp14:editId="62C1D0DA">
                <wp:simplePos x="0" y="0"/>
                <wp:positionH relativeFrom="column">
                  <wp:posOffset>2419815</wp:posOffset>
                </wp:positionH>
                <wp:positionV relativeFrom="paragraph">
                  <wp:posOffset>166215</wp:posOffset>
                </wp:positionV>
                <wp:extent cx="178419" cy="0"/>
                <wp:effectExtent l="0" t="76200" r="12700" b="95250"/>
                <wp:wrapNone/>
                <wp:docPr id="54" name="Straight Arrow Connector 54"/>
                <wp:cNvGraphicFramePr/>
                <a:graphic xmlns:a="http://schemas.openxmlformats.org/drawingml/2006/main">
                  <a:graphicData uri="http://schemas.microsoft.com/office/word/2010/wordprocessingShape">
                    <wps:wsp>
                      <wps:cNvCnPr/>
                      <wps:spPr>
                        <a:xfrm>
                          <a:off x="0" y="0"/>
                          <a:ext cx="1784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569E14" id="Straight Arrow Connector 54" o:spid="_x0000_s1026" type="#_x0000_t32" style="position:absolute;margin-left:190.55pt;margin-top:13.1pt;width:14.0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" strokecolor="#5b9bd5 [3204]" strokeweight=".5pt">
                <v:stroke endarrow="block" joinstyle="miter"/>
              </v:shape>
            </w:pict>
          </mc:Fallback>
        </mc:AlternateContent>
      </w:r>
      <w:r w:rsidR="00EF79AA">
        <w:rPr>
          <w:noProof/>
          <w:lang w:val="en-US"/>
        </w:rPr>
        <mc:AlternateContent>
          <mc:Choice Requires="wps">
            <w:drawing>
              <wp:anchor distT="0" distB="0" distL="114300" distR="114300" simplePos="0" relativeHeight="251708416" behindDoc="0" locked="0" layoutInCell="1" allowOverlap="1" wp14:anchorId="5D8E50E3" wp14:editId="40762FEF">
                <wp:simplePos x="0" y="0"/>
                <wp:positionH relativeFrom="column">
                  <wp:posOffset>2419815</wp:posOffset>
                </wp:positionH>
                <wp:positionV relativeFrom="paragraph">
                  <wp:posOffset>155064</wp:posOffset>
                </wp:positionV>
                <wp:extent cx="0" cy="3245005"/>
                <wp:effectExtent l="0" t="0" r="19050" b="12700"/>
                <wp:wrapNone/>
                <wp:docPr id="53" name="Straight Connector 53"/>
                <wp:cNvGraphicFramePr/>
                <a:graphic xmlns:a="http://schemas.openxmlformats.org/drawingml/2006/main">
                  <a:graphicData uri="http://schemas.microsoft.com/office/word/2010/wordprocessingShape">
                    <wps:wsp>
                      <wps:cNvCnPr/>
                      <wps:spPr>
                        <a:xfrm flipV="1">
                          <a:off x="0" y="0"/>
                          <a:ext cx="0" cy="3245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856B1" id="Straight Connector 53"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90.55pt,12.2pt" to="190.55pt,2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" strokecolor="#5b9bd5 [3204]" strokeweight=".5pt">
                <v:stroke joinstyle="miter"/>
              </v:line>
            </w:pict>
          </mc:Fallback>
        </mc:AlternateContent>
      </w:r>
    </w:p>
    <w:p w14:paraId="40286013" w14:textId="5FEBF2F0" w:rsidR="003F40C5" w:rsidRDefault="003F40C5" w:rsidP="00155EE1">
      <w:r>
        <w:rPr>
          <w:noProof/>
          <w:lang w:val="en-US"/>
        </w:rPr>
        <mc:AlternateContent>
          <mc:Choice Requires="wps">
            <w:drawing>
              <wp:anchor distT="0" distB="0" distL="114300" distR="114300" simplePos="0" relativeHeight="251683840" behindDoc="0" locked="0" layoutInCell="1" allowOverlap="1" wp14:anchorId="781B9D7C" wp14:editId="1119BD84">
                <wp:simplePos x="0" y="0"/>
                <wp:positionH relativeFrom="margin">
                  <wp:posOffset>3381019</wp:posOffset>
                </wp:positionH>
                <wp:positionV relativeFrom="paragraph">
                  <wp:posOffset>140970</wp:posOffset>
                </wp:positionV>
                <wp:extent cx="0" cy="297180"/>
                <wp:effectExtent l="76200" t="0" r="57150" b="64770"/>
                <wp:wrapNone/>
                <wp:docPr id="30" name="Straight Arrow Connector 3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01CAF4" id="Straight Arrow Connector 30" o:spid="_x0000_s1026" type="#_x0000_t32" style="position:absolute;margin-left:266.2pt;margin-top:11.1pt;width:0;height:23.4pt;z-index:2516838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" strokecolor="#5b9bd5 [3204]" strokeweight=".5pt">
                <v:stroke endarrow="block" joinstyle="miter"/>
                <w10:wrap anchorx="margin"/>
              </v:shape>
            </w:pict>
          </mc:Fallback>
        </mc:AlternateContent>
      </w:r>
      <w:r w:rsidRPr="003F40C5">
        <w:rPr>
          <w:noProof/>
          <w:lang w:val="en-US"/>
        </w:rPr>
        <mc:AlternateContent>
          <mc:Choice Requires="wps">
            <w:drawing>
              <wp:anchor distT="0" distB="0" distL="114300" distR="114300" simplePos="0" relativeHeight="251669504" behindDoc="0" locked="0" layoutInCell="1" allowOverlap="1" wp14:anchorId="54D1F311" wp14:editId="238834B1">
                <wp:simplePos x="0" y="0"/>
                <wp:positionH relativeFrom="column">
                  <wp:posOffset>1071771</wp:posOffset>
                </wp:positionH>
                <wp:positionV relativeFrom="paragraph">
                  <wp:posOffset>250606</wp:posOffset>
                </wp:positionV>
                <wp:extent cx="0" cy="297180"/>
                <wp:effectExtent l="76200" t="0" r="57150" b="64770"/>
                <wp:wrapNone/>
                <wp:docPr id="20" name="Straight Arrow Connector 2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42D56" id="Straight Arrow Connector 20" o:spid="_x0000_s1026" type="#_x0000_t32" style="position:absolute;margin-left:84.4pt;margin-top:19.75pt;width:0;height:23.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" strokecolor="#5b9bd5 [3204]" strokeweight=".5pt">
                <v:stroke endarrow="block" joinstyle="miter"/>
              </v:shape>
            </w:pict>
          </mc:Fallback>
        </mc:AlternateContent>
      </w:r>
    </w:p>
    <w:p w14:paraId="67FA84CD" w14:textId="46E6726D" w:rsidR="003F40C5" w:rsidRDefault="003F40C5" w:rsidP="00155EE1">
      <w:r>
        <w:rPr>
          <w:noProof/>
          <w:lang w:val="en-US"/>
        </w:rPr>
        <mc:AlternateContent>
          <mc:Choice Requires="wps">
            <w:drawing>
              <wp:anchor distT="0" distB="0" distL="114300" distR="114300" simplePos="0" relativeHeight="251684864" behindDoc="0" locked="0" layoutInCell="1" allowOverlap="1" wp14:anchorId="67FE6D14" wp14:editId="3B5A2592">
                <wp:simplePos x="0" y="0"/>
                <wp:positionH relativeFrom="column">
                  <wp:posOffset>2717669</wp:posOffset>
                </wp:positionH>
                <wp:positionV relativeFrom="paragraph">
                  <wp:posOffset>91572</wp:posOffset>
                </wp:positionV>
                <wp:extent cx="1355834" cy="573865"/>
                <wp:effectExtent l="0" t="0" r="15875" b="17145"/>
                <wp:wrapNone/>
                <wp:docPr id="31" name="Rectangle 31"/>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02C903" w14:textId="4949749E" w:rsidR="001C5483" w:rsidRPr="001F4BD6" w:rsidRDefault="001C5483" w:rsidP="003F40C5">
                            <w:pPr>
                              <w:jc w:val="center"/>
                              <w:rPr>
                                <w:sz w:val="16"/>
                                <w:szCs w:val="16"/>
                                <w:vertAlign w:val="subscript"/>
                                <w:lang w:val="en-US"/>
                              </w:rPr>
                            </w:pPr>
                            <w:r>
                              <w:rPr>
                                <w:sz w:val="16"/>
                                <w:szCs w:val="16"/>
                              </w:rPr>
                              <w:t>Расчет</w:t>
                            </w:r>
                            <w:r w:rsidRPr="001F4BD6">
                              <w:rPr>
                                <w:sz w:val="16"/>
                                <w:szCs w:val="16"/>
                              </w:rPr>
                              <w:t xml:space="preserve"> </w:t>
                            </w:r>
                            <w:r w:rsidRPr="001F4BD6">
                              <w:rPr>
                                <w:sz w:val="16"/>
                                <w:szCs w:val="16"/>
                                <w:lang w:val="en-US"/>
                              </w:rPr>
                              <w:t>r1</w:t>
                            </w:r>
                            <w:r w:rsidRPr="001F4BD6">
                              <w:rPr>
                                <w:sz w:val="16"/>
                                <w:szCs w:val="16"/>
                                <w:vertAlign w:val="subscript"/>
                                <w:lang w:val="en-US"/>
                              </w:rPr>
                              <w:t xml:space="preserve">n </w:t>
                            </w:r>
                            <w:r w:rsidRPr="001F4BD6">
                              <w:rPr>
                                <w:sz w:val="16"/>
                                <w:szCs w:val="16"/>
                              </w:rPr>
                              <w:t xml:space="preserve">и </w:t>
                            </w:r>
                            <w:r w:rsidRPr="001F4BD6">
                              <w:rPr>
                                <w:sz w:val="16"/>
                                <w:szCs w:val="16"/>
                                <w:lang w:val="en-US"/>
                              </w:rPr>
                              <w:t>r2</w:t>
                            </w:r>
                            <w:r w:rsidRPr="001F4BD6">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E6D14" id="Rectangle 31" o:spid="_x0000_s1032" style="position:absolute;margin-left:214pt;margin-top:7.2pt;width:106.75pt;height:4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" fillcolor="#5b9bd5 [3204]" strokecolor="#1f4d78 [1604]" strokeweight="1pt">
                <v:textbox>
                  <w:txbxContent>
                    <w:p w14:paraId="0802C903" w14:textId="4949749E" w:rsidR="001C5483" w:rsidRPr="001F4BD6" w:rsidRDefault="001C5483" w:rsidP="003F40C5">
                      <w:pPr>
                        <w:jc w:val="center"/>
                        <w:rPr>
                          <w:sz w:val="16"/>
                          <w:szCs w:val="16"/>
                          <w:vertAlign w:val="subscript"/>
                          <w:lang w:val="en-US"/>
                        </w:rPr>
                      </w:pPr>
                      <w:r>
                        <w:rPr>
                          <w:sz w:val="16"/>
                          <w:szCs w:val="16"/>
                        </w:rPr>
                        <w:t>Расчет</w:t>
                      </w:r>
                      <w:r w:rsidRPr="001F4BD6">
                        <w:rPr>
                          <w:sz w:val="16"/>
                          <w:szCs w:val="16"/>
                        </w:rPr>
                        <w:t xml:space="preserve"> </w:t>
                      </w:r>
                      <w:r w:rsidRPr="001F4BD6">
                        <w:rPr>
                          <w:sz w:val="16"/>
                          <w:szCs w:val="16"/>
                          <w:lang w:val="en-US"/>
                        </w:rPr>
                        <w:t>r1</w:t>
                      </w:r>
                      <w:r w:rsidRPr="001F4BD6">
                        <w:rPr>
                          <w:sz w:val="16"/>
                          <w:szCs w:val="16"/>
                          <w:vertAlign w:val="subscript"/>
                          <w:lang w:val="en-US"/>
                        </w:rPr>
                        <w:t xml:space="preserve">n </w:t>
                      </w:r>
                      <w:r w:rsidRPr="001F4BD6">
                        <w:rPr>
                          <w:sz w:val="16"/>
                          <w:szCs w:val="16"/>
                        </w:rPr>
                        <w:t xml:space="preserve">и </w:t>
                      </w:r>
                      <w:r w:rsidRPr="001F4BD6">
                        <w:rPr>
                          <w:sz w:val="16"/>
                          <w:szCs w:val="16"/>
                          <w:lang w:val="en-US"/>
                        </w:rPr>
                        <w:t>r2</w:t>
                      </w:r>
                      <w:r w:rsidRPr="001F4BD6">
                        <w:rPr>
                          <w:sz w:val="16"/>
                          <w:szCs w:val="16"/>
                          <w:vertAlign w:val="subscript"/>
                          <w:lang w:val="en-US"/>
                        </w:rPr>
                        <w:t>n</w:t>
                      </w:r>
                    </w:p>
                  </w:txbxContent>
                </v:textbox>
              </v:rect>
            </w:pict>
          </mc:Fallback>
        </mc:AlternateContent>
      </w:r>
      <w:r w:rsidRPr="003F40C5">
        <w:rPr>
          <w:noProof/>
          <w:lang w:val="en-US"/>
        </w:rPr>
        <mc:AlternateContent>
          <mc:Choice Requires="wps">
            <w:drawing>
              <wp:anchor distT="0" distB="0" distL="114300" distR="114300" simplePos="0" relativeHeight="251670528" behindDoc="0" locked="0" layoutInCell="1" allowOverlap="1" wp14:anchorId="1DB7F342" wp14:editId="0C601F85">
                <wp:simplePos x="0" y="0"/>
                <wp:positionH relativeFrom="margin">
                  <wp:posOffset>220236</wp:posOffset>
                </wp:positionH>
                <wp:positionV relativeFrom="paragraph">
                  <wp:posOffset>192186</wp:posOffset>
                </wp:positionV>
                <wp:extent cx="1677035" cy="711200"/>
                <wp:effectExtent l="19050" t="0" r="37465" b="12700"/>
                <wp:wrapNone/>
                <wp:docPr id="21" name="Flowchart: Data 21"/>
                <wp:cNvGraphicFramePr/>
                <a:graphic xmlns:a="http://schemas.openxmlformats.org/drawingml/2006/main">
                  <a:graphicData uri="http://schemas.microsoft.com/office/word/2010/wordprocessingShape">
                    <wps:wsp>
                      <wps:cNvSpPr/>
                      <wps:spPr>
                        <a:xfrm>
                          <a:off x="0" y="0"/>
                          <a:ext cx="1677035" cy="71120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A02515" w14:textId="58FD27C3" w:rsidR="001C5483" w:rsidRPr="003F40C5" w:rsidRDefault="001C5483" w:rsidP="003F40C5">
                            <w:pPr>
                              <w:jc w:val="center"/>
                              <w:rPr>
                                <w:sz w:val="20"/>
                                <w:szCs w:val="20"/>
                              </w:rPr>
                            </w:pPr>
                            <w:r w:rsidRPr="003F40C5">
                              <w:rPr>
                                <w:sz w:val="16"/>
                                <w:szCs w:val="16"/>
                                <w:lang w:val="en-US"/>
                              </w:rPr>
                              <w:t>Ns1 = 21 (</w:t>
                            </w:r>
                            <w:r>
                              <w:rPr>
                                <w:sz w:val="16"/>
                                <w:szCs w:val="16"/>
                              </w:rPr>
                              <w:t>длина еди</w:t>
                            </w:r>
                            <w:r w:rsidRPr="003F40C5">
                              <w:rPr>
                                <w:sz w:val="16"/>
                                <w:szCs w:val="16"/>
                              </w:rPr>
                              <w:t>ничного</w:t>
                            </w:r>
                            <w:r>
                              <w:rPr>
                                <w:sz w:val="20"/>
                                <w:szCs w:val="20"/>
                              </w:rPr>
                              <w:t xml:space="preserve"> </w:t>
                            </w:r>
                            <w:r w:rsidRPr="003F40C5">
                              <w:rPr>
                                <w:sz w:val="16"/>
                                <w:szCs w:val="16"/>
                              </w:rPr>
                              <w:t>э</w:t>
                            </w:r>
                            <w:r>
                              <w:rPr>
                                <w:sz w:val="16"/>
                                <w:szCs w:val="16"/>
                              </w:rPr>
                              <w:t>талона)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F342" id="Flowchart: Data 21" o:spid="_x0000_s1033" type="#_x0000_t111" style="position:absolute;margin-left:17.35pt;margin-top:15.15pt;width:132.05pt;height: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" fillcolor="#5b9bd5 [3204]" strokecolor="#1f4d78 [1604]" strokeweight="1pt">
                <v:textbox>
                  <w:txbxContent>
                    <w:p w14:paraId="4CA02515" w14:textId="58FD27C3" w:rsidR="001C5483" w:rsidRPr="003F40C5" w:rsidRDefault="001C5483" w:rsidP="003F40C5">
                      <w:pPr>
                        <w:jc w:val="center"/>
                        <w:rPr>
                          <w:sz w:val="20"/>
                          <w:szCs w:val="20"/>
                        </w:rPr>
                      </w:pPr>
                      <w:r w:rsidRPr="003F40C5">
                        <w:rPr>
                          <w:sz w:val="16"/>
                          <w:szCs w:val="16"/>
                          <w:lang w:val="en-US"/>
                        </w:rPr>
                        <w:t>Ns1 = 21 (</w:t>
                      </w:r>
                      <w:r>
                        <w:rPr>
                          <w:sz w:val="16"/>
                          <w:szCs w:val="16"/>
                        </w:rPr>
                        <w:t>длина еди</w:t>
                      </w:r>
                      <w:r w:rsidRPr="003F40C5">
                        <w:rPr>
                          <w:sz w:val="16"/>
                          <w:szCs w:val="16"/>
                        </w:rPr>
                        <w:t>ничного</w:t>
                      </w:r>
                      <w:r>
                        <w:rPr>
                          <w:sz w:val="20"/>
                          <w:szCs w:val="20"/>
                        </w:rPr>
                        <w:t xml:space="preserve"> </w:t>
                      </w:r>
                      <w:r w:rsidRPr="003F40C5">
                        <w:rPr>
                          <w:sz w:val="16"/>
                          <w:szCs w:val="16"/>
                        </w:rPr>
                        <w:t>э</w:t>
                      </w:r>
                      <w:r>
                        <w:rPr>
                          <w:sz w:val="16"/>
                          <w:szCs w:val="16"/>
                        </w:rPr>
                        <w:t>талона)</w:t>
                      </w:r>
                    </w:p>
                  </w:txbxContent>
                </v:textbox>
                <w10:wrap anchorx="margin"/>
              </v:shape>
            </w:pict>
          </mc:Fallback>
        </mc:AlternateContent>
      </w:r>
    </w:p>
    <w:p w14:paraId="10C5ACC1" w14:textId="17474D4C" w:rsidR="003F40C5" w:rsidRDefault="00EF79AA" w:rsidP="00155EE1">
      <w:r w:rsidRPr="001F4BD6">
        <w:rPr>
          <w:noProof/>
          <w:lang w:val="en-US"/>
        </w:rPr>
        <mc:AlternateContent>
          <mc:Choice Requires="wps">
            <w:drawing>
              <wp:anchor distT="0" distB="0" distL="114300" distR="114300" simplePos="0" relativeHeight="251686912" behindDoc="0" locked="0" layoutInCell="1" allowOverlap="1" wp14:anchorId="355DD53A" wp14:editId="5EA5DDBF">
                <wp:simplePos x="0" y="0"/>
                <wp:positionH relativeFrom="margin">
                  <wp:posOffset>3376852</wp:posOffset>
                </wp:positionH>
                <wp:positionV relativeFrom="paragraph">
                  <wp:posOffset>314402</wp:posOffset>
                </wp:positionV>
                <wp:extent cx="0" cy="297180"/>
                <wp:effectExtent l="76200" t="0" r="57150" b="64770"/>
                <wp:wrapNone/>
                <wp:docPr id="34" name="Straight Arrow Connector 3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27000" id="Straight Arrow Connector 34" o:spid="_x0000_s1026" type="#_x0000_t32" style="position:absolute;margin-left:265.9pt;margin-top:24.75pt;width:0;height:23.4pt;z-index:2516869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" strokecolor="#5b9bd5 [3204]" strokeweight=".5pt">
                <v:stroke endarrow="block" joinstyle="miter"/>
                <w10:wrap anchorx="margin"/>
              </v:shape>
            </w:pict>
          </mc:Fallback>
        </mc:AlternateContent>
      </w:r>
    </w:p>
    <w:p w14:paraId="0A811A65" w14:textId="6DE8150D" w:rsidR="003F40C5" w:rsidRDefault="001F4BD6" w:rsidP="00155EE1">
      <w:r w:rsidRPr="001F4BD6">
        <w:rPr>
          <w:noProof/>
          <w:lang w:val="en-US"/>
        </w:rPr>
        <mc:AlternateContent>
          <mc:Choice Requires="wps">
            <w:drawing>
              <wp:anchor distT="0" distB="0" distL="114300" distR="114300" simplePos="0" relativeHeight="251687936" behindDoc="0" locked="0" layoutInCell="1" allowOverlap="1" wp14:anchorId="3CB6D7F4" wp14:editId="1C38DD94">
                <wp:simplePos x="0" y="0"/>
                <wp:positionH relativeFrom="column">
                  <wp:posOffset>2724282</wp:posOffset>
                </wp:positionH>
                <wp:positionV relativeFrom="paragraph">
                  <wp:posOffset>242810</wp:posOffset>
                </wp:positionV>
                <wp:extent cx="1355834" cy="573865"/>
                <wp:effectExtent l="0" t="0" r="15875" b="17145"/>
                <wp:wrapNone/>
                <wp:docPr id="35" name="Rectangle 35"/>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1D2F23" w14:textId="6493324F" w:rsidR="001C5483" w:rsidRPr="001F4BD6" w:rsidRDefault="001C5483" w:rsidP="001F4BD6">
                            <w:pPr>
                              <w:jc w:val="center"/>
                              <w:rPr>
                                <w:sz w:val="16"/>
                                <w:szCs w:val="16"/>
                                <w:lang w:val="en-US"/>
                              </w:rPr>
                            </w:pPr>
                            <w:r>
                              <w:rPr>
                                <w:sz w:val="16"/>
                                <w:szCs w:val="16"/>
                              </w:rPr>
                              <w:t>Расчет</w:t>
                            </w:r>
                            <w:r w:rsidRPr="001F4BD6">
                              <w:rPr>
                                <w:sz w:val="16"/>
                                <w:szCs w:val="16"/>
                              </w:rPr>
                              <w:t xml:space="preserve"> </w:t>
                            </w:r>
                            <w:r>
                              <w:rPr>
                                <w:sz w:val="16"/>
                                <w:szCs w:val="16"/>
                                <w:lang w:val="en-US"/>
                              </w:rPr>
                              <w:t>kr0</w:t>
                            </w:r>
                            <w:r>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6D7F4" id="Rectangle 35" o:spid="_x0000_s1034" style="position:absolute;margin-left:214.5pt;margin-top:19.1pt;width:106.75pt;height:45.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" fillcolor="#5b9bd5 [3204]" strokecolor="#1f4d78 [1604]" strokeweight="1pt">
                <v:textbox>
                  <w:txbxContent>
                    <w:p w14:paraId="441D2F23" w14:textId="6493324F" w:rsidR="001C5483" w:rsidRPr="001F4BD6" w:rsidRDefault="001C5483" w:rsidP="001F4BD6">
                      <w:pPr>
                        <w:jc w:val="center"/>
                        <w:rPr>
                          <w:sz w:val="16"/>
                          <w:szCs w:val="16"/>
                          <w:lang w:val="en-US"/>
                        </w:rPr>
                      </w:pPr>
                      <w:r>
                        <w:rPr>
                          <w:sz w:val="16"/>
                          <w:szCs w:val="16"/>
                        </w:rPr>
                        <w:t>Расчет</w:t>
                      </w:r>
                      <w:r w:rsidRPr="001F4BD6">
                        <w:rPr>
                          <w:sz w:val="16"/>
                          <w:szCs w:val="16"/>
                        </w:rPr>
                        <w:t xml:space="preserve"> </w:t>
                      </w:r>
                      <w:r>
                        <w:rPr>
                          <w:sz w:val="16"/>
                          <w:szCs w:val="16"/>
                          <w:lang w:val="en-US"/>
                        </w:rPr>
                        <w:t>kr0</w:t>
                      </w:r>
                      <w:r>
                        <w:rPr>
                          <w:sz w:val="16"/>
                          <w:szCs w:val="16"/>
                          <w:vertAlign w:val="subscript"/>
                          <w:lang w:val="en-US"/>
                        </w:rPr>
                        <w:t>n</w:t>
                      </w:r>
                    </w:p>
                  </w:txbxContent>
                </v:textbox>
              </v:rect>
            </w:pict>
          </mc:Fallback>
        </mc:AlternateContent>
      </w:r>
      <w:r w:rsidR="003F40C5" w:rsidRPr="003F40C5">
        <w:rPr>
          <w:noProof/>
          <w:lang w:val="en-US"/>
        </w:rPr>
        <mc:AlternateContent>
          <mc:Choice Requires="wps">
            <w:drawing>
              <wp:anchor distT="0" distB="0" distL="114300" distR="114300" simplePos="0" relativeHeight="251672576" behindDoc="0" locked="0" layoutInCell="1" allowOverlap="1" wp14:anchorId="132D02F8" wp14:editId="4C992D8A">
                <wp:simplePos x="0" y="0"/>
                <wp:positionH relativeFrom="column">
                  <wp:posOffset>1071771</wp:posOffset>
                </wp:positionH>
                <wp:positionV relativeFrom="paragraph">
                  <wp:posOffset>197901</wp:posOffset>
                </wp:positionV>
                <wp:extent cx="0" cy="297611"/>
                <wp:effectExtent l="76200" t="0" r="57150" b="64770"/>
                <wp:wrapNone/>
                <wp:docPr id="22" name="Straight Arrow Connector 22"/>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D1CD5" id="Straight Arrow Connector 22" o:spid="_x0000_s1026" type="#_x0000_t32" style="position:absolute;margin-left:84.4pt;margin-top:15.6pt;width:0;height:23.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OqM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" strokecolor="#5b9bd5 [3204]" strokeweight=".5pt">
                <v:stroke endarrow="block" joinstyle="miter"/>
              </v:shape>
            </w:pict>
          </mc:Fallback>
        </mc:AlternateContent>
      </w:r>
    </w:p>
    <w:p w14:paraId="15DE4399" w14:textId="39576CB9" w:rsidR="003F40C5" w:rsidRDefault="003F40C5" w:rsidP="00155EE1">
      <w:r w:rsidRPr="003F40C5">
        <w:rPr>
          <w:noProof/>
          <w:lang w:val="en-US"/>
        </w:rPr>
        <mc:AlternateContent>
          <mc:Choice Requires="wps">
            <w:drawing>
              <wp:anchor distT="0" distB="0" distL="114300" distR="114300" simplePos="0" relativeHeight="251673600" behindDoc="0" locked="0" layoutInCell="1" allowOverlap="1" wp14:anchorId="2B73DB7A" wp14:editId="2B74D882">
                <wp:simplePos x="0" y="0"/>
                <wp:positionH relativeFrom="margin">
                  <wp:posOffset>220236</wp:posOffset>
                </wp:positionH>
                <wp:positionV relativeFrom="paragraph">
                  <wp:posOffset>139481</wp:posOffset>
                </wp:positionV>
                <wp:extent cx="1677395" cy="711679"/>
                <wp:effectExtent l="19050" t="0" r="37465" b="12700"/>
                <wp:wrapNone/>
                <wp:docPr id="23" name="Flowchart: Data 23"/>
                <wp:cNvGraphicFramePr/>
                <a:graphic xmlns:a="http://schemas.openxmlformats.org/drawingml/2006/main">
                  <a:graphicData uri="http://schemas.microsoft.com/office/word/2010/wordprocessingShape">
                    <wps:wsp>
                      <wps:cNvSpPr/>
                      <wps:spPr>
                        <a:xfrm>
                          <a:off x="0" y="0"/>
                          <a:ext cx="1677395" cy="7116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B1C6F" w14:textId="4BF064F3" w:rsidR="001C5483" w:rsidRPr="003F40C5" w:rsidRDefault="001C5483" w:rsidP="003F40C5">
                            <w:pPr>
                              <w:jc w:val="center"/>
                              <w:rPr>
                                <w:sz w:val="16"/>
                                <w:szCs w:val="16"/>
                              </w:rPr>
                            </w:pPr>
                            <w:r>
                              <w:rPr>
                                <w:sz w:val="16"/>
                                <w:szCs w:val="16"/>
                                <w:lang w:val="en-US"/>
                              </w:rPr>
                              <w:t>Ns0 = 15 (</w:t>
                            </w:r>
                            <w:r>
                              <w:rPr>
                                <w:sz w:val="16"/>
                                <w:szCs w:val="16"/>
                              </w:rPr>
                              <w:t>длина нулевого эталона)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3DB7A" id="Flowchart: Data 23" o:spid="_x0000_s1035" type="#_x0000_t111" style="position:absolute;margin-left:17.35pt;margin-top:11pt;width:132.1pt;height:56.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" fillcolor="#5b9bd5 [3204]" strokecolor="#1f4d78 [1604]" strokeweight="1pt">
                <v:textbox>
                  <w:txbxContent>
                    <w:p w14:paraId="0F1B1C6F" w14:textId="4BF064F3" w:rsidR="001C5483" w:rsidRPr="003F40C5" w:rsidRDefault="001C5483" w:rsidP="003F40C5">
                      <w:pPr>
                        <w:jc w:val="center"/>
                        <w:rPr>
                          <w:sz w:val="16"/>
                          <w:szCs w:val="16"/>
                        </w:rPr>
                      </w:pPr>
                      <w:r>
                        <w:rPr>
                          <w:sz w:val="16"/>
                          <w:szCs w:val="16"/>
                          <w:lang w:val="en-US"/>
                        </w:rPr>
                        <w:t>Ns0 = 15 (</w:t>
                      </w:r>
                      <w:r>
                        <w:rPr>
                          <w:sz w:val="16"/>
                          <w:szCs w:val="16"/>
                        </w:rPr>
                        <w:t>длина нулевого эталона)</w:t>
                      </w:r>
                    </w:p>
                  </w:txbxContent>
                </v:textbox>
                <w10:wrap anchorx="margin"/>
              </v:shape>
            </w:pict>
          </mc:Fallback>
        </mc:AlternateContent>
      </w:r>
    </w:p>
    <w:p w14:paraId="3A3A51FD" w14:textId="41234EF0" w:rsidR="003F40C5" w:rsidRDefault="001F4BD6" w:rsidP="00155EE1">
      <w:r w:rsidRPr="001F4BD6">
        <w:rPr>
          <w:noProof/>
          <w:lang w:val="en-US"/>
        </w:rPr>
        <mc:AlternateContent>
          <mc:Choice Requires="wps">
            <w:drawing>
              <wp:anchor distT="0" distB="0" distL="114300" distR="114300" simplePos="0" relativeHeight="251689984" behindDoc="0" locked="0" layoutInCell="1" allowOverlap="1" wp14:anchorId="0E14C480" wp14:editId="3CA2B0BE">
                <wp:simplePos x="0" y="0"/>
                <wp:positionH relativeFrom="margin">
                  <wp:posOffset>3382428</wp:posOffset>
                </wp:positionH>
                <wp:positionV relativeFrom="paragraph">
                  <wp:posOffset>76092</wp:posOffset>
                </wp:positionV>
                <wp:extent cx="0" cy="297180"/>
                <wp:effectExtent l="76200" t="0" r="57150" b="64770"/>
                <wp:wrapNone/>
                <wp:docPr id="36" name="Straight Arrow Connector 3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814AFF" id="Straight Arrow Connector 36" o:spid="_x0000_s1026" type="#_x0000_t32" style="position:absolute;margin-left:266.35pt;margin-top:6pt;width:0;height:23.4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egq1AEAAAEEAAAOAAAAZHJzL2Uyb0RvYy54bWysU9uO0zAQfUfiHyy/0zRF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vryR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" strokecolor="#5b9bd5 [3204]" strokeweight=".5pt">
                <v:stroke endarrow="block" joinstyle="miter"/>
                <w10:wrap anchorx="margin"/>
              </v:shape>
            </w:pict>
          </mc:Fallback>
        </mc:AlternateContent>
      </w:r>
    </w:p>
    <w:p w14:paraId="6A681C71" w14:textId="384790FE" w:rsidR="003F40C5" w:rsidRDefault="00EF79AA" w:rsidP="00155EE1">
      <w:r w:rsidRPr="0001076C">
        <w:rPr>
          <w:noProof/>
          <w:lang w:val="en-US"/>
        </w:rPr>
        <mc:AlternateContent>
          <mc:Choice Requires="wps">
            <w:drawing>
              <wp:anchor distT="0" distB="0" distL="114300" distR="114300" simplePos="0" relativeHeight="251702272" behindDoc="0" locked="0" layoutInCell="1" allowOverlap="1" wp14:anchorId="016574DC" wp14:editId="6D4F02BD">
                <wp:simplePos x="0" y="0"/>
                <wp:positionH relativeFrom="column">
                  <wp:posOffset>2701275</wp:posOffset>
                </wp:positionH>
                <wp:positionV relativeFrom="paragraph">
                  <wp:posOffset>5607</wp:posOffset>
                </wp:positionV>
                <wp:extent cx="1355834" cy="573865"/>
                <wp:effectExtent l="0" t="0" r="15875" b="17145"/>
                <wp:wrapNone/>
                <wp:docPr id="46" name="Rectangle 46"/>
                <wp:cNvGraphicFramePr/>
                <a:graphic xmlns:a="http://schemas.openxmlformats.org/drawingml/2006/main">
                  <a:graphicData uri="http://schemas.microsoft.com/office/word/2010/wordprocessingShape">
                    <wps:wsp>
                      <wps:cNvSpPr/>
                      <wps:spPr>
                        <a:xfrm>
                          <a:off x="0" y="0"/>
                          <a:ext cx="1355834" cy="573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81EF9C" w14:textId="25163C97" w:rsidR="001C5483" w:rsidRPr="0001076C" w:rsidRDefault="001C5483" w:rsidP="0001076C">
                            <w:pPr>
                              <w:jc w:val="center"/>
                              <w:rPr>
                                <w:sz w:val="16"/>
                                <w:szCs w:val="16"/>
                                <w:lang w:val="en-US"/>
                              </w:rPr>
                            </w:pPr>
                            <w:r>
                              <w:rPr>
                                <w:sz w:val="16"/>
                                <w:szCs w:val="16"/>
                              </w:rPr>
                              <w:t>Расчет</w:t>
                            </w:r>
                            <w:r>
                              <w:rPr>
                                <w:sz w:val="16"/>
                                <w:szCs w:val="16"/>
                                <w:lang w:val="en-US"/>
                              </w:rPr>
                              <w:t xml:space="preserve"> E</w:t>
                            </w:r>
                            <w:r>
                              <w:rPr>
                                <w:sz w:val="16"/>
                                <w:szCs w:val="16"/>
                                <w:vertAlign w:val="subscript"/>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574DC" id="Rectangle 46" o:spid="_x0000_s1036" style="position:absolute;margin-left:212.7pt;margin-top:.45pt;width:106.75pt;height:4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" fillcolor="#5b9bd5 [3204]" strokecolor="#1f4d78 [1604]" strokeweight="1pt">
                <v:textbox>
                  <w:txbxContent>
                    <w:p w14:paraId="6B81EF9C" w14:textId="25163C97" w:rsidR="001C5483" w:rsidRPr="0001076C" w:rsidRDefault="001C5483" w:rsidP="0001076C">
                      <w:pPr>
                        <w:jc w:val="center"/>
                        <w:rPr>
                          <w:sz w:val="16"/>
                          <w:szCs w:val="16"/>
                          <w:lang w:val="en-US"/>
                        </w:rPr>
                      </w:pPr>
                      <w:r>
                        <w:rPr>
                          <w:sz w:val="16"/>
                          <w:szCs w:val="16"/>
                        </w:rPr>
                        <w:t>Расчет</w:t>
                      </w:r>
                      <w:r>
                        <w:rPr>
                          <w:sz w:val="16"/>
                          <w:szCs w:val="16"/>
                          <w:lang w:val="en-US"/>
                        </w:rPr>
                        <w:t xml:space="preserve"> E</w:t>
                      </w:r>
                      <w:r>
                        <w:rPr>
                          <w:sz w:val="16"/>
                          <w:szCs w:val="16"/>
                          <w:vertAlign w:val="subscript"/>
                          <w:lang w:val="en-US"/>
                        </w:rPr>
                        <w:t>n</w:t>
                      </w:r>
                    </w:p>
                  </w:txbxContent>
                </v:textbox>
              </v:rect>
            </w:pict>
          </mc:Fallback>
        </mc:AlternateContent>
      </w:r>
      <w:r w:rsidR="003F40C5" w:rsidRPr="003F40C5">
        <w:rPr>
          <w:noProof/>
          <w:lang w:val="en-US"/>
        </w:rPr>
        <mc:AlternateContent>
          <mc:Choice Requires="wps">
            <w:drawing>
              <wp:anchor distT="0" distB="0" distL="114300" distR="114300" simplePos="0" relativeHeight="251679744" behindDoc="0" locked="0" layoutInCell="1" allowOverlap="1" wp14:anchorId="713446ED" wp14:editId="0B28FFFA">
                <wp:simplePos x="0" y="0"/>
                <wp:positionH relativeFrom="column">
                  <wp:posOffset>1066625</wp:posOffset>
                </wp:positionH>
                <wp:positionV relativeFrom="paragraph">
                  <wp:posOffset>105213</wp:posOffset>
                </wp:positionV>
                <wp:extent cx="0" cy="297611"/>
                <wp:effectExtent l="76200" t="0" r="57150" b="64770"/>
                <wp:wrapNone/>
                <wp:docPr id="28" name="Straight Arrow Connector 28"/>
                <wp:cNvGraphicFramePr/>
                <a:graphic xmlns:a="http://schemas.openxmlformats.org/drawingml/2006/main">
                  <a:graphicData uri="http://schemas.microsoft.com/office/word/2010/wordprocessingShape">
                    <wps:wsp>
                      <wps:cNvCnPr/>
                      <wps:spPr>
                        <a:xfrm>
                          <a:off x="0" y="0"/>
                          <a:ext cx="0" cy="297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3BFF80" id="Straight Arrow Connector 28" o:spid="_x0000_s1026" type="#_x0000_t32" style="position:absolute;margin-left:84pt;margin-top:8.3pt;width:0;height:23.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" strokecolor="#5b9bd5 [3204]" strokeweight=".5pt">
                <v:stroke endarrow="block" joinstyle="miter"/>
              </v:shape>
            </w:pict>
          </mc:Fallback>
        </mc:AlternateContent>
      </w:r>
    </w:p>
    <w:p w14:paraId="37180A78" w14:textId="2C923DEF" w:rsidR="003F40C5" w:rsidRDefault="00E06876" w:rsidP="00155EE1">
      <w:r>
        <w:rPr>
          <w:noProof/>
          <w:lang w:val="en-US"/>
        </w:rPr>
        <mc:AlternateContent>
          <mc:Choice Requires="wps">
            <w:drawing>
              <wp:anchor distT="0" distB="0" distL="114300" distR="114300" simplePos="0" relativeHeight="251692032" behindDoc="0" locked="0" layoutInCell="1" allowOverlap="1" wp14:anchorId="4159D2BE" wp14:editId="14F10D11">
                <wp:simplePos x="0" y="0"/>
                <wp:positionH relativeFrom="column">
                  <wp:posOffset>4264844</wp:posOffset>
                </wp:positionH>
                <wp:positionV relativeFrom="paragraph">
                  <wp:posOffset>5715</wp:posOffset>
                </wp:positionV>
                <wp:extent cx="403225" cy="383540"/>
                <wp:effectExtent l="0" t="0" r="15875" b="16510"/>
                <wp:wrapNone/>
                <wp:docPr id="38" name="Flowchart: Connector 3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3CAB6" w14:textId="5DBEAED2" w:rsidR="001C5483" w:rsidRDefault="001C5483" w:rsidP="001F4BD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9D2BE" id="Flowchart: Connector 38" o:spid="_x0000_s1037" type="#_x0000_t120" style="position:absolute;margin-left:335.8pt;margin-top:.45pt;width:31.75pt;height:30.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" fillcolor="#5b9bd5 [3204]" strokecolor="#1f4d78 [1604]" strokeweight="1pt">
                <v:stroke joinstyle="miter"/>
                <v:textbox>
                  <w:txbxContent>
                    <w:p w14:paraId="6EF3CAB6" w14:textId="5DBEAED2" w:rsidR="001C5483" w:rsidRDefault="001C5483" w:rsidP="001F4BD6">
                      <w:pPr>
                        <w:jc w:val="center"/>
                      </w:pPr>
                      <w:r>
                        <w:t>2</w:t>
                      </w:r>
                    </w:p>
                  </w:txbxContent>
                </v:textbox>
              </v:shape>
            </w:pict>
          </mc:Fallback>
        </mc:AlternateContent>
      </w:r>
      <w:r w:rsidR="00EF79AA">
        <w:rPr>
          <w:noProof/>
          <w:lang w:val="en-US"/>
        </w:rPr>
        <mc:AlternateContent>
          <mc:Choice Requires="wps">
            <w:drawing>
              <wp:anchor distT="0" distB="0" distL="114300" distR="114300" simplePos="0" relativeHeight="251706368" behindDoc="0" locked="0" layoutInCell="1" allowOverlap="1" wp14:anchorId="5E6E12AE" wp14:editId="6644FBAD">
                <wp:simplePos x="0" y="0"/>
                <wp:positionH relativeFrom="column">
                  <wp:posOffset>3378820</wp:posOffset>
                </wp:positionH>
                <wp:positionV relativeFrom="paragraph">
                  <wp:posOffset>215637</wp:posOffset>
                </wp:positionV>
                <wp:extent cx="0" cy="257361"/>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0" cy="2573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AC415B" id="Straight Connector 5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6.05pt,17pt" to="266.0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" strokecolor="#5b9bd5 [3204]" strokeweight=".5pt">
                <v:stroke joinstyle="miter"/>
              </v:line>
            </w:pict>
          </mc:Fallback>
        </mc:AlternateContent>
      </w:r>
      <w:r w:rsidR="003F40C5">
        <w:rPr>
          <w:noProof/>
          <w:lang w:val="en-US"/>
        </w:rPr>
        <mc:AlternateContent>
          <mc:Choice Requires="wps">
            <w:drawing>
              <wp:anchor distT="0" distB="0" distL="114300" distR="114300" simplePos="0" relativeHeight="251677696" behindDoc="0" locked="0" layoutInCell="1" allowOverlap="1" wp14:anchorId="4E2055DC" wp14:editId="6B04E0E9">
                <wp:simplePos x="0" y="0"/>
                <wp:positionH relativeFrom="column">
                  <wp:posOffset>863468</wp:posOffset>
                </wp:positionH>
                <wp:positionV relativeFrom="paragraph">
                  <wp:posOffset>4445</wp:posOffset>
                </wp:positionV>
                <wp:extent cx="403597" cy="383926"/>
                <wp:effectExtent l="0" t="0" r="15875" b="16510"/>
                <wp:wrapNone/>
                <wp:docPr id="27" name="Flowchart: Connector 27"/>
                <wp:cNvGraphicFramePr/>
                <a:graphic xmlns:a="http://schemas.openxmlformats.org/drawingml/2006/main">
                  <a:graphicData uri="http://schemas.microsoft.com/office/word/2010/wordprocessingShape">
                    <wps:wsp>
                      <wps:cNvSpPr/>
                      <wps:spPr>
                        <a:xfrm>
                          <a:off x="0" y="0"/>
                          <a:ext cx="403597" cy="383926"/>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DCE93C" w14:textId="76F1E553" w:rsidR="001C5483" w:rsidRDefault="001C5483" w:rsidP="003F40C5">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055DC" id="Flowchart: Connector 27" o:spid="_x0000_s1038" type="#_x0000_t120" style="position:absolute;margin-left:68pt;margin-top:.35pt;width:31.8pt;height:3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" fillcolor="#5b9bd5 [3204]" strokecolor="#1f4d78 [1604]" strokeweight="1pt">
                <v:stroke joinstyle="miter"/>
                <v:textbox>
                  <w:txbxContent>
                    <w:p w14:paraId="5ADCE93C" w14:textId="76F1E553" w:rsidR="001C5483" w:rsidRDefault="001C5483" w:rsidP="003F40C5">
                      <w:pPr>
                        <w:jc w:val="center"/>
                      </w:pPr>
                      <w:r>
                        <w:t>1</w:t>
                      </w:r>
                    </w:p>
                  </w:txbxContent>
                </v:textbox>
              </v:shape>
            </w:pict>
          </mc:Fallback>
        </mc:AlternateContent>
      </w:r>
    </w:p>
    <w:p w14:paraId="30567B41" w14:textId="2406B441" w:rsidR="003F40C5" w:rsidRDefault="00EF79AA" w:rsidP="00155EE1">
      <w:r>
        <w:rPr>
          <w:noProof/>
          <w:lang w:val="en-US"/>
        </w:rPr>
        <mc:AlternateContent>
          <mc:Choice Requires="wps">
            <w:drawing>
              <wp:anchor distT="0" distB="0" distL="114300" distR="114300" simplePos="0" relativeHeight="251711488" behindDoc="0" locked="0" layoutInCell="1" allowOverlap="1" wp14:anchorId="303DEC78" wp14:editId="585AAA1B">
                <wp:simplePos x="0" y="0"/>
                <wp:positionH relativeFrom="column">
                  <wp:posOffset>1048214</wp:posOffset>
                </wp:positionH>
                <wp:positionV relativeFrom="paragraph">
                  <wp:posOffset>24703</wp:posOffset>
                </wp:positionV>
                <wp:extent cx="5374887" cy="0"/>
                <wp:effectExtent l="0" t="0" r="35560" b="19050"/>
                <wp:wrapNone/>
                <wp:docPr id="56" name="Straight Connector 56"/>
                <wp:cNvGraphicFramePr/>
                <a:graphic xmlns:a="http://schemas.openxmlformats.org/drawingml/2006/main">
                  <a:graphicData uri="http://schemas.microsoft.com/office/word/2010/wordprocessingShape">
                    <wps:wsp>
                      <wps:cNvCnPr/>
                      <wps:spPr>
                        <a:xfrm>
                          <a:off x="0" y="0"/>
                          <a:ext cx="537488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ACAA92" id="Straight Connector 56"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82.55pt,1.95pt" to="505.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707392" behindDoc="0" locked="0" layoutInCell="1" allowOverlap="1" wp14:anchorId="20E975B7" wp14:editId="49E219A2">
                <wp:simplePos x="0" y="0"/>
                <wp:positionH relativeFrom="column">
                  <wp:posOffset>2419815</wp:posOffset>
                </wp:positionH>
                <wp:positionV relativeFrom="paragraph">
                  <wp:posOffset>109205</wp:posOffset>
                </wp:positionV>
                <wp:extent cx="964580" cy="0"/>
                <wp:effectExtent l="0" t="0" r="26035" b="19050"/>
                <wp:wrapNone/>
                <wp:docPr id="52" name="Straight Connector 52"/>
                <wp:cNvGraphicFramePr/>
                <a:graphic xmlns:a="http://schemas.openxmlformats.org/drawingml/2006/main">
                  <a:graphicData uri="http://schemas.microsoft.com/office/word/2010/wordprocessingShape">
                    <wps:wsp>
                      <wps:cNvCnPr/>
                      <wps:spPr>
                        <a:xfrm flipH="1">
                          <a:off x="0" y="0"/>
                          <a:ext cx="964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A0704B" id="Straight Connector 52"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190.55pt,8.6pt" to="266.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" strokecolor="#5b9bd5 [3204]" strokeweight=".5pt">
                <v:stroke joinstyle="miter"/>
              </v:line>
            </w:pict>
          </mc:Fallback>
        </mc:AlternateContent>
      </w:r>
    </w:p>
    <w:p w14:paraId="00C34868" w14:textId="0A16E3ED" w:rsidR="003F40C5" w:rsidRDefault="00E06876" w:rsidP="00155EE1">
      <w:r w:rsidRPr="00E06876">
        <w:rPr>
          <w:noProof/>
          <w:lang w:val="en-US"/>
        </w:rPr>
        <w:lastRenderedPageBreak/>
        <mc:AlternateContent>
          <mc:Choice Requires="wps">
            <w:drawing>
              <wp:anchor distT="0" distB="0" distL="114300" distR="114300" simplePos="0" relativeHeight="251717632" behindDoc="0" locked="0" layoutInCell="1" allowOverlap="1" wp14:anchorId="51E16C34" wp14:editId="50D640CB">
                <wp:simplePos x="0" y="0"/>
                <wp:positionH relativeFrom="column">
                  <wp:posOffset>1805203</wp:posOffset>
                </wp:positionH>
                <wp:positionV relativeFrom="paragraph">
                  <wp:posOffset>-584036</wp:posOffset>
                </wp:positionV>
                <wp:extent cx="0" cy="7138219"/>
                <wp:effectExtent l="0" t="0" r="19050" b="24765"/>
                <wp:wrapNone/>
                <wp:docPr id="48" name="Straight Connector 48"/>
                <wp:cNvGraphicFramePr/>
                <a:graphic xmlns:a="http://schemas.openxmlformats.org/drawingml/2006/main">
                  <a:graphicData uri="http://schemas.microsoft.com/office/word/2010/wordprocessingShape">
                    <wps:wsp>
                      <wps:cNvCnPr/>
                      <wps:spPr>
                        <a:xfrm>
                          <a:off x="0" y="0"/>
                          <a:ext cx="0" cy="713821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B1F406" id="Straight Connector 48" o:spid="_x0000_s1026" style="position:absolute;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15pt,-46pt" to="142.15pt,5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" strokecolor="#5b9bd5 [3204]" strokeweight=".5pt">
                <v:stroke joinstyle="miter"/>
              </v:line>
            </w:pict>
          </mc:Fallback>
        </mc:AlternateContent>
      </w:r>
      <w:r w:rsidRPr="00E06876">
        <w:rPr>
          <w:noProof/>
          <w:lang w:val="en-US"/>
        </w:rPr>
        <mc:AlternateContent>
          <mc:Choice Requires="wps">
            <w:drawing>
              <wp:anchor distT="0" distB="0" distL="114300" distR="114300" simplePos="0" relativeHeight="251723776" behindDoc="0" locked="0" layoutInCell="1" allowOverlap="1" wp14:anchorId="01ADE5AE" wp14:editId="5ED73160">
                <wp:simplePos x="0" y="0"/>
                <wp:positionH relativeFrom="margin">
                  <wp:posOffset>1797685</wp:posOffset>
                </wp:positionH>
                <wp:positionV relativeFrom="paragraph">
                  <wp:posOffset>2756535</wp:posOffset>
                </wp:positionV>
                <wp:extent cx="0" cy="297180"/>
                <wp:effectExtent l="76200" t="0" r="57150" b="64770"/>
                <wp:wrapNone/>
                <wp:docPr id="64" name="Straight Arrow Connector 64"/>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1171E" id="Straight Arrow Connector 64" o:spid="_x0000_s1026" type="#_x0000_t32" style="position:absolute;margin-left:141.55pt;margin-top:217.05pt;width:0;height:23.4pt;z-index:25172377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22752" behindDoc="0" locked="0" layoutInCell="1" allowOverlap="1" wp14:anchorId="34CD594C" wp14:editId="53618279">
                <wp:simplePos x="0" y="0"/>
                <wp:positionH relativeFrom="column">
                  <wp:posOffset>1138555</wp:posOffset>
                </wp:positionH>
                <wp:positionV relativeFrom="paragraph">
                  <wp:posOffset>2169160</wp:posOffset>
                </wp:positionV>
                <wp:extent cx="1355725" cy="573405"/>
                <wp:effectExtent l="0" t="0" r="15875" b="17145"/>
                <wp:wrapNone/>
                <wp:docPr id="63" name="Rectangle 63"/>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31C489" w14:textId="77777777" w:rsidR="001C5483" w:rsidRDefault="001C5483" w:rsidP="00E06876">
                            <w:pPr>
                              <w:pStyle w:val="NoSpacing"/>
                              <w:jc w:val="center"/>
                              <w:rPr>
                                <w:sz w:val="16"/>
                                <w:szCs w:val="16"/>
                                <w:lang w:val="en-US"/>
                              </w:rPr>
                            </w:pPr>
                            <w:r>
                              <w:rPr>
                                <w:sz w:val="16"/>
                                <w:szCs w:val="16"/>
                                <w:lang w:val="en-US"/>
                              </w:rPr>
                              <w:t>E</w:t>
                            </w:r>
                            <w:r>
                              <w:rPr>
                                <w:sz w:val="16"/>
                                <w:szCs w:val="16"/>
                                <w:vertAlign w:val="subscript"/>
                                <w:lang w:val="en-US"/>
                              </w:rPr>
                              <w:t>com</w:t>
                            </w:r>
                            <w:bookmarkStart w:id="114" w:name="_GoBack"/>
                            <w:bookmarkEnd w:id="114"/>
                            <w:r>
                              <w:rPr>
                                <w:sz w:val="16"/>
                                <w:szCs w:val="16"/>
                                <w:lang w:val="en-US"/>
                              </w:rPr>
                              <w:t>=0.2</w:t>
                            </w:r>
                          </w:p>
                          <w:p w14:paraId="664DA258" w14:textId="77777777" w:rsidR="001C5483" w:rsidRDefault="001C5483" w:rsidP="00E06876">
                            <w:pPr>
                              <w:pStyle w:val="NoSpacing"/>
                              <w:jc w:val="center"/>
                              <w:rPr>
                                <w:sz w:val="16"/>
                                <w:szCs w:val="16"/>
                                <w:lang w:val="en-US"/>
                              </w:rPr>
                            </w:pPr>
                            <w:r>
                              <w:rPr>
                                <w:sz w:val="16"/>
                                <w:szCs w:val="16"/>
                                <w:lang w:val="en-US"/>
                              </w:rPr>
                              <w:t>E1 = 0.5</w:t>
                            </w:r>
                          </w:p>
                          <w:p w14:paraId="4B59FD5C" w14:textId="77777777" w:rsidR="001C5483" w:rsidRPr="00E06876" w:rsidRDefault="001C5483" w:rsidP="00E06876">
                            <w:pPr>
                              <w:pStyle w:val="NoSpacing"/>
                              <w:jc w:val="center"/>
                              <w:rPr>
                                <w:sz w:val="16"/>
                                <w:szCs w:val="16"/>
                                <w:lang w:val="en-US"/>
                              </w:rPr>
                            </w:pPr>
                            <w:r>
                              <w:rPr>
                                <w:sz w:val="16"/>
                                <w:szCs w:val="16"/>
                                <w:lang w:val="en-US"/>
                              </w:rPr>
                              <w:t>E0 = E1*0.5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D594C" id="Rectangle 63" o:spid="_x0000_s1039" style="position:absolute;margin-left:89.65pt;margin-top:170.8pt;width:106.75pt;height:45.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" fillcolor="#5b9bd5 [3204]" strokecolor="#1f4d78 [1604]" strokeweight="1pt">
                <v:textbox>
                  <w:txbxContent>
                    <w:p w14:paraId="4E31C489" w14:textId="77777777" w:rsidR="001C5483" w:rsidRDefault="001C5483" w:rsidP="00E06876">
                      <w:pPr>
                        <w:pStyle w:val="NoSpacing"/>
                        <w:jc w:val="center"/>
                        <w:rPr>
                          <w:sz w:val="16"/>
                          <w:szCs w:val="16"/>
                          <w:lang w:val="en-US"/>
                        </w:rPr>
                      </w:pPr>
                      <w:r>
                        <w:rPr>
                          <w:sz w:val="16"/>
                          <w:szCs w:val="16"/>
                          <w:lang w:val="en-US"/>
                        </w:rPr>
                        <w:t>E</w:t>
                      </w:r>
                      <w:r>
                        <w:rPr>
                          <w:sz w:val="16"/>
                          <w:szCs w:val="16"/>
                          <w:vertAlign w:val="subscript"/>
                          <w:lang w:val="en-US"/>
                        </w:rPr>
                        <w:t>com</w:t>
                      </w:r>
                      <w:bookmarkStart w:id="115" w:name="_GoBack"/>
                      <w:bookmarkEnd w:id="115"/>
                      <w:r>
                        <w:rPr>
                          <w:sz w:val="16"/>
                          <w:szCs w:val="16"/>
                          <w:lang w:val="en-US"/>
                        </w:rPr>
                        <w:t>=0.2</w:t>
                      </w:r>
                    </w:p>
                    <w:p w14:paraId="664DA258" w14:textId="77777777" w:rsidR="001C5483" w:rsidRDefault="001C5483" w:rsidP="00E06876">
                      <w:pPr>
                        <w:pStyle w:val="NoSpacing"/>
                        <w:jc w:val="center"/>
                        <w:rPr>
                          <w:sz w:val="16"/>
                          <w:szCs w:val="16"/>
                          <w:lang w:val="en-US"/>
                        </w:rPr>
                      </w:pPr>
                      <w:r>
                        <w:rPr>
                          <w:sz w:val="16"/>
                          <w:szCs w:val="16"/>
                          <w:lang w:val="en-US"/>
                        </w:rPr>
                        <w:t>E1 = 0.5</w:t>
                      </w:r>
                    </w:p>
                    <w:p w14:paraId="4B59FD5C" w14:textId="77777777" w:rsidR="001C5483" w:rsidRPr="00E06876" w:rsidRDefault="001C5483" w:rsidP="00E06876">
                      <w:pPr>
                        <w:pStyle w:val="NoSpacing"/>
                        <w:jc w:val="center"/>
                        <w:rPr>
                          <w:sz w:val="16"/>
                          <w:szCs w:val="16"/>
                          <w:lang w:val="en-US"/>
                        </w:rPr>
                      </w:pPr>
                      <w:r>
                        <w:rPr>
                          <w:sz w:val="16"/>
                          <w:szCs w:val="16"/>
                          <w:lang w:val="en-US"/>
                        </w:rPr>
                        <w:t>E0 = E1*0.5</w:t>
                      </w:r>
                    </w:p>
                  </w:txbxContent>
                </v:textbox>
              </v:rect>
            </w:pict>
          </mc:Fallback>
        </mc:AlternateContent>
      </w:r>
      <w:r w:rsidRPr="00E06876">
        <w:rPr>
          <w:noProof/>
          <w:lang w:val="en-US"/>
        </w:rPr>
        <mc:AlternateContent>
          <mc:Choice Requires="wps">
            <w:drawing>
              <wp:anchor distT="0" distB="0" distL="114300" distR="114300" simplePos="0" relativeHeight="251721728" behindDoc="0" locked="0" layoutInCell="1" allowOverlap="1" wp14:anchorId="40840CD4" wp14:editId="192C4BB8">
                <wp:simplePos x="0" y="0"/>
                <wp:positionH relativeFrom="margin">
                  <wp:posOffset>1808480</wp:posOffset>
                </wp:positionH>
                <wp:positionV relativeFrom="paragraph">
                  <wp:posOffset>1848485</wp:posOffset>
                </wp:positionV>
                <wp:extent cx="0" cy="297180"/>
                <wp:effectExtent l="76200" t="0" r="57150" b="64770"/>
                <wp:wrapNone/>
                <wp:docPr id="62" name="Straight Arrow Connector 62"/>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93B7D4" id="Straight Arrow Connector 62" o:spid="_x0000_s1026" type="#_x0000_t32" style="position:absolute;margin-left:142.4pt;margin-top:145.55pt;width:0;height:23.4pt;z-index:2517217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20704" behindDoc="0" locked="0" layoutInCell="1" allowOverlap="1" wp14:anchorId="39F66CAE" wp14:editId="4FE82DA7">
                <wp:simplePos x="0" y="0"/>
                <wp:positionH relativeFrom="margin">
                  <wp:posOffset>1038225</wp:posOffset>
                </wp:positionH>
                <wp:positionV relativeFrom="paragraph">
                  <wp:posOffset>1186180</wp:posOffset>
                </wp:positionV>
                <wp:extent cx="1538605" cy="661670"/>
                <wp:effectExtent l="19050" t="0" r="42545" b="24130"/>
                <wp:wrapNone/>
                <wp:docPr id="61" name="Hexagon 61"/>
                <wp:cNvGraphicFramePr/>
                <a:graphic xmlns:a="http://schemas.openxmlformats.org/drawingml/2006/main">
                  <a:graphicData uri="http://schemas.microsoft.com/office/word/2010/wordprocessingShape">
                    <wps:wsp>
                      <wps:cNvSpPr/>
                      <wps:spPr>
                        <a:xfrm>
                          <a:off x="0" y="0"/>
                          <a:ext cx="1538605" cy="661670"/>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E18F19" w14:textId="77777777" w:rsidR="001C5483" w:rsidRPr="00E06876" w:rsidRDefault="001C5483" w:rsidP="00E06876">
                            <w:pPr>
                              <w:pStyle w:val="NoSpacing"/>
                              <w:jc w:val="center"/>
                              <w:rPr>
                                <w:sz w:val="16"/>
                                <w:szCs w:val="16"/>
                              </w:rPr>
                            </w:pPr>
                            <w:r w:rsidRPr="003F40C5">
                              <w:rPr>
                                <w:sz w:val="16"/>
                                <w:szCs w:val="16"/>
                              </w:rPr>
                              <w:t xml:space="preserve">От </w:t>
                            </w:r>
                            <w:r w:rsidRPr="003F40C5">
                              <w:rPr>
                                <w:sz w:val="16"/>
                                <w:szCs w:val="16"/>
                                <w:lang w:val="en-US"/>
                              </w:rPr>
                              <w:t>n</w:t>
                            </w:r>
                            <w:r w:rsidRPr="00E06876">
                              <w:rPr>
                                <w:sz w:val="16"/>
                                <w:szCs w:val="16"/>
                              </w:rPr>
                              <w:t>=0</w:t>
                            </w:r>
                          </w:p>
                          <w:p w14:paraId="5A3B7F1B" w14:textId="77777777" w:rsidR="001C5483" w:rsidRPr="00E06876" w:rsidRDefault="001C5483" w:rsidP="00E06876">
                            <w:pPr>
                              <w:pStyle w:val="NoSpacing"/>
                              <w:jc w:val="center"/>
                              <w:rPr>
                                <w:sz w:val="16"/>
                                <w:szCs w:val="16"/>
                              </w:rPr>
                            </w:pPr>
                            <w:r w:rsidRPr="003F40C5">
                              <w:rPr>
                                <w:sz w:val="16"/>
                                <w:szCs w:val="16"/>
                              </w:rPr>
                              <w:t>До длина(х) –</w:t>
                            </w:r>
                            <w:r w:rsidRPr="00E06876">
                              <w:rPr>
                                <w:sz w:val="16"/>
                                <w:szCs w:val="16"/>
                              </w:rPr>
                              <w:t xml:space="preserve"> </w:t>
                            </w:r>
                            <w:r w:rsidRPr="003F40C5">
                              <w:rPr>
                                <w:sz w:val="16"/>
                                <w:szCs w:val="16"/>
                                <w:lang w:val="en-US"/>
                              </w:rPr>
                              <w:t>Ns</w:t>
                            </w:r>
                            <w:r w:rsidRPr="00E06876">
                              <w:rPr>
                                <w:sz w:val="16"/>
                                <w:szCs w:val="16"/>
                              </w:rPr>
                              <w:t>1 -1</w:t>
                            </w:r>
                          </w:p>
                          <w:p w14:paraId="37882486" w14:textId="77777777" w:rsidR="001C5483" w:rsidRPr="003F40C5" w:rsidRDefault="001C5483" w:rsidP="00E06876">
                            <w:pPr>
                              <w:pStyle w:val="NoSpacing"/>
                              <w:jc w:val="center"/>
                              <w:rPr>
                                <w:sz w:val="16"/>
                                <w:szCs w:val="16"/>
                              </w:rPr>
                            </w:pPr>
                            <w:r w:rsidRPr="003F40C5">
                              <w:rPr>
                                <w:sz w:val="16"/>
                                <w:szCs w:val="16"/>
                              </w:rPr>
                              <w:t>Шаг 1</w:t>
                            </w:r>
                          </w:p>
                          <w:p w14:paraId="7CEDE9DD" w14:textId="77777777" w:rsidR="001C5483" w:rsidRPr="003F40C5" w:rsidRDefault="001C5483" w:rsidP="00E06876">
                            <w:pPr>
                              <w:jc w:val="center"/>
                              <w:rPr>
                                <w:sz w:val="16"/>
                                <w:szCs w:val="1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66CAE" id="Hexagon 61" o:spid="_x0000_s1040" type="#_x0000_t9" style="position:absolute;margin-left:81.75pt;margin-top:93.4pt;width:121.15pt;height:52.1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" adj="2322" fillcolor="#5b9bd5 [3204]" strokecolor="#1f4d78 [1604]" strokeweight="1pt">
                <v:textbox>
                  <w:txbxContent>
                    <w:p w14:paraId="1AE18F19" w14:textId="77777777" w:rsidR="001C5483" w:rsidRPr="00E06876" w:rsidRDefault="001C5483" w:rsidP="00E06876">
                      <w:pPr>
                        <w:pStyle w:val="NoSpacing"/>
                        <w:jc w:val="center"/>
                        <w:rPr>
                          <w:sz w:val="16"/>
                          <w:szCs w:val="16"/>
                        </w:rPr>
                      </w:pPr>
                      <w:r w:rsidRPr="003F40C5">
                        <w:rPr>
                          <w:sz w:val="16"/>
                          <w:szCs w:val="16"/>
                        </w:rPr>
                        <w:t xml:space="preserve">От </w:t>
                      </w:r>
                      <w:r w:rsidRPr="003F40C5">
                        <w:rPr>
                          <w:sz w:val="16"/>
                          <w:szCs w:val="16"/>
                          <w:lang w:val="en-US"/>
                        </w:rPr>
                        <w:t>n</w:t>
                      </w:r>
                      <w:r w:rsidRPr="00E06876">
                        <w:rPr>
                          <w:sz w:val="16"/>
                          <w:szCs w:val="16"/>
                        </w:rPr>
                        <w:t>=0</w:t>
                      </w:r>
                    </w:p>
                    <w:p w14:paraId="5A3B7F1B" w14:textId="77777777" w:rsidR="001C5483" w:rsidRPr="00E06876" w:rsidRDefault="001C5483" w:rsidP="00E06876">
                      <w:pPr>
                        <w:pStyle w:val="NoSpacing"/>
                        <w:jc w:val="center"/>
                        <w:rPr>
                          <w:sz w:val="16"/>
                          <w:szCs w:val="16"/>
                        </w:rPr>
                      </w:pPr>
                      <w:r w:rsidRPr="003F40C5">
                        <w:rPr>
                          <w:sz w:val="16"/>
                          <w:szCs w:val="16"/>
                        </w:rPr>
                        <w:t>До длина(х) –</w:t>
                      </w:r>
                      <w:r w:rsidRPr="00E06876">
                        <w:rPr>
                          <w:sz w:val="16"/>
                          <w:szCs w:val="16"/>
                        </w:rPr>
                        <w:t xml:space="preserve"> </w:t>
                      </w:r>
                      <w:r w:rsidRPr="003F40C5">
                        <w:rPr>
                          <w:sz w:val="16"/>
                          <w:szCs w:val="16"/>
                          <w:lang w:val="en-US"/>
                        </w:rPr>
                        <w:t>Ns</w:t>
                      </w:r>
                      <w:r w:rsidRPr="00E06876">
                        <w:rPr>
                          <w:sz w:val="16"/>
                          <w:szCs w:val="16"/>
                        </w:rPr>
                        <w:t>1 -1</w:t>
                      </w:r>
                    </w:p>
                    <w:p w14:paraId="37882486" w14:textId="77777777" w:rsidR="001C5483" w:rsidRPr="003F40C5" w:rsidRDefault="001C5483" w:rsidP="00E06876">
                      <w:pPr>
                        <w:pStyle w:val="NoSpacing"/>
                        <w:jc w:val="center"/>
                        <w:rPr>
                          <w:sz w:val="16"/>
                          <w:szCs w:val="16"/>
                        </w:rPr>
                      </w:pPr>
                      <w:r w:rsidRPr="003F40C5">
                        <w:rPr>
                          <w:sz w:val="16"/>
                          <w:szCs w:val="16"/>
                        </w:rPr>
                        <w:t>Шаг 1</w:t>
                      </w:r>
                    </w:p>
                    <w:p w14:paraId="7CEDE9DD" w14:textId="77777777" w:rsidR="001C5483" w:rsidRPr="003F40C5" w:rsidRDefault="001C5483" w:rsidP="00E06876">
                      <w:pPr>
                        <w:jc w:val="center"/>
                        <w:rPr>
                          <w:sz w:val="16"/>
                          <w:szCs w:val="16"/>
                          <w:lang w:val="en-US"/>
                        </w:rPr>
                      </w:pPr>
                    </w:p>
                  </w:txbxContent>
                </v:textbox>
                <w10:wrap anchorx="margin"/>
              </v:shape>
            </w:pict>
          </mc:Fallback>
        </mc:AlternateContent>
      </w:r>
      <w:r w:rsidRPr="00E06876">
        <w:rPr>
          <w:noProof/>
          <w:lang w:val="en-US"/>
        </w:rPr>
        <mc:AlternateContent>
          <mc:Choice Requires="wps">
            <w:drawing>
              <wp:anchor distT="0" distB="0" distL="114300" distR="114300" simplePos="0" relativeHeight="251719680" behindDoc="0" locked="0" layoutInCell="1" allowOverlap="1" wp14:anchorId="14F9EE68" wp14:editId="60BD0EA8">
                <wp:simplePos x="0" y="0"/>
                <wp:positionH relativeFrom="margin">
                  <wp:posOffset>1803400</wp:posOffset>
                </wp:positionH>
                <wp:positionV relativeFrom="paragraph">
                  <wp:posOffset>861060</wp:posOffset>
                </wp:positionV>
                <wp:extent cx="0" cy="297180"/>
                <wp:effectExtent l="76200" t="0" r="57150" b="64770"/>
                <wp:wrapNone/>
                <wp:docPr id="60" name="Straight Arrow Connector 60"/>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64B9B" id="Straight Arrow Connector 60" o:spid="_x0000_s1026" type="#_x0000_t32" style="position:absolute;margin-left:142pt;margin-top:67.8pt;width:0;height:23.4pt;z-index:25171968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18656" behindDoc="0" locked="0" layoutInCell="1" allowOverlap="1" wp14:anchorId="4FC8146E" wp14:editId="00BC9834">
                <wp:simplePos x="0" y="0"/>
                <wp:positionH relativeFrom="column">
                  <wp:posOffset>1144270</wp:posOffset>
                </wp:positionH>
                <wp:positionV relativeFrom="paragraph">
                  <wp:posOffset>273685</wp:posOffset>
                </wp:positionV>
                <wp:extent cx="1355725" cy="573405"/>
                <wp:effectExtent l="0" t="0" r="15875" b="17145"/>
                <wp:wrapNone/>
                <wp:docPr id="59" name="Rectangle 5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3C18E" w14:textId="77777777" w:rsidR="001C5483" w:rsidRPr="00E06876" w:rsidRDefault="001C5483" w:rsidP="00E06876">
                            <w:pPr>
                              <w:pStyle w:val="NoSpacing"/>
                              <w:jc w:val="center"/>
                              <w:rPr>
                                <w:sz w:val="16"/>
                                <w:szCs w:val="16"/>
                                <w:lang w:val="en-US"/>
                              </w:rPr>
                            </w:pPr>
                            <w:r w:rsidRPr="00E06876">
                              <w:rPr>
                                <w:sz w:val="16"/>
                                <w:szCs w:val="16"/>
                                <w:lang w:val="en-US"/>
                              </w:rPr>
                              <w:t>Flag = 0</w:t>
                            </w:r>
                          </w:p>
                          <w:p w14:paraId="27E5184A" w14:textId="77777777" w:rsidR="001C5483" w:rsidRDefault="001C5483" w:rsidP="00E06876">
                            <w:pPr>
                              <w:pStyle w:val="NoSpacing"/>
                              <w:jc w:val="center"/>
                              <w:rPr>
                                <w:sz w:val="16"/>
                                <w:szCs w:val="16"/>
                                <w:lang w:val="en-US"/>
                              </w:rPr>
                            </w:pPr>
                            <w:r w:rsidRPr="00E06876">
                              <w:rPr>
                                <w:sz w:val="16"/>
                                <w:szCs w:val="16"/>
                                <w:lang w:val="en-US"/>
                              </w:rPr>
                              <w:t>Counter = 0</w:t>
                            </w:r>
                          </w:p>
                          <w:p w14:paraId="3FFA3DE0" w14:textId="43E0751D" w:rsidR="001C5483" w:rsidRPr="00DC46D8" w:rsidRDefault="001C5483" w:rsidP="00E06876">
                            <w:pPr>
                              <w:pStyle w:val="NoSpacing"/>
                              <w:jc w:val="center"/>
                              <w:rPr>
                                <w:sz w:val="16"/>
                                <w:szCs w:val="16"/>
                                <w:vertAlign w:val="subscript"/>
                                <w:lang w:val="en-US"/>
                              </w:rPr>
                            </w:pPr>
                            <w:r>
                              <w:rPr>
                                <w:sz w:val="16"/>
                                <w:szCs w:val="16"/>
                              </w:rPr>
                              <w:t xml:space="preserve">Расчет </w:t>
                            </w:r>
                            <w:r>
                              <w:rPr>
                                <w:sz w:val="16"/>
                                <w:szCs w:val="16"/>
                                <w:lang w:val="en-US"/>
                              </w:rPr>
                              <w: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8146E" id="Rectangle 59" o:spid="_x0000_s1041" style="position:absolute;margin-left:90.1pt;margin-top:21.55pt;width:106.75pt;height:45.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" fillcolor="#5b9bd5 [3204]" strokecolor="#1f4d78 [1604]" strokeweight="1pt">
                <v:textbox>
                  <w:txbxContent>
                    <w:p w14:paraId="23C3C18E" w14:textId="77777777" w:rsidR="001C5483" w:rsidRPr="00E06876" w:rsidRDefault="001C5483" w:rsidP="00E06876">
                      <w:pPr>
                        <w:pStyle w:val="NoSpacing"/>
                        <w:jc w:val="center"/>
                        <w:rPr>
                          <w:sz w:val="16"/>
                          <w:szCs w:val="16"/>
                          <w:lang w:val="en-US"/>
                        </w:rPr>
                      </w:pPr>
                      <w:r w:rsidRPr="00E06876">
                        <w:rPr>
                          <w:sz w:val="16"/>
                          <w:szCs w:val="16"/>
                          <w:lang w:val="en-US"/>
                        </w:rPr>
                        <w:t>Flag = 0</w:t>
                      </w:r>
                    </w:p>
                    <w:p w14:paraId="27E5184A" w14:textId="77777777" w:rsidR="001C5483" w:rsidRDefault="001C5483" w:rsidP="00E06876">
                      <w:pPr>
                        <w:pStyle w:val="NoSpacing"/>
                        <w:jc w:val="center"/>
                        <w:rPr>
                          <w:sz w:val="16"/>
                          <w:szCs w:val="16"/>
                          <w:lang w:val="en-US"/>
                        </w:rPr>
                      </w:pPr>
                      <w:r w:rsidRPr="00E06876">
                        <w:rPr>
                          <w:sz w:val="16"/>
                          <w:szCs w:val="16"/>
                          <w:lang w:val="en-US"/>
                        </w:rPr>
                        <w:t>Counter = 0</w:t>
                      </w:r>
                    </w:p>
                    <w:p w14:paraId="3FFA3DE0" w14:textId="43E0751D" w:rsidR="001C5483" w:rsidRPr="00DC46D8" w:rsidRDefault="001C5483" w:rsidP="00E06876">
                      <w:pPr>
                        <w:pStyle w:val="NoSpacing"/>
                        <w:jc w:val="center"/>
                        <w:rPr>
                          <w:sz w:val="16"/>
                          <w:szCs w:val="16"/>
                          <w:vertAlign w:val="subscript"/>
                          <w:lang w:val="en-US"/>
                        </w:rPr>
                      </w:pPr>
                      <w:r>
                        <w:rPr>
                          <w:sz w:val="16"/>
                          <w:szCs w:val="16"/>
                        </w:rPr>
                        <w:t xml:space="preserve">Расчет </w:t>
                      </w:r>
                      <w:r>
                        <w:rPr>
                          <w:sz w:val="16"/>
                          <w:szCs w:val="16"/>
                          <w:lang w:val="en-US"/>
                        </w:rPr>
                        <w:t>LE</w:t>
                      </w:r>
                    </w:p>
                  </w:txbxContent>
                </v:textbox>
              </v:rect>
            </w:pict>
          </mc:Fallback>
        </mc:AlternateContent>
      </w:r>
      <w:r w:rsidRPr="00E06876">
        <w:rPr>
          <w:noProof/>
          <w:lang w:val="en-US"/>
        </w:rPr>
        <mc:AlternateContent>
          <mc:Choice Requires="wps">
            <w:drawing>
              <wp:anchor distT="0" distB="0" distL="114300" distR="114300" simplePos="0" relativeHeight="251715584" behindDoc="0" locked="0" layoutInCell="1" allowOverlap="1" wp14:anchorId="42D44A1E" wp14:editId="57FC3712">
                <wp:simplePos x="0" y="0"/>
                <wp:positionH relativeFrom="margin">
                  <wp:posOffset>1812290</wp:posOffset>
                </wp:positionH>
                <wp:positionV relativeFrom="paragraph">
                  <wp:posOffset>-38735</wp:posOffset>
                </wp:positionV>
                <wp:extent cx="0" cy="297180"/>
                <wp:effectExtent l="76200" t="0" r="57150" b="64770"/>
                <wp:wrapNone/>
                <wp:docPr id="39" name="Straight Arrow Connector 3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4F26A7" id="Straight Arrow Connector 39" o:spid="_x0000_s1026" type="#_x0000_t32" style="position:absolute;margin-left:142.7pt;margin-top:-3.05pt;width:0;height:23.4pt;z-index:2517155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16608" behindDoc="0" locked="0" layoutInCell="1" allowOverlap="1" wp14:anchorId="6CFE7485" wp14:editId="5D57ADC8">
                <wp:simplePos x="0" y="0"/>
                <wp:positionH relativeFrom="margin">
                  <wp:posOffset>1607246</wp:posOffset>
                </wp:positionH>
                <wp:positionV relativeFrom="paragraph">
                  <wp:posOffset>-418854</wp:posOffset>
                </wp:positionV>
                <wp:extent cx="403225" cy="383540"/>
                <wp:effectExtent l="0" t="0" r="15875" b="16510"/>
                <wp:wrapNone/>
                <wp:docPr id="40" name="Flowchart: Connector 4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347BC" w14:textId="77777777" w:rsidR="001C5483" w:rsidRDefault="001C5483" w:rsidP="00E0687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E7485" id="Flowchart: Connector 40" o:spid="_x0000_s1042" type="#_x0000_t120" style="position:absolute;margin-left:126.55pt;margin-top:-33pt;width:31.75pt;height:30.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" fillcolor="#5b9bd5 [3204]" strokecolor="#1f4d78 [1604]" strokeweight="1pt">
                <v:stroke joinstyle="miter"/>
                <v:textbox>
                  <w:txbxContent>
                    <w:p w14:paraId="486347BC" w14:textId="77777777" w:rsidR="001C5483" w:rsidRDefault="001C5483" w:rsidP="00E06876">
                      <w:pPr>
                        <w:jc w:val="center"/>
                      </w:pPr>
                      <w:r>
                        <w:t>2</w:t>
                      </w:r>
                    </w:p>
                  </w:txbxContent>
                </v:textbox>
                <w10:wrap anchorx="margin"/>
              </v:shape>
            </w:pict>
          </mc:Fallback>
        </mc:AlternateContent>
      </w:r>
    </w:p>
    <w:p w14:paraId="5EBD5E73" w14:textId="77777777" w:rsidR="003F40C5" w:rsidRDefault="003F40C5" w:rsidP="00155EE1"/>
    <w:p w14:paraId="21DD431D" w14:textId="177D0322" w:rsidR="003F40C5" w:rsidRDefault="003F40C5" w:rsidP="00155EE1"/>
    <w:p w14:paraId="40646C9A" w14:textId="740AF647" w:rsidR="003F40C5" w:rsidRDefault="003F40C5" w:rsidP="00155EE1"/>
    <w:p w14:paraId="67A72B35" w14:textId="6644EAAC" w:rsidR="003F40C5" w:rsidRDefault="003F40C5" w:rsidP="00155EE1"/>
    <w:p w14:paraId="1331733D" w14:textId="10810623" w:rsidR="003F40C5" w:rsidRDefault="003F40C5" w:rsidP="00155EE1"/>
    <w:p w14:paraId="471B798B" w14:textId="0A6E0F07" w:rsidR="00E06876" w:rsidRDefault="00E06876" w:rsidP="00155EE1"/>
    <w:p w14:paraId="0412AFFE" w14:textId="0F54A22E" w:rsidR="00E06876" w:rsidRDefault="00E06876" w:rsidP="00155EE1"/>
    <w:p w14:paraId="5BF65A0B" w14:textId="5DE550CB" w:rsidR="00E06876" w:rsidRDefault="00E06876" w:rsidP="00155EE1">
      <w:r>
        <w:rPr>
          <w:noProof/>
          <w:lang w:val="en-US"/>
        </w:rPr>
        <mc:AlternateContent>
          <mc:Choice Requires="wps">
            <w:drawing>
              <wp:anchor distT="0" distB="0" distL="114300" distR="114300" simplePos="0" relativeHeight="251724800" behindDoc="0" locked="0" layoutInCell="1" allowOverlap="1" wp14:anchorId="76F62C9F" wp14:editId="1B7FE9CE">
                <wp:simplePos x="0" y="0"/>
                <wp:positionH relativeFrom="column">
                  <wp:posOffset>961288</wp:posOffset>
                </wp:positionH>
                <wp:positionV relativeFrom="paragraph">
                  <wp:posOffset>145231</wp:posOffset>
                </wp:positionV>
                <wp:extent cx="1692603" cy="761016"/>
                <wp:effectExtent l="19050" t="19050" r="22225" b="39370"/>
                <wp:wrapNone/>
                <wp:docPr id="65" name="Flowchart: Decision 65"/>
                <wp:cNvGraphicFramePr/>
                <a:graphic xmlns:a="http://schemas.openxmlformats.org/drawingml/2006/main">
                  <a:graphicData uri="http://schemas.microsoft.com/office/word/2010/wordprocessingShape">
                    <wps:wsp>
                      <wps:cNvSpPr/>
                      <wps:spPr>
                        <a:xfrm>
                          <a:off x="0" y="0"/>
                          <a:ext cx="1692603" cy="76101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2D7265" w14:textId="776A57AB" w:rsidR="001C5483" w:rsidRPr="00E06876" w:rsidRDefault="001C5483" w:rsidP="00E06876">
                            <w:pPr>
                              <w:pStyle w:val="NoSpacing"/>
                              <w:jc w:val="center"/>
                              <w:rPr>
                                <w:sz w:val="16"/>
                                <w:szCs w:val="16"/>
                                <w:vertAlign w:val="subscript"/>
                                <w:lang w:val="en-US"/>
                              </w:rPr>
                            </w:pPr>
                            <w:r>
                              <w:rPr>
                                <w:sz w:val="16"/>
                                <w:szCs w:val="16"/>
                                <w:lang w:val="en-US"/>
                              </w:rPr>
                              <w:t>If E</w:t>
                            </w:r>
                            <w:r>
                              <w:rPr>
                                <w:sz w:val="16"/>
                                <w:szCs w:val="16"/>
                                <w:vertAlign w:val="subscript"/>
                                <w:lang w:val="en-US"/>
                              </w:rPr>
                              <w:t>n</w:t>
                            </w:r>
                            <w:r>
                              <w:rPr>
                                <w:sz w:val="16"/>
                                <w:szCs w:val="16"/>
                                <w:lang w:val="en-US"/>
                              </w:rPr>
                              <w:t xml:space="preserve"> &lt; LE*E</w:t>
                            </w:r>
                            <w:r>
                              <w:rPr>
                                <w:sz w:val="16"/>
                                <w:szCs w:val="16"/>
                                <w:vertAlign w:val="subscript"/>
                                <w:lang w:val="en-US"/>
                              </w:rPr>
                              <w:t>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F62C9F" id="_x0000_t110" coordsize="21600,21600" o:spt="110" path="m10800,l,10800,10800,21600,21600,10800xe">
                <v:stroke joinstyle="miter"/>
                <v:path gradientshapeok="t" o:connecttype="rect" textboxrect="5400,5400,16200,16200"/>
              </v:shapetype>
              <v:shape id="Flowchart: Decision 65" o:spid="_x0000_s1043" type="#_x0000_t110" style="position:absolute;margin-left:75.7pt;margin-top:11.45pt;width:133.3pt;height:59.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" fillcolor="#5b9bd5 [3204]" strokecolor="#1f4d78 [1604]" strokeweight="1pt">
                <v:textbox>
                  <w:txbxContent>
                    <w:p w14:paraId="112D7265" w14:textId="776A57AB" w:rsidR="001C5483" w:rsidRPr="00E06876" w:rsidRDefault="001C5483" w:rsidP="00E06876">
                      <w:pPr>
                        <w:pStyle w:val="NoSpacing"/>
                        <w:jc w:val="center"/>
                        <w:rPr>
                          <w:sz w:val="16"/>
                          <w:szCs w:val="16"/>
                          <w:vertAlign w:val="subscript"/>
                          <w:lang w:val="en-US"/>
                        </w:rPr>
                      </w:pPr>
                      <w:r>
                        <w:rPr>
                          <w:sz w:val="16"/>
                          <w:szCs w:val="16"/>
                          <w:lang w:val="en-US"/>
                        </w:rPr>
                        <w:t>If E</w:t>
                      </w:r>
                      <w:r>
                        <w:rPr>
                          <w:sz w:val="16"/>
                          <w:szCs w:val="16"/>
                          <w:vertAlign w:val="subscript"/>
                          <w:lang w:val="en-US"/>
                        </w:rPr>
                        <w:t>n</w:t>
                      </w:r>
                      <w:r>
                        <w:rPr>
                          <w:sz w:val="16"/>
                          <w:szCs w:val="16"/>
                          <w:lang w:val="en-US"/>
                        </w:rPr>
                        <w:t xml:space="preserve"> &lt; LE*E</w:t>
                      </w:r>
                      <w:r>
                        <w:rPr>
                          <w:sz w:val="16"/>
                          <w:szCs w:val="16"/>
                          <w:vertAlign w:val="subscript"/>
                          <w:lang w:val="en-US"/>
                        </w:rPr>
                        <w:t>com</w:t>
                      </w:r>
                    </w:p>
                  </w:txbxContent>
                </v:textbox>
              </v:shape>
            </w:pict>
          </mc:Fallback>
        </mc:AlternateContent>
      </w:r>
    </w:p>
    <w:p w14:paraId="14E94FBC" w14:textId="3231B648" w:rsidR="00E06876" w:rsidRDefault="00E06876" w:rsidP="00155EE1">
      <w:r w:rsidRPr="00E06876">
        <w:rPr>
          <w:noProof/>
          <w:lang w:val="en-US"/>
        </w:rPr>
        <mc:AlternateContent>
          <mc:Choice Requires="wps">
            <w:drawing>
              <wp:anchor distT="0" distB="0" distL="114300" distR="114300" simplePos="0" relativeHeight="251736064" behindDoc="0" locked="0" layoutInCell="1" allowOverlap="1" wp14:anchorId="3F17140E" wp14:editId="58984561">
                <wp:simplePos x="0" y="0"/>
                <wp:positionH relativeFrom="margin">
                  <wp:posOffset>3423920</wp:posOffset>
                </wp:positionH>
                <wp:positionV relativeFrom="paragraph">
                  <wp:posOffset>1435100</wp:posOffset>
                </wp:positionV>
                <wp:extent cx="0" cy="297180"/>
                <wp:effectExtent l="76200" t="0" r="57150" b="64770"/>
                <wp:wrapNone/>
                <wp:docPr id="75" name="Straight Arrow Connector 75"/>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0A41CF" id="Straight Arrow Connector 75" o:spid="_x0000_s1026" type="#_x0000_t32" style="position:absolute;margin-left:269.6pt;margin-top:113pt;width:0;height:23.4pt;z-index:2517360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35040" behindDoc="0" locked="0" layoutInCell="1" allowOverlap="1" wp14:anchorId="0C2DE027" wp14:editId="27E8526C">
                <wp:simplePos x="0" y="0"/>
                <wp:positionH relativeFrom="column">
                  <wp:posOffset>2764790</wp:posOffset>
                </wp:positionH>
                <wp:positionV relativeFrom="paragraph">
                  <wp:posOffset>847725</wp:posOffset>
                </wp:positionV>
                <wp:extent cx="1355725" cy="573405"/>
                <wp:effectExtent l="0" t="0" r="15875" b="17145"/>
                <wp:wrapNone/>
                <wp:docPr id="74" name="Rectangle 7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3C9EE4" w14:textId="3F8562E9" w:rsidR="001C5483" w:rsidRPr="00E06876" w:rsidRDefault="001C5483" w:rsidP="00E06876">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2DE027" id="Rectangle 74" o:spid="_x0000_s1044" style="position:absolute;margin-left:217.7pt;margin-top:66.75pt;width:106.75pt;height:45.1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" fillcolor="#5b9bd5 [3204]" strokecolor="#1f4d78 [1604]" strokeweight="1pt">
                <v:textbox>
                  <w:txbxContent>
                    <w:p w14:paraId="353C9EE4" w14:textId="3F8562E9" w:rsidR="001C5483" w:rsidRPr="00E06876" w:rsidRDefault="001C5483" w:rsidP="00E06876">
                      <w:pPr>
                        <w:pStyle w:val="NoSpacing"/>
                        <w:jc w:val="center"/>
                        <w:rPr>
                          <w:sz w:val="16"/>
                          <w:szCs w:val="16"/>
                          <w:lang w:val="en-US"/>
                        </w:rPr>
                      </w:pPr>
                      <w:r>
                        <w:rPr>
                          <w:sz w:val="16"/>
                          <w:szCs w:val="16"/>
                          <w:lang w:val="en-US"/>
                        </w:rPr>
                        <w:t>P</w:t>
                      </w:r>
                      <w:r>
                        <w:rPr>
                          <w:sz w:val="16"/>
                          <w:szCs w:val="16"/>
                          <w:vertAlign w:val="subscript"/>
                          <w:lang w:val="en-US"/>
                        </w:rPr>
                        <w:t>n</w:t>
                      </w:r>
                      <w:r>
                        <w:rPr>
                          <w:sz w:val="16"/>
                          <w:szCs w:val="16"/>
                          <w:lang w:val="en-US"/>
                        </w:rPr>
                        <w:t xml:space="preserve"> = 1</w:t>
                      </w:r>
                    </w:p>
                  </w:txbxContent>
                </v:textbox>
              </v:rect>
            </w:pict>
          </mc:Fallback>
        </mc:AlternateContent>
      </w:r>
      <w:r>
        <w:rPr>
          <w:noProof/>
          <w:lang w:val="en-US"/>
        </w:rPr>
        <mc:AlternateContent>
          <mc:Choice Requires="wps">
            <w:drawing>
              <wp:anchor distT="0" distB="0" distL="114300" distR="114300" simplePos="0" relativeHeight="251728896" behindDoc="0" locked="0" layoutInCell="1" allowOverlap="1" wp14:anchorId="41953F52" wp14:editId="16AED3E7">
                <wp:simplePos x="0" y="0"/>
                <wp:positionH relativeFrom="column">
                  <wp:posOffset>3420110</wp:posOffset>
                </wp:positionH>
                <wp:positionV relativeFrom="paragraph">
                  <wp:posOffset>156845</wp:posOffset>
                </wp:positionV>
                <wp:extent cx="0" cy="672465"/>
                <wp:effectExtent l="76200" t="0" r="95250" b="51435"/>
                <wp:wrapNone/>
                <wp:docPr id="70" name="Straight Arrow Connector 70"/>
                <wp:cNvGraphicFramePr/>
                <a:graphic xmlns:a="http://schemas.openxmlformats.org/drawingml/2006/main">
                  <a:graphicData uri="http://schemas.microsoft.com/office/word/2010/wordprocessingShape">
                    <wps:wsp>
                      <wps:cNvCnPr/>
                      <wps:spPr>
                        <a:xfrm>
                          <a:off x="0" y="0"/>
                          <a:ext cx="0" cy="672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5FE80C" id="Straight Arrow Connector 70" o:spid="_x0000_s1026" type="#_x0000_t32" style="position:absolute;margin-left:269.3pt;margin-top:12.35pt;width:0;height:52.9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29920" behindDoc="0" locked="0" layoutInCell="1" allowOverlap="1" wp14:anchorId="349A0C1C" wp14:editId="4C03F027">
                <wp:simplePos x="0" y="0"/>
                <wp:positionH relativeFrom="column">
                  <wp:posOffset>3426173</wp:posOffset>
                </wp:positionH>
                <wp:positionV relativeFrom="paragraph">
                  <wp:posOffset>144862</wp:posOffset>
                </wp:positionV>
                <wp:extent cx="0" cy="3609975"/>
                <wp:effectExtent l="0" t="0" r="19050" b="28575"/>
                <wp:wrapNone/>
                <wp:docPr id="71" name="Straight Connector 71"/>
                <wp:cNvGraphicFramePr/>
                <a:graphic xmlns:a="http://schemas.openxmlformats.org/drawingml/2006/main">
                  <a:graphicData uri="http://schemas.microsoft.com/office/word/2010/wordprocessingShape">
                    <wps:wsp>
                      <wps:cNvCnPr/>
                      <wps:spPr>
                        <a:xfrm>
                          <a:off x="0" y="0"/>
                          <a:ext cx="0" cy="3609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42556" id="Straight Connector 71"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269.8pt,11.4pt" to="269.8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" strokecolor="#5b9bd5 [3204]" strokeweight=".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14:anchorId="63876DD4" wp14:editId="4E20DA97">
                <wp:simplePos x="0" y="0"/>
                <wp:positionH relativeFrom="column">
                  <wp:posOffset>2660609</wp:posOffset>
                </wp:positionH>
                <wp:positionV relativeFrom="paragraph">
                  <wp:posOffset>158914</wp:posOffset>
                </wp:positionV>
                <wp:extent cx="784614" cy="0"/>
                <wp:effectExtent l="0" t="0" r="34925" b="19050"/>
                <wp:wrapNone/>
                <wp:docPr id="69" name="Straight Connector 69"/>
                <wp:cNvGraphicFramePr/>
                <a:graphic xmlns:a="http://schemas.openxmlformats.org/drawingml/2006/main">
                  <a:graphicData uri="http://schemas.microsoft.com/office/word/2010/wordprocessingShape">
                    <wps:wsp>
                      <wps:cNvCnPr/>
                      <wps:spPr>
                        <a:xfrm>
                          <a:off x="0" y="0"/>
                          <a:ext cx="78461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D4EC63" id="Straight Connector 6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9.5pt,12.5pt" to="271.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" strokecolor="#5b9bd5 [3204]" strokeweight=".5pt">
                <v:stroke joinstyle="miter"/>
              </v:line>
            </w:pict>
          </mc:Fallback>
        </mc:AlternateContent>
      </w:r>
    </w:p>
    <w:p w14:paraId="55A49CD0" w14:textId="70553A25" w:rsidR="00E06876" w:rsidRDefault="00E06876" w:rsidP="00155EE1">
      <w:r w:rsidRPr="00E06876">
        <w:rPr>
          <w:noProof/>
          <w:lang w:val="en-US"/>
        </w:rPr>
        <mc:AlternateContent>
          <mc:Choice Requires="wps">
            <w:drawing>
              <wp:anchor distT="0" distB="0" distL="114300" distR="114300" simplePos="0" relativeHeight="251726848" behindDoc="0" locked="0" layoutInCell="1" allowOverlap="1" wp14:anchorId="1FC86378" wp14:editId="17182B11">
                <wp:simplePos x="0" y="0"/>
                <wp:positionH relativeFrom="margin">
                  <wp:posOffset>1811102</wp:posOffset>
                </wp:positionH>
                <wp:positionV relativeFrom="paragraph">
                  <wp:posOffset>165817</wp:posOffset>
                </wp:positionV>
                <wp:extent cx="0" cy="297180"/>
                <wp:effectExtent l="76200" t="0" r="57150" b="64770"/>
                <wp:wrapNone/>
                <wp:docPr id="66" name="Straight Arrow Connector 6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D832B" id="Straight Arrow Connector 66" o:spid="_x0000_s1026" type="#_x0000_t32" style="position:absolute;margin-left:142.6pt;margin-top:13.05pt;width:0;height:23.4pt;z-index:25172684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" strokecolor="#5b9bd5 [3204]" strokeweight=".5pt">
                <v:stroke endarrow="block" joinstyle="miter"/>
                <w10:wrap anchorx="margin"/>
              </v:shape>
            </w:pict>
          </mc:Fallback>
        </mc:AlternateContent>
      </w:r>
    </w:p>
    <w:p w14:paraId="2720B646" w14:textId="406A7EBE" w:rsidR="00E06876" w:rsidRDefault="00E06876" w:rsidP="00155EE1">
      <w:r w:rsidRPr="00E06876">
        <w:rPr>
          <w:noProof/>
          <w:lang w:val="en-US"/>
        </w:rPr>
        <mc:AlternateContent>
          <mc:Choice Requires="wps">
            <w:drawing>
              <wp:anchor distT="0" distB="0" distL="114300" distR="114300" simplePos="0" relativeHeight="251731968" behindDoc="0" locked="0" layoutInCell="1" allowOverlap="1" wp14:anchorId="530AD1D6" wp14:editId="52472DB4">
                <wp:simplePos x="0" y="0"/>
                <wp:positionH relativeFrom="column">
                  <wp:posOffset>1143840</wp:posOffset>
                </wp:positionH>
                <wp:positionV relativeFrom="paragraph">
                  <wp:posOffset>120650</wp:posOffset>
                </wp:positionV>
                <wp:extent cx="1355725" cy="573405"/>
                <wp:effectExtent l="0" t="0" r="15875" b="17145"/>
                <wp:wrapNone/>
                <wp:docPr id="72" name="Rectangle 72"/>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075BF0" w14:textId="07106A78" w:rsidR="001C5483" w:rsidRDefault="001C5483" w:rsidP="00E06876">
                            <w:pPr>
                              <w:pStyle w:val="NoSpacing"/>
                              <w:jc w:val="center"/>
                              <w:rPr>
                                <w:sz w:val="16"/>
                                <w:szCs w:val="16"/>
                                <w:lang w:val="en-US"/>
                              </w:rPr>
                            </w:pPr>
                            <w:r>
                              <w:rPr>
                                <w:sz w:val="16"/>
                                <w:szCs w:val="16"/>
                                <w:lang w:val="en-US"/>
                              </w:rPr>
                              <w:t>P</w:t>
                            </w:r>
                            <w:r>
                              <w:rPr>
                                <w:sz w:val="16"/>
                                <w:szCs w:val="16"/>
                                <w:vertAlign w:val="subscript"/>
                                <w:lang w:val="en-US"/>
                              </w:rPr>
                              <w:t xml:space="preserve">n </w:t>
                            </w:r>
                            <w:r>
                              <w:rPr>
                                <w:sz w:val="16"/>
                                <w:szCs w:val="16"/>
                                <w:lang w:val="en-US"/>
                              </w:rPr>
                              <w:t>= 0</w:t>
                            </w:r>
                          </w:p>
                          <w:p w14:paraId="7C4819DB" w14:textId="4F819158" w:rsidR="001C5483" w:rsidRPr="00E06876" w:rsidRDefault="001C5483" w:rsidP="00E06876">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AD1D6" id="Rectangle 72" o:spid="_x0000_s1045" style="position:absolute;margin-left:90.05pt;margin-top:9.5pt;width:106.75pt;height:45.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" fillcolor="#5b9bd5 [3204]" strokecolor="#1f4d78 [1604]" strokeweight="1pt">
                <v:textbox>
                  <w:txbxContent>
                    <w:p w14:paraId="11075BF0" w14:textId="07106A78" w:rsidR="001C5483" w:rsidRDefault="001C5483" w:rsidP="00E06876">
                      <w:pPr>
                        <w:pStyle w:val="NoSpacing"/>
                        <w:jc w:val="center"/>
                        <w:rPr>
                          <w:sz w:val="16"/>
                          <w:szCs w:val="16"/>
                          <w:lang w:val="en-US"/>
                        </w:rPr>
                      </w:pPr>
                      <w:r>
                        <w:rPr>
                          <w:sz w:val="16"/>
                          <w:szCs w:val="16"/>
                          <w:lang w:val="en-US"/>
                        </w:rPr>
                        <w:t>P</w:t>
                      </w:r>
                      <w:r>
                        <w:rPr>
                          <w:sz w:val="16"/>
                          <w:szCs w:val="16"/>
                          <w:vertAlign w:val="subscript"/>
                          <w:lang w:val="en-US"/>
                        </w:rPr>
                        <w:t xml:space="preserve">n </w:t>
                      </w:r>
                      <w:r>
                        <w:rPr>
                          <w:sz w:val="16"/>
                          <w:szCs w:val="16"/>
                          <w:lang w:val="en-US"/>
                        </w:rPr>
                        <w:t>= 0</w:t>
                      </w:r>
                    </w:p>
                    <w:p w14:paraId="7C4819DB" w14:textId="4F819158" w:rsidR="001C5483" w:rsidRPr="00E06876" w:rsidRDefault="001C5483" w:rsidP="00E06876">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0</w:t>
                      </w:r>
                    </w:p>
                  </w:txbxContent>
                </v:textbox>
              </v:rect>
            </w:pict>
          </mc:Fallback>
        </mc:AlternateContent>
      </w:r>
    </w:p>
    <w:p w14:paraId="2CFD65AF" w14:textId="47EB44D5" w:rsidR="00E06876" w:rsidRDefault="00DC46D8" w:rsidP="00155EE1">
      <w:r>
        <w:rPr>
          <w:noProof/>
          <w:lang w:val="en-US"/>
        </w:rPr>
        <mc:AlternateContent>
          <mc:Choice Requires="wps">
            <w:drawing>
              <wp:anchor distT="0" distB="0" distL="114300" distR="114300" simplePos="0" relativeHeight="251747328" behindDoc="0" locked="0" layoutInCell="1" allowOverlap="1" wp14:anchorId="5F773569" wp14:editId="0224A64F">
                <wp:simplePos x="0" y="0"/>
                <wp:positionH relativeFrom="column">
                  <wp:posOffset>1805203</wp:posOffset>
                </wp:positionH>
                <wp:positionV relativeFrom="paragraph">
                  <wp:posOffset>304308</wp:posOffset>
                </wp:positionV>
                <wp:extent cx="0" cy="2365642"/>
                <wp:effectExtent l="76200" t="0" r="57150" b="53975"/>
                <wp:wrapNone/>
                <wp:docPr id="84" name="Straight Arrow Connector 84"/>
                <wp:cNvGraphicFramePr/>
                <a:graphic xmlns:a="http://schemas.openxmlformats.org/drawingml/2006/main">
                  <a:graphicData uri="http://schemas.microsoft.com/office/word/2010/wordprocessingShape">
                    <wps:wsp>
                      <wps:cNvCnPr/>
                      <wps:spPr>
                        <a:xfrm>
                          <a:off x="0" y="0"/>
                          <a:ext cx="0" cy="23656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AF2ADA" id="Straight Arrow Connector 84" o:spid="_x0000_s1026" type="#_x0000_t32" style="position:absolute;margin-left:142.15pt;margin-top:23.95pt;width:0;height:186.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" strokecolor="#5b9bd5 [3204]" strokeweight=".5pt">
                <v:stroke endarrow="block" joinstyle="miter"/>
              </v:shape>
            </w:pict>
          </mc:Fallback>
        </mc:AlternateContent>
      </w:r>
    </w:p>
    <w:p w14:paraId="1032C4A4" w14:textId="255F7559" w:rsidR="00E06876" w:rsidRDefault="00E06876" w:rsidP="00155EE1">
      <w:r w:rsidRPr="00E06876">
        <w:rPr>
          <w:noProof/>
          <w:lang w:val="en-US"/>
        </w:rPr>
        <mc:AlternateContent>
          <mc:Choice Requires="wps">
            <w:drawing>
              <wp:anchor distT="0" distB="0" distL="114300" distR="114300" simplePos="0" relativeHeight="251738112" behindDoc="0" locked="0" layoutInCell="1" allowOverlap="1" wp14:anchorId="66248EA0" wp14:editId="70F6EE94">
                <wp:simplePos x="0" y="0"/>
                <wp:positionH relativeFrom="column">
                  <wp:posOffset>2578018</wp:posOffset>
                </wp:positionH>
                <wp:positionV relativeFrom="paragraph">
                  <wp:posOffset>287880</wp:posOffset>
                </wp:positionV>
                <wp:extent cx="1710813" cy="861306"/>
                <wp:effectExtent l="19050" t="19050" r="22860" b="34290"/>
                <wp:wrapNone/>
                <wp:docPr id="76" name="Flowchart: Decision 76"/>
                <wp:cNvGraphicFramePr/>
                <a:graphic xmlns:a="http://schemas.openxmlformats.org/drawingml/2006/main">
                  <a:graphicData uri="http://schemas.microsoft.com/office/word/2010/wordprocessingShape">
                    <wps:wsp>
                      <wps:cNvSpPr/>
                      <wps:spPr>
                        <a:xfrm>
                          <a:off x="0" y="0"/>
                          <a:ext cx="1710813" cy="861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D7D39F" w14:textId="78BCB15D" w:rsidR="001C5483" w:rsidRDefault="001C5483" w:rsidP="00E06876">
                            <w:pPr>
                              <w:pStyle w:val="NoSpacing"/>
                              <w:jc w:val="center"/>
                              <w:rPr>
                                <w:sz w:val="16"/>
                                <w:szCs w:val="16"/>
                                <w:lang w:val="en-US"/>
                              </w:rPr>
                            </w:pPr>
                            <w:r>
                              <w:rPr>
                                <w:sz w:val="16"/>
                                <w:szCs w:val="16"/>
                                <w:lang w:val="en-US"/>
                              </w:rPr>
                              <w:t>If r1</w:t>
                            </w:r>
                            <w:r>
                              <w:rPr>
                                <w:sz w:val="16"/>
                                <w:szCs w:val="16"/>
                                <w:vertAlign w:val="subscript"/>
                                <w:lang w:val="en-US"/>
                              </w:rPr>
                              <w:t>n</w:t>
                            </w:r>
                            <w:r>
                              <w:rPr>
                                <w:sz w:val="16"/>
                                <w:szCs w:val="16"/>
                                <w:lang w:val="en-US"/>
                              </w:rPr>
                              <w:t>&gt; r0</w:t>
                            </w:r>
                            <w:r>
                              <w:rPr>
                                <w:sz w:val="16"/>
                                <w:szCs w:val="16"/>
                                <w:vertAlign w:val="subscript"/>
                                <w:lang w:val="en-US"/>
                              </w:rPr>
                              <w:t>n</w:t>
                            </w:r>
                            <w:r>
                              <w:rPr>
                                <w:sz w:val="16"/>
                                <w:szCs w:val="16"/>
                                <w:lang w:val="en-US"/>
                              </w:rPr>
                              <w:t xml:space="preserve"> &amp;&amp; r1</w:t>
                            </w:r>
                            <w:r>
                              <w:rPr>
                                <w:sz w:val="16"/>
                                <w:szCs w:val="16"/>
                                <w:vertAlign w:val="subscript"/>
                                <w:lang w:val="en-US"/>
                              </w:rPr>
                              <w:t>n</w:t>
                            </w:r>
                            <w:r>
                              <w:rPr>
                                <w:sz w:val="16"/>
                                <w:szCs w:val="16"/>
                                <w:lang w:val="en-US"/>
                              </w:rPr>
                              <w:t>&gt;0 &amp;&amp;</w:t>
                            </w:r>
                          </w:p>
                          <w:p w14:paraId="79ED3FAF" w14:textId="3EEEACCA" w:rsidR="001C5483" w:rsidRPr="00DC46D8" w:rsidRDefault="001C5483" w:rsidP="00E06876">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8EA0" id="Flowchart: Decision 76" o:spid="_x0000_s1046" type="#_x0000_t110" style="position:absolute;margin-left:203pt;margin-top:22.65pt;width:134.7pt;height:67.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" fillcolor="#5b9bd5 [3204]" strokecolor="#1f4d78 [1604]" strokeweight="1pt">
                <v:textbox>
                  <w:txbxContent>
                    <w:p w14:paraId="5ED7D39F" w14:textId="78BCB15D" w:rsidR="001C5483" w:rsidRDefault="001C5483" w:rsidP="00E06876">
                      <w:pPr>
                        <w:pStyle w:val="NoSpacing"/>
                        <w:jc w:val="center"/>
                        <w:rPr>
                          <w:sz w:val="16"/>
                          <w:szCs w:val="16"/>
                          <w:lang w:val="en-US"/>
                        </w:rPr>
                      </w:pPr>
                      <w:r>
                        <w:rPr>
                          <w:sz w:val="16"/>
                          <w:szCs w:val="16"/>
                          <w:lang w:val="en-US"/>
                        </w:rPr>
                        <w:t>If r1</w:t>
                      </w:r>
                      <w:r>
                        <w:rPr>
                          <w:sz w:val="16"/>
                          <w:szCs w:val="16"/>
                          <w:vertAlign w:val="subscript"/>
                          <w:lang w:val="en-US"/>
                        </w:rPr>
                        <w:t>n</w:t>
                      </w:r>
                      <w:r>
                        <w:rPr>
                          <w:sz w:val="16"/>
                          <w:szCs w:val="16"/>
                          <w:lang w:val="en-US"/>
                        </w:rPr>
                        <w:t>&gt; r0</w:t>
                      </w:r>
                      <w:r>
                        <w:rPr>
                          <w:sz w:val="16"/>
                          <w:szCs w:val="16"/>
                          <w:vertAlign w:val="subscript"/>
                          <w:lang w:val="en-US"/>
                        </w:rPr>
                        <w:t>n</w:t>
                      </w:r>
                      <w:r>
                        <w:rPr>
                          <w:sz w:val="16"/>
                          <w:szCs w:val="16"/>
                          <w:lang w:val="en-US"/>
                        </w:rPr>
                        <w:t xml:space="preserve"> &amp;&amp; r1</w:t>
                      </w:r>
                      <w:r>
                        <w:rPr>
                          <w:sz w:val="16"/>
                          <w:szCs w:val="16"/>
                          <w:vertAlign w:val="subscript"/>
                          <w:lang w:val="en-US"/>
                        </w:rPr>
                        <w:t>n</w:t>
                      </w:r>
                      <w:r>
                        <w:rPr>
                          <w:sz w:val="16"/>
                          <w:szCs w:val="16"/>
                          <w:lang w:val="en-US"/>
                        </w:rPr>
                        <w:t>&gt;0 &amp;&amp;</w:t>
                      </w:r>
                    </w:p>
                    <w:p w14:paraId="79ED3FAF" w14:textId="3EEEACCA" w:rsidR="001C5483" w:rsidRPr="00DC46D8" w:rsidRDefault="001C5483" w:rsidP="00E06876">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&gt;LE*e1</w:t>
                      </w:r>
                    </w:p>
                  </w:txbxContent>
                </v:textbox>
              </v:shape>
            </w:pict>
          </mc:Fallback>
        </mc:AlternateContent>
      </w:r>
    </w:p>
    <w:p w14:paraId="06AE87CC" w14:textId="2B6EDC46" w:rsidR="00E06876" w:rsidRDefault="00DC46D8" w:rsidP="00155EE1">
      <w:r>
        <w:rPr>
          <w:noProof/>
          <w:lang w:val="en-US"/>
        </w:rPr>
        <mc:AlternateContent>
          <mc:Choice Requires="wps">
            <w:drawing>
              <wp:anchor distT="0" distB="0" distL="114300" distR="114300" simplePos="0" relativeHeight="251745280" behindDoc="0" locked="0" layoutInCell="1" allowOverlap="1" wp14:anchorId="4F33ADF0" wp14:editId="7C4969E5">
                <wp:simplePos x="0" y="0"/>
                <wp:positionH relativeFrom="column">
                  <wp:posOffset>4896465</wp:posOffset>
                </wp:positionH>
                <wp:positionV relativeFrom="paragraph">
                  <wp:posOffset>348144</wp:posOffset>
                </wp:positionV>
                <wp:extent cx="17698" cy="1586926"/>
                <wp:effectExtent l="57150" t="0" r="78105" b="51435"/>
                <wp:wrapNone/>
                <wp:docPr id="82" name="Straight Arrow Connector 82"/>
                <wp:cNvGraphicFramePr/>
                <a:graphic xmlns:a="http://schemas.openxmlformats.org/drawingml/2006/main">
                  <a:graphicData uri="http://schemas.microsoft.com/office/word/2010/wordprocessingShape">
                    <wps:wsp>
                      <wps:cNvCnPr/>
                      <wps:spPr>
                        <a:xfrm>
                          <a:off x="0" y="0"/>
                          <a:ext cx="17698" cy="1586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61CD0" id="Straight Arrow Connector 82" o:spid="_x0000_s1026" type="#_x0000_t32" style="position:absolute;margin-left:385.55pt;margin-top:27.4pt;width:1.4pt;height:124.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43232" behindDoc="0" locked="0" layoutInCell="1" allowOverlap="1" wp14:anchorId="51BD9D13" wp14:editId="03AD0ED8">
                <wp:simplePos x="0" y="0"/>
                <wp:positionH relativeFrom="column">
                  <wp:posOffset>4258658</wp:posOffset>
                </wp:positionH>
                <wp:positionV relativeFrom="paragraph">
                  <wp:posOffset>347530</wp:posOffset>
                </wp:positionV>
                <wp:extent cx="637253" cy="0"/>
                <wp:effectExtent l="0" t="0" r="29845" b="19050"/>
                <wp:wrapNone/>
                <wp:docPr id="81" name="Straight Connector 81"/>
                <wp:cNvGraphicFramePr/>
                <a:graphic xmlns:a="http://schemas.openxmlformats.org/drawingml/2006/main">
                  <a:graphicData uri="http://schemas.microsoft.com/office/word/2010/wordprocessingShape">
                    <wps:wsp>
                      <wps:cNvCnPr/>
                      <wps:spPr>
                        <a:xfrm>
                          <a:off x="0" y="0"/>
                          <a:ext cx="63725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63BD18" id="Straight Connector 8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35.35pt,27.35pt" to="385.5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" strokecolor="#5b9bd5 [3204]" strokeweight=".5pt">
                <v:stroke joinstyle="miter"/>
              </v:line>
            </w:pict>
          </mc:Fallback>
        </mc:AlternateContent>
      </w:r>
    </w:p>
    <w:p w14:paraId="709C43C5" w14:textId="20B1870F" w:rsidR="00E06876" w:rsidRDefault="00E06876" w:rsidP="00155EE1"/>
    <w:p w14:paraId="35E0D248" w14:textId="1473301D" w:rsidR="00E06876" w:rsidRDefault="00DC46D8">
      <w:pPr>
        <w:spacing w:line="259" w:lineRule="auto"/>
      </w:pPr>
      <w:r w:rsidRPr="00E06876">
        <w:rPr>
          <w:noProof/>
          <w:lang w:val="en-US"/>
        </w:rPr>
        <mc:AlternateContent>
          <mc:Choice Requires="wps">
            <w:drawing>
              <wp:anchor distT="0" distB="0" distL="114300" distR="114300" simplePos="0" relativeHeight="251753472" behindDoc="0" locked="0" layoutInCell="1" allowOverlap="1" wp14:anchorId="6194F2E6" wp14:editId="1D35873B">
                <wp:simplePos x="0" y="0"/>
                <wp:positionH relativeFrom="margin">
                  <wp:posOffset>4718173</wp:posOffset>
                </wp:positionH>
                <wp:positionV relativeFrom="paragraph">
                  <wp:posOffset>1216947</wp:posOffset>
                </wp:positionV>
                <wp:extent cx="403225" cy="383540"/>
                <wp:effectExtent l="0" t="0" r="15875" b="16510"/>
                <wp:wrapNone/>
                <wp:docPr id="87" name="Flowchart: Connector 87"/>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FD556D" w14:textId="471D818E" w:rsidR="001C5483" w:rsidRDefault="001C5483" w:rsidP="00DC46D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4F2E6" id="Flowchart: Connector 87" o:spid="_x0000_s1047" type="#_x0000_t120" style="position:absolute;margin-left:371.5pt;margin-top:95.8pt;width:31.75pt;height:30.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" fillcolor="#5b9bd5 [3204]" strokecolor="#1f4d78 [1604]" strokeweight="1pt">
                <v:stroke joinstyle="miter"/>
                <v:textbox>
                  <w:txbxContent>
                    <w:p w14:paraId="06FD556D" w14:textId="471D818E" w:rsidR="001C5483" w:rsidRDefault="001C5483" w:rsidP="00DC46D8">
                      <w:pPr>
                        <w:jc w:val="center"/>
                      </w:pPr>
                      <w:r>
                        <w:t>5</w:t>
                      </w:r>
                    </w:p>
                  </w:txbxContent>
                </v:textbox>
                <w10:wrap anchorx="margin"/>
              </v:shape>
            </w:pict>
          </mc:Fallback>
        </mc:AlternateContent>
      </w:r>
      <w:r w:rsidRPr="00E06876">
        <w:rPr>
          <w:noProof/>
          <w:lang w:val="en-US"/>
        </w:rPr>
        <mc:AlternateContent>
          <mc:Choice Requires="wps">
            <w:drawing>
              <wp:anchor distT="0" distB="0" distL="114300" distR="114300" simplePos="0" relativeHeight="251751424" behindDoc="0" locked="0" layoutInCell="1" allowOverlap="1" wp14:anchorId="6D5228DF" wp14:editId="29919AB5">
                <wp:simplePos x="0" y="0"/>
                <wp:positionH relativeFrom="margin">
                  <wp:posOffset>3219450</wp:posOffset>
                </wp:positionH>
                <wp:positionV relativeFrom="paragraph">
                  <wp:posOffset>1216947</wp:posOffset>
                </wp:positionV>
                <wp:extent cx="403225" cy="383540"/>
                <wp:effectExtent l="0" t="0" r="15875" b="16510"/>
                <wp:wrapNone/>
                <wp:docPr id="86" name="Flowchart: Connector 86"/>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CB00BA" w14:textId="72C60C06" w:rsidR="001C5483" w:rsidRPr="00DC46D8" w:rsidRDefault="001C5483" w:rsidP="00DC46D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228DF" id="Flowchart: Connector 86" o:spid="_x0000_s1048" type="#_x0000_t120" style="position:absolute;margin-left:253.5pt;margin-top:95.8pt;width:31.75pt;height:30.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" fillcolor="#5b9bd5 [3204]" strokecolor="#1f4d78 [1604]" strokeweight="1pt">
                <v:stroke joinstyle="miter"/>
                <v:textbox>
                  <w:txbxContent>
                    <w:p w14:paraId="29CB00BA" w14:textId="72C60C06" w:rsidR="001C5483" w:rsidRPr="00DC46D8" w:rsidRDefault="001C5483" w:rsidP="00DC46D8">
                      <w:pPr>
                        <w:jc w:val="center"/>
                        <w:rPr>
                          <w:lang w:val="en-US"/>
                        </w:rPr>
                      </w:pPr>
                      <w:r>
                        <w:rPr>
                          <w:lang w:val="en-US"/>
                        </w:rPr>
                        <w:t>4</w:t>
                      </w:r>
                    </w:p>
                  </w:txbxContent>
                </v:textbox>
                <w10:wrap anchorx="margin"/>
              </v:shape>
            </w:pict>
          </mc:Fallback>
        </mc:AlternateContent>
      </w:r>
      <w:r w:rsidRPr="00E06876">
        <w:rPr>
          <w:noProof/>
          <w:lang w:val="en-US"/>
        </w:rPr>
        <mc:AlternateContent>
          <mc:Choice Requires="wps">
            <w:drawing>
              <wp:anchor distT="0" distB="0" distL="114300" distR="114300" simplePos="0" relativeHeight="251749376" behindDoc="0" locked="0" layoutInCell="1" allowOverlap="1" wp14:anchorId="083E2A49" wp14:editId="51E8D50A">
                <wp:simplePos x="0" y="0"/>
                <wp:positionH relativeFrom="margin">
                  <wp:posOffset>1603027</wp:posOffset>
                </wp:positionH>
                <wp:positionV relativeFrom="paragraph">
                  <wp:posOffset>1217930</wp:posOffset>
                </wp:positionV>
                <wp:extent cx="403225" cy="383540"/>
                <wp:effectExtent l="0" t="0" r="15875" b="16510"/>
                <wp:wrapNone/>
                <wp:docPr id="85" name="Flowchart: Connector 85"/>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ADDAA" w14:textId="4D842651" w:rsidR="001C5483" w:rsidRDefault="001C5483" w:rsidP="00DC46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E2A49" id="Flowchart: Connector 85" o:spid="_x0000_s1049" type="#_x0000_t120" style="position:absolute;margin-left:126.2pt;margin-top:95.9pt;width:31.75pt;height:30.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" fillcolor="#5b9bd5 [3204]" strokecolor="#1f4d78 [1604]" strokeweight="1pt">
                <v:stroke joinstyle="miter"/>
                <v:textbox>
                  <w:txbxContent>
                    <w:p w14:paraId="64FADDAA" w14:textId="4D842651" w:rsidR="001C5483" w:rsidRDefault="001C5483" w:rsidP="00DC46D8">
                      <w:pPr>
                        <w:jc w:val="center"/>
                      </w:pPr>
                      <w:r>
                        <w:t>3</w:t>
                      </w:r>
                    </w:p>
                  </w:txbxContent>
                </v:textbox>
                <w10:wrap anchorx="margin"/>
              </v:shape>
            </w:pict>
          </mc:Fallback>
        </mc:AlternateContent>
      </w:r>
      <w:r>
        <w:rPr>
          <w:noProof/>
          <w:lang w:val="en-US"/>
        </w:rPr>
        <mc:AlternateContent>
          <mc:Choice Requires="wps">
            <w:drawing>
              <wp:anchor distT="0" distB="0" distL="114300" distR="114300" simplePos="0" relativeHeight="251746304" behindDoc="0" locked="0" layoutInCell="1" allowOverlap="1" wp14:anchorId="488033C0" wp14:editId="6C41BED1">
                <wp:simplePos x="0" y="0"/>
                <wp:positionH relativeFrom="column">
                  <wp:posOffset>342163</wp:posOffset>
                </wp:positionH>
                <wp:positionV relativeFrom="paragraph">
                  <wp:posOffset>1206725</wp:posOffset>
                </wp:positionV>
                <wp:extent cx="5651582" cy="0"/>
                <wp:effectExtent l="0" t="0" r="25400" b="19050"/>
                <wp:wrapNone/>
                <wp:docPr id="83" name="Straight Connector 83"/>
                <wp:cNvGraphicFramePr/>
                <a:graphic xmlns:a="http://schemas.openxmlformats.org/drawingml/2006/main">
                  <a:graphicData uri="http://schemas.microsoft.com/office/word/2010/wordprocessingShape">
                    <wps:wsp>
                      <wps:cNvCnPr/>
                      <wps:spPr>
                        <a:xfrm flipH="1">
                          <a:off x="0" y="0"/>
                          <a:ext cx="565158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749F664" id="Straight Connector 83" o:spid="_x0000_s1026" style="position:absolute;flip:x;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95pt,95pt" to="471.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" strokecolor="#5b9bd5 [3204]" strokeweight=".5pt">
                <v:stroke joinstyle="miter"/>
              </v:line>
            </w:pict>
          </mc:Fallback>
        </mc:AlternateContent>
      </w:r>
      <w:r w:rsidRPr="00DC46D8">
        <w:rPr>
          <w:noProof/>
          <w:lang w:val="en-US"/>
        </w:rPr>
        <mc:AlternateContent>
          <mc:Choice Requires="wps">
            <w:drawing>
              <wp:anchor distT="0" distB="0" distL="114300" distR="114300" simplePos="0" relativeHeight="251741184" behindDoc="0" locked="0" layoutInCell="1" allowOverlap="1" wp14:anchorId="47BDEFC2" wp14:editId="31423E21">
                <wp:simplePos x="0" y="0"/>
                <wp:positionH relativeFrom="column">
                  <wp:posOffset>2766695</wp:posOffset>
                </wp:positionH>
                <wp:positionV relativeFrom="paragraph">
                  <wp:posOffset>313690</wp:posOffset>
                </wp:positionV>
                <wp:extent cx="1355725" cy="573405"/>
                <wp:effectExtent l="0" t="0" r="15875" b="17145"/>
                <wp:wrapNone/>
                <wp:docPr id="78" name="Rectangle 78"/>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2F71EE" w14:textId="3E32E8EA"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DEFC2" id="Rectangle 78" o:spid="_x0000_s1050" style="position:absolute;margin-left:217.85pt;margin-top:24.7pt;width:106.75pt;height:45.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QK2fwIAAE4FAAAOAAAAZHJzL2Uyb0RvYy54bWysVMFu2zAMvQ/YPwi6r3bSZO2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" fillcolor="#5b9bd5 [3204]" strokecolor="#1f4d78 [1604]" strokeweight="1pt">
                <v:textbox>
                  <w:txbxContent>
                    <w:p w14:paraId="2C2F71EE" w14:textId="3E32E8EA"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1</w:t>
                      </w:r>
                    </w:p>
                  </w:txbxContent>
                </v:textbox>
              </v:rect>
            </w:pict>
          </mc:Fallback>
        </mc:AlternateContent>
      </w:r>
      <w:r w:rsidRPr="00DC46D8">
        <w:rPr>
          <w:noProof/>
          <w:lang w:val="en-US"/>
        </w:rPr>
        <mc:AlternateContent>
          <mc:Choice Requires="wps">
            <w:drawing>
              <wp:anchor distT="0" distB="0" distL="114300" distR="114300" simplePos="0" relativeHeight="251742208" behindDoc="0" locked="0" layoutInCell="1" allowOverlap="1" wp14:anchorId="11D82DA0" wp14:editId="55564889">
                <wp:simplePos x="0" y="0"/>
                <wp:positionH relativeFrom="margin">
                  <wp:posOffset>3425927</wp:posOffset>
                </wp:positionH>
                <wp:positionV relativeFrom="paragraph">
                  <wp:posOffset>901311</wp:posOffset>
                </wp:positionV>
                <wp:extent cx="0" cy="297180"/>
                <wp:effectExtent l="76200" t="0" r="57150" b="64770"/>
                <wp:wrapNone/>
                <wp:docPr id="79" name="Straight Arrow Connector 79"/>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A9936" id="Straight Arrow Connector 79" o:spid="_x0000_s1026" type="#_x0000_t32" style="position:absolute;margin-left:269.75pt;margin-top:70.95pt;width:0;height:23.4pt;z-index:2517422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" strokecolor="#5b9bd5 [3204]" strokeweight=".5pt">
                <v:stroke endarrow="block" joinstyle="miter"/>
                <w10:wrap anchorx="margin"/>
              </v:shape>
            </w:pict>
          </mc:Fallback>
        </mc:AlternateContent>
      </w:r>
      <w:r w:rsidRPr="00E06876">
        <w:rPr>
          <w:noProof/>
          <w:lang w:val="en-US"/>
        </w:rPr>
        <mc:AlternateContent>
          <mc:Choice Requires="wps">
            <w:drawing>
              <wp:anchor distT="0" distB="0" distL="114300" distR="114300" simplePos="0" relativeHeight="251739136" behindDoc="0" locked="0" layoutInCell="1" allowOverlap="1" wp14:anchorId="13311A97" wp14:editId="6A2993B9">
                <wp:simplePos x="0" y="0"/>
                <wp:positionH relativeFrom="margin">
                  <wp:posOffset>3427095</wp:posOffset>
                </wp:positionH>
                <wp:positionV relativeFrom="paragraph">
                  <wp:posOffset>4937</wp:posOffset>
                </wp:positionV>
                <wp:extent cx="0" cy="297180"/>
                <wp:effectExtent l="76200" t="0" r="57150" b="64770"/>
                <wp:wrapNone/>
                <wp:docPr id="77" name="Straight Arrow Connector 77"/>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97E2A" id="Straight Arrow Connector 77" o:spid="_x0000_s1026" type="#_x0000_t32" style="position:absolute;margin-left:269.85pt;margin-top:.4pt;width:0;height:23.4pt;z-index:2517391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" strokecolor="#5b9bd5 [3204]" strokeweight=".5pt">
                <v:stroke endarrow="block" joinstyle="miter"/>
                <w10:wrap anchorx="margin"/>
              </v:shape>
            </w:pict>
          </mc:Fallback>
        </mc:AlternateContent>
      </w:r>
      <w:r w:rsidR="00E06876">
        <w:br w:type="page"/>
      </w:r>
    </w:p>
    <w:p w14:paraId="39AEA67B" w14:textId="47B235D9" w:rsidR="00DC46D8" w:rsidRDefault="00DC46D8">
      <w:pPr>
        <w:spacing w:line="259" w:lineRule="auto"/>
      </w:pPr>
      <w:r>
        <w:rPr>
          <w:noProof/>
          <w:lang w:val="en-US"/>
        </w:rPr>
        <w:lastRenderedPageBreak/>
        <mc:AlternateContent>
          <mc:Choice Requires="wps">
            <w:drawing>
              <wp:anchor distT="0" distB="0" distL="114300" distR="114300" simplePos="0" relativeHeight="251758592" behindDoc="0" locked="0" layoutInCell="1" allowOverlap="1" wp14:anchorId="33ABB519" wp14:editId="344CAB47">
                <wp:simplePos x="0" y="0"/>
                <wp:positionH relativeFrom="column">
                  <wp:posOffset>1398147</wp:posOffset>
                </wp:positionH>
                <wp:positionV relativeFrom="paragraph">
                  <wp:posOffset>-336263</wp:posOffset>
                </wp:positionV>
                <wp:extent cx="17698" cy="6453894"/>
                <wp:effectExtent l="0" t="0" r="20955" b="23495"/>
                <wp:wrapNone/>
                <wp:docPr id="91" name="Straight Connector 91"/>
                <wp:cNvGraphicFramePr/>
                <a:graphic xmlns:a="http://schemas.openxmlformats.org/drawingml/2006/main">
                  <a:graphicData uri="http://schemas.microsoft.com/office/word/2010/wordprocessingShape">
                    <wps:wsp>
                      <wps:cNvCnPr/>
                      <wps:spPr>
                        <a:xfrm>
                          <a:off x="0" y="0"/>
                          <a:ext cx="17698" cy="64538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A690E" id="Straight Connector 91"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1pt,-26.5pt" to="111.5pt,4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" strokecolor="#5b9bd5 [3204]" strokeweight=".5pt">
                <v:stroke joinstyle="miter"/>
              </v:line>
            </w:pict>
          </mc:Fallback>
        </mc:AlternateContent>
      </w:r>
      <w:r w:rsidRPr="00DC46D8">
        <w:rPr>
          <w:noProof/>
          <w:lang w:val="en-US"/>
        </w:rPr>
        <mc:AlternateContent>
          <mc:Choice Requires="wps">
            <w:drawing>
              <wp:anchor distT="0" distB="0" distL="114300" distR="114300" simplePos="0" relativeHeight="251755520" behindDoc="0" locked="0" layoutInCell="1" allowOverlap="1" wp14:anchorId="3B803B5A" wp14:editId="195B6282">
                <wp:simplePos x="0" y="0"/>
                <wp:positionH relativeFrom="margin">
                  <wp:posOffset>1203325</wp:posOffset>
                </wp:positionH>
                <wp:positionV relativeFrom="paragraph">
                  <wp:posOffset>1270</wp:posOffset>
                </wp:positionV>
                <wp:extent cx="403225" cy="383540"/>
                <wp:effectExtent l="0" t="0" r="15875" b="16510"/>
                <wp:wrapNone/>
                <wp:docPr id="88" name="Flowchart: Connector 88"/>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59F23" w14:textId="77777777" w:rsidR="001C5483" w:rsidRDefault="001C5483" w:rsidP="00DC46D8">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03B5A" id="Flowchart: Connector 88" o:spid="_x0000_s1051" type="#_x0000_t120" style="position:absolute;margin-left:94.75pt;margin-top:.1pt;width:31.75pt;height:30.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" fillcolor="#5b9bd5 [3204]" strokecolor="#1f4d78 [1604]" strokeweight="1pt">
                <v:stroke joinstyle="miter"/>
                <v:textbox>
                  <w:txbxContent>
                    <w:p w14:paraId="7C359F23" w14:textId="77777777" w:rsidR="001C5483" w:rsidRDefault="001C5483" w:rsidP="00DC46D8">
                      <w:pPr>
                        <w:jc w:val="center"/>
                      </w:pPr>
                      <w:r>
                        <w:t>3</w:t>
                      </w:r>
                    </w:p>
                  </w:txbxContent>
                </v:textbox>
                <w10:wrap anchorx="margin"/>
              </v:shape>
            </w:pict>
          </mc:Fallback>
        </mc:AlternateContent>
      </w:r>
      <w:r w:rsidRPr="00DC46D8">
        <w:rPr>
          <w:noProof/>
          <w:lang w:val="en-US"/>
        </w:rPr>
        <mc:AlternateContent>
          <mc:Choice Requires="wps">
            <w:drawing>
              <wp:anchor distT="0" distB="0" distL="114300" distR="114300" simplePos="0" relativeHeight="251756544" behindDoc="0" locked="0" layoutInCell="1" allowOverlap="1" wp14:anchorId="4557C312" wp14:editId="61DEC567">
                <wp:simplePos x="0" y="0"/>
                <wp:positionH relativeFrom="margin">
                  <wp:posOffset>2820035</wp:posOffset>
                </wp:positionH>
                <wp:positionV relativeFrom="paragraph">
                  <wp:posOffset>0</wp:posOffset>
                </wp:positionV>
                <wp:extent cx="403225" cy="383540"/>
                <wp:effectExtent l="0" t="0" r="15875" b="16510"/>
                <wp:wrapNone/>
                <wp:docPr id="89" name="Flowchart: Connector 89"/>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A43B96" w14:textId="77777777" w:rsidR="001C5483" w:rsidRPr="00DC46D8" w:rsidRDefault="001C5483" w:rsidP="00DC46D8">
                            <w:pPr>
                              <w:jc w:val="center"/>
                              <w:rPr>
                                <w:lang w:val="en-US"/>
                              </w:rPr>
                            </w:pPr>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57C312" id="Flowchart: Connector 89" o:spid="_x0000_s1052" type="#_x0000_t120" style="position:absolute;margin-left:222.05pt;margin-top:0;width:31.75pt;height:30.2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" fillcolor="#5b9bd5 [3204]" strokecolor="#1f4d78 [1604]" strokeweight="1pt">
                <v:stroke joinstyle="miter"/>
                <v:textbox>
                  <w:txbxContent>
                    <w:p w14:paraId="61A43B96" w14:textId="77777777" w:rsidR="001C5483" w:rsidRPr="00DC46D8" w:rsidRDefault="001C5483" w:rsidP="00DC46D8">
                      <w:pPr>
                        <w:jc w:val="center"/>
                        <w:rPr>
                          <w:lang w:val="en-US"/>
                        </w:rPr>
                      </w:pPr>
                      <w:r>
                        <w:rPr>
                          <w:lang w:val="en-US"/>
                        </w:rPr>
                        <w:t>4</w:t>
                      </w:r>
                    </w:p>
                  </w:txbxContent>
                </v:textbox>
                <w10:wrap anchorx="margin"/>
              </v:shape>
            </w:pict>
          </mc:Fallback>
        </mc:AlternateContent>
      </w:r>
      <w:r w:rsidRPr="00DC46D8">
        <w:rPr>
          <w:noProof/>
          <w:lang w:val="en-US"/>
        </w:rPr>
        <mc:AlternateContent>
          <mc:Choice Requires="wps">
            <w:drawing>
              <wp:anchor distT="0" distB="0" distL="114300" distR="114300" simplePos="0" relativeHeight="251757568" behindDoc="0" locked="0" layoutInCell="1" allowOverlap="1" wp14:anchorId="77A1FAD5" wp14:editId="3E427F14">
                <wp:simplePos x="0" y="0"/>
                <wp:positionH relativeFrom="margin">
                  <wp:posOffset>4318778</wp:posOffset>
                </wp:positionH>
                <wp:positionV relativeFrom="paragraph">
                  <wp:posOffset>0</wp:posOffset>
                </wp:positionV>
                <wp:extent cx="403225" cy="383540"/>
                <wp:effectExtent l="0" t="0" r="15875" b="16510"/>
                <wp:wrapNone/>
                <wp:docPr id="90" name="Flowchart: Connector 90"/>
                <wp:cNvGraphicFramePr/>
                <a:graphic xmlns:a="http://schemas.openxmlformats.org/drawingml/2006/main">
                  <a:graphicData uri="http://schemas.microsoft.com/office/word/2010/wordprocessingShape">
                    <wps:wsp>
                      <wps:cNvSpPr/>
                      <wps:spPr>
                        <a:xfrm>
                          <a:off x="0" y="0"/>
                          <a:ext cx="403225" cy="38354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EB456C" w14:textId="77777777" w:rsidR="001C5483" w:rsidRDefault="001C5483" w:rsidP="00DC46D8">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FAD5" id="Flowchart: Connector 90" o:spid="_x0000_s1053" type="#_x0000_t120" style="position:absolute;margin-left:340.05pt;margin-top:0;width:31.75pt;height:30.2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" fillcolor="#5b9bd5 [3204]" strokecolor="#1f4d78 [1604]" strokeweight="1pt">
                <v:stroke joinstyle="miter"/>
                <v:textbox>
                  <w:txbxContent>
                    <w:p w14:paraId="23EB456C" w14:textId="77777777" w:rsidR="001C5483" w:rsidRDefault="001C5483" w:rsidP="00DC46D8">
                      <w:pPr>
                        <w:jc w:val="center"/>
                      </w:pPr>
                      <w:r>
                        <w:t>5</w:t>
                      </w:r>
                    </w:p>
                  </w:txbxContent>
                </v:textbox>
                <w10:wrap anchorx="margin"/>
              </v:shape>
            </w:pict>
          </mc:Fallback>
        </mc:AlternateContent>
      </w:r>
    </w:p>
    <w:p w14:paraId="67DB4BBA" w14:textId="73E03827" w:rsidR="00DC46D8" w:rsidRPr="003A684A" w:rsidRDefault="00DC46D8">
      <w:pPr>
        <w:spacing w:line="259" w:lineRule="auto"/>
      </w:pPr>
      <w:r>
        <w:rPr>
          <w:noProof/>
          <w:lang w:val="en-US"/>
        </w:rPr>
        <mc:AlternateContent>
          <mc:Choice Requires="wps">
            <w:drawing>
              <wp:anchor distT="0" distB="0" distL="114300" distR="114300" simplePos="0" relativeHeight="251788288" behindDoc="0" locked="0" layoutInCell="1" allowOverlap="1" wp14:anchorId="731AE787" wp14:editId="0ECF222A">
                <wp:simplePos x="0" y="0"/>
                <wp:positionH relativeFrom="column">
                  <wp:posOffset>1398147</wp:posOffset>
                </wp:positionH>
                <wp:positionV relativeFrom="paragraph">
                  <wp:posOffset>92709</wp:posOffset>
                </wp:positionV>
                <wp:extent cx="0" cy="3557229"/>
                <wp:effectExtent l="76200" t="0" r="57150" b="62865"/>
                <wp:wrapNone/>
                <wp:docPr id="112" name="Straight Arrow Connector 112"/>
                <wp:cNvGraphicFramePr/>
                <a:graphic xmlns:a="http://schemas.openxmlformats.org/drawingml/2006/main">
                  <a:graphicData uri="http://schemas.microsoft.com/office/word/2010/wordprocessingShape">
                    <wps:wsp>
                      <wps:cNvCnPr/>
                      <wps:spPr>
                        <a:xfrm>
                          <a:off x="0" y="0"/>
                          <a:ext cx="0" cy="35572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021E9" id="Straight Arrow Connector 112" o:spid="_x0000_s1026" type="#_x0000_t32" style="position:absolute;margin-left:110.1pt;margin-top:7.3pt;width:0;height:280.1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86240" behindDoc="0" locked="0" layoutInCell="1" allowOverlap="1" wp14:anchorId="3D497EED" wp14:editId="3B5E7056">
                <wp:simplePos x="0" y="0"/>
                <wp:positionH relativeFrom="column">
                  <wp:posOffset>3014570</wp:posOffset>
                </wp:positionH>
                <wp:positionV relativeFrom="paragraph">
                  <wp:posOffset>80828</wp:posOffset>
                </wp:positionV>
                <wp:extent cx="5900" cy="3232847"/>
                <wp:effectExtent l="76200" t="0" r="70485" b="62865"/>
                <wp:wrapNone/>
                <wp:docPr id="110" name="Straight Arrow Connector 110"/>
                <wp:cNvGraphicFramePr/>
                <a:graphic xmlns:a="http://schemas.openxmlformats.org/drawingml/2006/main">
                  <a:graphicData uri="http://schemas.microsoft.com/office/word/2010/wordprocessingShape">
                    <wps:wsp>
                      <wps:cNvCnPr/>
                      <wps:spPr>
                        <a:xfrm flipH="1">
                          <a:off x="0" y="0"/>
                          <a:ext cx="5900" cy="3232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5585DC" id="Straight Arrow Connector 110" o:spid="_x0000_s1026" type="#_x0000_t32" style="position:absolute;margin-left:237.35pt;margin-top:6.35pt;width:.45pt;height:254.55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" strokecolor="#5b9bd5 [3204]" strokeweight=".5pt">
                <v:stroke endarrow="block" joinstyle="miter"/>
              </v:shape>
            </w:pict>
          </mc:Fallback>
        </mc:AlternateContent>
      </w:r>
      <w:r w:rsidRPr="00DC46D8">
        <w:rPr>
          <w:noProof/>
          <w:lang w:val="en-US"/>
        </w:rPr>
        <mc:AlternateContent>
          <mc:Choice Requires="wps">
            <w:drawing>
              <wp:anchor distT="0" distB="0" distL="114300" distR="114300" simplePos="0" relativeHeight="251768832" behindDoc="0" locked="0" layoutInCell="1" allowOverlap="1" wp14:anchorId="01A382BA" wp14:editId="31086D3B">
                <wp:simplePos x="0" y="0"/>
                <wp:positionH relativeFrom="margin">
                  <wp:posOffset>4511613</wp:posOffset>
                </wp:positionH>
                <wp:positionV relativeFrom="paragraph">
                  <wp:posOffset>67863</wp:posOffset>
                </wp:positionV>
                <wp:extent cx="0" cy="297180"/>
                <wp:effectExtent l="76200" t="0" r="57150" b="64770"/>
                <wp:wrapNone/>
                <wp:docPr id="96" name="Straight Arrow Connector 9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8A92EC" id="Straight Arrow Connector 96" o:spid="_x0000_s1026" type="#_x0000_t32" style="position:absolute;margin-left:355.25pt;margin-top:5.35pt;width:0;height:23.4pt;z-index:2517688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" strokecolor="#5b9bd5 [3204]" strokeweight=".5pt">
                <v:stroke endarrow="block" joinstyle="miter"/>
                <w10:wrap anchorx="margin"/>
              </v:shape>
            </w:pict>
          </mc:Fallback>
        </mc:AlternateContent>
      </w:r>
    </w:p>
    <w:p w14:paraId="485CCD45" w14:textId="5CB4FBF4" w:rsidR="00DC46D8" w:rsidRDefault="00DC46D8">
      <w:pPr>
        <w:spacing w:line="259" w:lineRule="auto"/>
      </w:pPr>
      <w:r w:rsidRPr="00DC46D8">
        <w:rPr>
          <w:noProof/>
          <w:lang w:val="en-US"/>
        </w:rPr>
        <mc:AlternateContent>
          <mc:Choice Requires="wps">
            <w:drawing>
              <wp:anchor distT="0" distB="0" distL="114300" distR="114300" simplePos="0" relativeHeight="251770880" behindDoc="0" locked="0" layoutInCell="1" allowOverlap="1" wp14:anchorId="4AF34200" wp14:editId="2B53500B">
                <wp:simplePos x="0" y="0"/>
                <wp:positionH relativeFrom="column">
                  <wp:posOffset>3663130</wp:posOffset>
                </wp:positionH>
                <wp:positionV relativeFrom="paragraph">
                  <wp:posOffset>95700</wp:posOffset>
                </wp:positionV>
                <wp:extent cx="1710813" cy="861306"/>
                <wp:effectExtent l="19050" t="19050" r="22860" b="34290"/>
                <wp:wrapNone/>
                <wp:docPr id="97" name="Flowchart: Decision 97"/>
                <wp:cNvGraphicFramePr/>
                <a:graphic xmlns:a="http://schemas.openxmlformats.org/drawingml/2006/main">
                  <a:graphicData uri="http://schemas.microsoft.com/office/word/2010/wordprocessingShape">
                    <wps:wsp>
                      <wps:cNvSpPr/>
                      <wps:spPr>
                        <a:xfrm>
                          <a:off x="0" y="0"/>
                          <a:ext cx="1710813" cy="86130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559B86" w14:textId="591151DC" w:rsidR="001C5483" w:rsidRDefault="001C5483" w:rsidP="00DC46D8">
                            <w:pPr>
                              <w:pStyle w:val="NoSpacing"/>
                              <w:jc w:val="center"/>
                              <w:rPr>
                                <w:sz w:val="16"/>
                                <w:szCs w:val="16"/>
                                <w:lang w:val="en-US"/>
                              </w:rPr>
                            </w:pPr>
                            <w:r>
                              <w:rPr>
                                <w:sz w:val="16"/>
                                <w:szCs w:val="16"/>
                                <w:lang w:val="en-US"/>
                              </w:rPr>
                              <w:t>If kr0</w:t>
                            </w:r>
                            <w:r>
                              <w:rPr>
                                <w:sz w:val="16"/>
                                <w:szCs w:val="16"/>
                                <w:vertAlign w:val="subscript"/>
                                <w:lang w:val="en-US"/>
                              </w:rPr>
                              <w:t>n</w:t>
                            </w:r>
                            <w:r>
                              <w:rPr>
                                <w:sz w:val="16"/>
                                <w:szCs w:val="16"/>
                                <w:lang w:val="en-US"/>
                              </w:rPr>
                              <w:t xml:space="preserve"> &gt; 0.1 &amp;&amp;</w:t>
                            </w:r>
                          </w:p>
                          <w:p w14:paraId="087E3BFE" w14:textId="4874D393" w:rsidR="001C5483" w:rsidRPr="00DC46D8" w:rsidRDefault="001C5483" w:rsidP="00DC46D8">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34200" id="Flowchart: Decision 97" o:spid="_x0000_s1054" type="#_x0000_t110" style="position:absolute;margin-left:288.45pt;margin-top:7.55pt;width:134.7pt;height:67.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" fillcolor="#5b9bd5 [3204]" strokecolor="#1f4d78 [1604]" strokeweight="1pt">
                <v:textbox>
                  <w:txbxContent>
                    <w:p w14:paraId="3C559B86" w14:textId="591151DC" w:rsidR="001C5483" w:rsidRDefault="001C5483" w:rsidP="00DC46D8">
                      <w:pPr>
                        <w:pStyle w:val="NoSpacing"/>
                        <w:jc w:val="center"/>
                        <w:rPr>
                          <w:sz w:val="16"/>
                          <w:szCs w:val="16"/>
                          <w:lang w:val="en-US"/>
                        </w:rPr>
                      </w:pPr>
                      <w:r>
                        <w:rPr>
                          <w:sz w:val="16"/>
                          <w:szCs w:val="16"/>
                          <w:lang w:val="en-US"/>
                        </w:rPr>
                        <w:t>If kr0</w:t>
                      </w:r>
                      <w:r>
                        <w:rPr>
                          <w:sz w:val="16"/>
                          <w:szCs w:val="16"/>
                          <w:vertAlign w:val="subscript"/>
                          <w:lang w:val="en-US"/>
                        </w:rPr>
                        <w:t>n</w:t>
                      </w:r>
                      <w:r>
                        <w:rPr>
                          <w:sz w:val="16"/>
                          <w:szCs w:val="16"/>
                          <w:lang w:val="en-US"/>
                        </w:rPr>
                        <w:t xml:space="preserve"> &gt; 0.1 &amp;&amp;</w:t>
                      </w:r>
                    </w:p>
                    <w:p w14:paraId="087E3BFE" w14:textId="4874D393" w:rsidR="001C5483" w:rsidRPr="00DC46D8" w:rsidRDefault="001C5483" w:rsidP="00DC46D8">
                      <w:pPr>
                        <w:pStyle w:val="NoSpacing"/>
                        <w:jc w:val="center"/>
                        <w:rPr>
                          <w:sz w:val="16"/>
                          <w:szCs w:val="16"/>
                          <w:lang w:val="en-US"/>
                        </w:rPr>
                      </w:pPr>
                      <w:r>
                        <w:rPr>
                          <w:sz w:val="16"/>
                          <w:szCs w:val="16"/>
                          <w:lang w:val="en-US"/>
                        </w:rPr>
                        <w:t>E</w:t>
                      </w:r>
                      <w:r>
                        <w:rPr>
                          <w:sz w:val="16"/>
                          <w:szCs w:val="16"/>
                          <w:vertAlign w:val="subscript"/>
                          <w:lang w:val="en-US"/>
                        </w:rPr>
                        <w:t>n</w:t>
                      </w:r>
                      <w:r>
                        <w:rPr>
                          <w:sz w:val="16"/>
                          <w:szCs w:val="16"/>
                          <w:lang w:val="en-US"/>
                        </w:rPr>
                        <w:t>&gt;LE*E0</w:t>
                      </w:r>
                    </w:p>
                  </w:txbxContent>
                </v:textbox>
              </v:shape>
            </w:pict>
          </mc:Fallback>
        </mc:AlternateContent>
      </w:r>
    </w:p>
    <w:p w14:paraId="2B3BA988" w14:textId="7C15A1A4" w:rsidR="00DC46D8" w:rsidRDefault="00DC46D8">
      <w:pPr>
        <w:spacing w:line="259" w:lineRule="auto"/>
      </w:pPr>
      <w:r>
        <w:rPr>
          <w:noProof/>
          <w:lang w:val="en-US"/>
        </w:rPr>
        <mc:AlternateContent>
          <mc:Choice Requires="wps">
            <w:drawing>
              <wp:anchor distT="0" distB="0" distL="114300" distR="114300" simplePos="0" relativeHeight="251777024" behindDoc="0" locked="0" layoutInCell="1" allowOverlap="1" wp14:anchorId="180E41F4" wp14:editId="0223ADBA">
                <wp:simplePos x="0" y="0"/>
                <wp:positionH relativeFrom="column">
                  <wp:posOffset>6017342</wp:posOffset>
                </wp:positionH>
                <wp:positionV relativeFrom="paragraph">
                  <wp:posOffset>231324</wp:posOffset>
                </wp:positionV>
                <wp:extent cx="0" cy="680638"/>
                <wp:effectExtent l="76200" t="0" r="95250" b="62865"/>
                <wp:wrapNone/>
                <wp:docPr id="102" name="Straight Arrow Connector 102"/>
                <wp:cNvGraphicFramePr/>
                <a:graphic xmlns:a="http://schemas.openxmlformats.org/drawingml/2006/main">
                  <a:graphicData uri="http://schemas.microsoft.com/office/word/2010/wordprocessingShape">
                    <wps:wsp>
                      <wps:cNvCnPr/>
                      <wps:spPr>
                        <a:xfrm>
                          <a:off x="0" y="0"/>
                          <a:ext cx="0" cy="680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06944" id="Straight Arrow Connector 102" o:spid="_x0000_s1026" type="#_x0000_t32" style="position:absolute;margin-left:473.8pt;margin-top:18.2pt;width:0;height:53.6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776000" behindDoc="0" locked="0" layoutInCell="1" allowOverlap="1" wp14:anchorId="461D3C9F" wp14:editId="2DCC7CD5">
                <wp:simplePos x="0" y="0"/>
                <wp:positionH relativeFrom="column">
                  <wp:posOffset>5362514</wp:posOffset>
                </wp:positionH>
                <wp:positionV relativeFrom="paragraph">
                  <wp:posOffset>231324</wp:posOffset>
                </wp:positionV>
                <wp:extent cx="648929" cy="0"/>
                <wp:effectExtent l="0" t="0" r="37465" b="19050"/>
                <wp:wrapNone/>
                <wp:docPr id="101" name="Straight Connector 101"/>
                <wp:cNvGraphicFramePr/>
                <a:graphic xmlns:a="http://schemas.openxmlformats.org/drawingml/2006/main">
                  <a:graphicData uri="http://schemas.microsoft.com/office/word/2010/wordprocessingShape">
                    <wps:wsp>
                      <wps:cNvCnPr/>
                      <wps:spPr>
                        <a:xfrm>
                          <a:off x="0" y="0"/>
                          <a:ext cx="6489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0960DE" id="Straight Connector 10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22.25pt,18.2pt" to="473.3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" strokecolor="#5b9bd5 [3204]" strokeweight=".5pt">
                <v:stroke joinstyle="miter"/>
              </v:line>
            </w:pict>
          </mc:Fallback>
        </mc:AlternateContent>
      </w:r>
    </w:p>
    <w:p w14:paraId="2AE39B9A" w14:textId="096D1C3E" w:rsidR="00DC46D8" w:rsidRDefault="00DC46D8">
      <w:pPr>
        <w:spacing w:line="259" w:lineRule="auto"/>
      </w:pPr>
    </w:p>
    <w:p w14:paraId="2E123220" w14:textId="28F9CB2C" w:rsidR="00DC46D8" w:rsidRDefault="00DC46D8">
      <w:pPr>
        <w:spacing w:line="259" w:lineRule="auto"/>
      </w:pPr>
      <w:r w:rsidRPr="00DC46D8">
        <w:rPr>
          <w:noProof/>
          <w:lang w:val="en-US"/>
        </w:rPr>
        <mc:AlternateContent>
          <mc:Choice Requires="wps">
            <w:drawing>
              <wp:anchor distT="0" distB="0" distL="114300" distR="114300" simplePos="0" relativeHeight="251771904" behindDoc="0" locked="0" layoutInCell="1" allowOverlap="1" wp14:anchorId="075EDE6B" wp14:editId="18DDBD11">
                <wp:simplePos x="0" y="0"/>
                <wp:positionH relativeFrom="margin">
                  <wp:posOffset>4512760</wp:posOffset>
                </wp:positionH>
                <wp:positionV relativeFrom="paragraph">
                  <wp:posOffset>33470</wp:posOffset>
                </wp:positionV>
                <wp:extent cx="0" cy="297180"/>
                <wp:effectExtent l="76200" t="0" r="57150" b="64770"/>
                <wp:wrapNone/>
                <wp:docPr id="98" name="Straight Arrow Connector 9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5ADC61" id="Straight Arrow Connector 98" o:spid="_x0000_s1026" type="#_x0000_t32" style="position:absolute;margin-left:355.35pt;margin-top:2.65pt;width:0;height:23.4pt;z-index:2517719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" strokecolor="#5b9bd5 [3204]" strokeweight=".5pt">
                <v:stroke endarrow="block" joinstyle="miter"/>
                <w10:wrap anchorx="margin"/>
              </v:shape>
            </w:pict>
          </mc:Fallback>
        </mc:AlternateContent>
      </w:r>
    </w:p>
    <w:p w14:paraId="0B19C906" w14:textId="50669C6C" w:rsidR="00DC46D8" w:rsidRDefault="00DC46D8">
      <w:pPr>
        <w:spacing w:line="259" w:lineRule="auto"/>
      </w:pPr>
      <w:r w:rsidRPr="00DC46D8">
        <w:rPr>
          <w:noProof/>
          <w:lang w:val="en-US"/>
        </w:rPr>
        <mc:AlternateContent>
          <mc:Choice Requires="wps">
            <w:drawing>
              <wp:anchor distT="0" distB="0" distL="114300" distR="114300" simplePos="0" relativeHeight="251780096" behindDoc="0" locked="0" layoutInCell="1" allowOverlap="1" wp14:anchorId="13F10BCF" wp14:editId="0DAAFCD0">
                <wp:simplePos x="0" y="0"/>
                <wp:positionH relativeFrom="column">
                  <wp:posOffset>5338916</wp:posOffset>
                </wp:positionH>
                <wp:positionV relativeFrom="paragraph">
                  <wp:posOffset>58359</wp:posOffset>
                </wp:positionV>
                <wp:extent cx="1355725" cy="573405"/>
                <wp:effectExtent l="0" t="0" r="15875" b="17145"/>
                <wp:wrapNone/>
                <wp:docPr id="104" name="Rectangle 104"/>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A9CBCF" w14:textId="3922B491"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10BCF" id="Rectangle 104" o:spid="_x0000_s1055" style="position:absolute;margin-left:420.4pt;margin-top:4.6pt;width:106.75pt;height:45.1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d+qgAIAAFAFAAAOAAAAZHJzL2Uyb0RvYy54bWysVMFu2zAMvQ/YPwi6r3bSZF2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" fillcolor="#5b9bd5 [3204]" strokecolor="#1f4d78 [1604]" strokeweight="1pt">
                <v:textbox>
                  <w:txbxContent>
                    <w:p w14:paraId="08A9CBCF" w14:textId="3922B491"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0</w:t>
                      </w:r>
                    </w:p>
                  </w:txbxContent>
                </v:textbox>
              </v:rect>
            </w:pict>
          </mc:Fallback>
        </mc:AlternateContent>
      </w:r>
      <w:r w:rsidRPr="00DC46D8">
        <w:rPr>
          <w:noProof/>
          <w:lang w:val="en-US"/>
        </w:rPr>
        <mc:AlternateContent>
          <mc:Choice Requires="wps">
            <w:drawing>
              <wp:anchor distT="0" distB="0" distL="114300" distR="114300" simplePos="0" relativeHeight="251773952" behindDoc="0" locked="0" layoutInCell="1" allowOverlap="1" wp14:anchorId="4BEF034B" wp14:editId="73B15D8C">
                <wp:simplePos x="0" y="0"/>
                <wp:positionH relativeFrom="column">
                  <wp:posOffset>3851910</wp:posOffset>
                </wp:positionH>
                <wp:positionV relativeFrom="paragraph">
                  <wp:posOffset>56986</wp:posOffset>
                </wp:positionV>
                <wp:extent cx="1355725" cy="573405"/>
                <wp:effectExtent l="0" t="0" r="15875" b="17145"/>
                <wp:wrapNone/>
                <wp:docPr id="99" name="Rectangle 99"/>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B78E6B" w14:textId="29730DBB"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F034B" id="Rectangle 99" o:spid="_x0000_s1056" style="position:absolute;margin-left:303.3pt;margin-top:4.5pt;width:106.75pt;height:45.1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" fillcolor="#5b9bd5 [3204]" strokecolor="#1f4d78 [1604]" strokeweight="1pt">
                <v:textbox>
                  <w:txbxContent>
                    <w:p w14:paraId="33B78E6B" w14:textId="29730DBB" w:rsidR="001C5483" w:rsidRPr="00E06876" w:rsidRDefault="001C5483" w:rsidP="00DC46D8">
                      <w:pPr>
                        <w:pStyle w:val="NoSpacing"/>
                        <w:jc w:val="center"/>
                        <w:rPr>
                          <w:sz w:val="16"/>
                          <w:szCs w:val="16"/>
                          <w:lang w:val="en-US"/>
                        </w:rPr>
                      </w:pPr>
                      <w:r>
                        <w:rPr>
                          <w:sz w:val="16"/>
                          <w:szCs w:val="16"/>
                          <w:lang w:val="en-US"/>
                        </w:rPr>
                        <w:t>D</w:t>
                      </w:r>
                      <w:r>
                        <w:rPr>
                          <w:sz w:val="16"/>
                          <w:szCs w:val="16"/>
                          <w:vertAlign w:val="subscript"/>
                          <w:lang w:val="en-US"/>
                        </w:rPr>
                        <w:t>n</w:t>
                      </w:r>
                      <w:r>
                        <w:rPr>
                          <w:sz w:val="16"/>
                          <w:szCs w:val="16"/>
                          <w:lang w:val="en-US"/>
                        </w:rPr>
                        <w:t xml:space="preserve"> = -1</w:t>
                      </w:r>
                    </w:p>
                  </w:txbxContent>
                </v:textbox>
              </v:rect>
            </w:pict>
          </mc:Fallback>
        </mc:AlternateContent>
      </w:r>
    </w:p>
    <w:p w14:paraId="7741A505" w14:textId="5534A251" w:rsidR="00DC46D8" w:rsidRDefault="00DC46D8">
      <w:pPr>
        <w:spacing w:line="259" w:lineRule="auto"/>
      </w:pPr>
      <w:r>
        <w:rPr>
          <w:noProof/>
          <w:lang w:val="en-US"/>
        </w:rPr>
        <mc:AlternateContent>
          <mc:Choice Requires="wps">
            <w:drawing>
              <wp:anchor distT="0" distB="0" distL="114300" distR="114300" simplePos="0" relativeHeight="251784192" behindDoc="0" locked="0" layoutInCell="1" allowOverlap="1" wp14:anchorId="58AC7145" wp14:editId="6742D39F">
                <wp:simplePos x="0" y="0"/>
                <wp:positionH relativeFrom="column">
                  <wp:posOffset>6040837</wp:posOffset>
                </wp:positionH>
                <wp:positionV relativeFrom="paragraph">
                  <wp:posOffset>312768</wp:posOffset>
                </wp:positionV>
                <wp:extent cx="0" cy="548640"/>
                <wp:effectExtent l="0" t="0" r="19050" b="22860"/>
                <wp:wrapNone/>
                <wp:docPr id="108" name="Straight Connector 108"/>
                <wp:cNvGraphicFramePr/>
                <a:graphic xmlns:a="http://schemas.openxmlformats.org/drawingml/2006/main">
                  <a:graphicData uri="http://schemas.microsoft.com/office/word/2010/wordprocessingShape">
                    <wps:wsp>
                      <wps:cNvCnPr/>
                      <wps:spPr>
                        <a:xfrm>
                          <a:off x="0" y="0"/>
                          <a:ext cx="0" cy="548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C90C7" id="Straight Connector 108" o:spid="_x0000_s1026" style="position:absolute;z-index:251784192;visibility:visible;mso-wrap-style:square;mso-wrap-distance-left:9pt;mso-wrap-distance-top:0;mso-wrap-distance-right:9pt;mso-wrap-distance-bottom:0;mso-position-horizontal:absolute;mso-position-horizontal-relative:text;mso-position-vertical:absolute;mso-position-vertical-relative:text" from="475.65pt,24.65pt" to="475.6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" strokecolor="#5b9bd5 [3204]" strokeweight=".5pt">
                <v:stroke joinstyle="miter"/>
              </v:line>
            </w:pict>
          </mc:Fallback>
        </mc:AlternateContent>
      </w:r>
    </w:p>
    <w:p w14:paraId="2C64B9B6" w14:textId="4F445B60" w:rsidR="00DC46D8" w:rsidRPr="003A684A" w:rsidRDefault="00DC46D8">
      <w:pPr>
        <w:spacing w:line="259" w:lineRule="auto"/>
      </w:pPr>
      <w:r>
        <w:rPr>
          <w:noProof/>
          <w:lang w:val="en-US"/>
        </w:rPr>
        <mc:AlternateContent>
          <mc:Choice Requires="wps">
            <w:drawing>
              <wp:anchor distT="0" distB="0" distL="114300" distR="114300" simplePos="0" relativeHeight="251782144" behindDoc="0" locked="0" layoutInCell="1" allowOverlap="1" wp14:anchorId="1DC784E1" wp14:editId="09BD756C">
                <wp:simplePos x="0" y="0"/>
                <wp:positionH relativeFrom="column">
                  <wp:posOffset>4513006</wp:posOffset>
                </wp:positionH>
                <wp:positionV relativeFrom="paragraph">
                  <wp:posOffset>33737</wp:posOffset>
                </wp:positionV>
                <wp:extent cx="5900" cy="1061884"/>
                <wp:effectExtent l="76200" t="0" r="70485" b="62230"/>
                <wp:wrapNone/>
                <wp:docPr id="106" name="Straight Arrow Connector 106"/>
                <wp:cNvGraphicFramePr/>
                <a:graphic xmlns:a="http://schemas.openxmlformats.org/drawingml/2006/main">
                  <a:graphicData uri="http://schemas.microsoft.com/office/word/2010/wordprocessingShape">
                    <wps:wsp>
                      <wps:cNvCnPr/>
                      <wps:spPr>
                        <a:xfrm flipH="1">
                          <a:off x="0" y="0"/>
                          <a:ext cx="5900" cy="1061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ECA95" id="Straight Arrow Connector 106" o:spid="_x0000_s1026" type="#_x0000_t32" style="position:absolute;margin-left:355.35pt;margin-top:2.65pt;width:.45pt;height:83.6pt;flip:x;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" strokecolor="#5b9bd5 [3204]" strokeweight=".5pt">
                <v:stroke endarrow="block" joinstyle="miter"/>
              </v:shape>
            </w:pict>
          </mc:Fallback>
        </mc:AlternateContent>
      </w:r>
    </w:p>
    <w:p w14:paraId="2F354F90" w14:textId="53B5D437" w:rsidR="00DC46D8" w:rsidRDefault="00DC46D8">
      <w:pPr>
        <w:spacing w:line="259" w:lineRule="auto"/>
      </w:pPr>
      <w:r>
        <w:rPr>
          <w:noProof/>
          <w:lang w:val="en-US"/>
        </w:rPr>
        <mc:AlternateContent>
          <mc:Choice Requires="wps">
            <w:drawing>
              <wp:anchor distT="0" distB="0" distL="114300" distR="114300" simplePos="0" relativeHeight="251785216" behindDoc="0" locked="0" layoutInCell="1" allowOverlap="1" wp14:anchorId="54BA0128" wp14:editId="444E70F9">
                <wp:simplePos x="0" y="0"/>
                <wp:positionH relativeFrom="column">
                  <wp:posOffset>4507107</wp:posOffset>
                </wp:positionH>
                <wp:positionV relativeFrom="paragraph">
                  <wp:posOffset>286283</wp:posOffset>
                </wp:positionV>
                <wp:extent cx="1545631" cy="0"/>
                <wp:effectExtent l="38100" t="76200" r="0" b="95250"/>
                <wp:wrapNone/>
                <wp:docPr id="109" name="Straight Arrow Connector 109"/>
                <wp:cNvGraphicFramePr/>
                <a:graphic xmlns:a="http://schemas.openxmlformats.org/drawingml/2006/main">
                  <a:graphicData uri="http://schemas.microsoft.com/office/word/2010/wordprocessingShape">
                    <wps:wsp>
                      <wps:cNvCnPr/>
                      <wps:spPr>
                        <a:xfrm flipH="1">
                          <a:off x="0" y="0"/>
                          <a:ext cx="15456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4F6640" id="Straight Arrow Connector 109" o:spid="_x0000_s1026" type="#_x0000_t32" style="position:absolute;margin-left:354.9pt;margin-top:22.55pt;width:121.7pt;height:0;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" strokecolor="#5b9bd5 [3204]" strokeweight=".5pt">
                <v:stroke endarrow="block" joinstyle="miter"/>
              </v:shape>
            </w:pict>
          </mc:Fallback>
        </mc:AlternateContent>
      </w:r>
    </w:p>
    <w:p w14:paraId="2B3A15FD" w14:textId="0D58332A" w:rsidR="00DC46D8" w:rsidRDefault="00DC46D8">
      <w:pPr>
        <w:spacing w:line="259" w:lineRule="auto"/>
      </w:pPr>
    </w:p>
    <w:p w14:paraId="6E6A5A1B" w14:textId="40498AE8" w:rsidR="00DC46D8" w:rsidRDefault="00DC46D8">
      <w:pPr>
        <w:spacing w:line="259" w:lineRule="auto"/>
      </w:pPr>
      <w:r>
        <w:rPr>
          <w:noProof/>
          <w:lang w:val="en-US"/>
        </w:rPr>
        <mc:AlternateContent>
          <mc:Choice Requires="wps">
            <w:drawing>
              <wp:anchor distT="0" distB="0" distL="114300" distR="114300" simplePos="0" relativeHeight="251787264" behindDoc="0" locked="0" layoutInCell="1" allowOverlap="1" wp14:anchorId="71A85A5B" wp14:editId="062F55A2">
                <wp:simplePos x="0" y="0"/>
                <wp:positionH relativeFrom="column">
                  <wp:posOffset>3008671</wp:posOffset>
                </wp:positionH>
                <wp:positionV relativeFrom="paragraph">
                  <wp:posOffset>200168</wp:posOffset>
                </wp:positionV>
                <wp:extent cx="1522034" cy="0"/>
                <wp:effectExtent l="38100" t="76200" r="0" b="95250"/>
                <wp:wrapNone/>
                <wp:docPr id="111" name="Straight Arrow Connector 111"/>
                <wp:cNvGraphicFramePr/>
                <a:graphic xmlns:a="http://schemas.openxmlformats.org/drawingml/2006/main">
                  <a:graphicData uri="http://schemas.microsoft.com/office/word/2010/wordprocessingShape">
                    <wps:wsp>
                      <wps:cNvCnPr/>
                      <wps:spPr>
                        <a:xfrm flipH="1">
                          <a:off x="0" y="0"/>
                          <a:ext cx="15220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4215A8" id="Straight Arrow Connector 111" o:spid="_x0000_s1026" type="#_x0000_t32" style="position:absolute;margin-left:236.9pt;margin-top:15.75pt;width:119.85pt;height:0;flip:x;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" strokecolor="#5b9bd5 [3204]" strokeweight=".5pt">
                <v:stroke endarrow="block" joinstyle="miter"/>
              </v:shape>
            </w:pict>
          </mc:Fallback>
        </mc:AlternateContent>
      </w:r>
    </w:p>
    <w:p w14:paraId="010FBDCA" w14:textId="748653A0" w:rsidR="00DC46D8" w:rsidRDefault="00DC46D8">
      <w:pPr>
        <w:spacing w:line="259" w:lineRule="auto"/>
      </w:pPr>
      <w:r>
        <w:rPr>
          <w:noProof/>
          <w:lang w:val="en-US"/>
        </w:rPr>
        <mc:AlternateContent>
          <mc:Choice Requires="wps">
            <w:drawing>
              <wp:anchor distT="0" distB="0" distL="114300" distR="114300" simplePos="0" relativeHeight="251789312" behindDoc="0" locked="0" layoutInCell="1" allowOverlap="1" wp14:anchorId="222280A1" wp14:editId="4D0B4CA1">
                <wp:simplePos x="0" y="0"/>
                <wp:positionH relativeFrom="column">
                  <wp:posOffset>1386348</wp:posOffset>
                </wp:positionH>
                <wp:positionV relativeFrom="paragraph">
                  <wp:posOffset>104017</wp:posOffset>
                </wp:positionV>
                <wp:extent cx="1628222" cy="0"/>
                <wp:effectExtent l="38100" t="76200" r="0" b="95250"/>
                <wp:wrapNone/>
                <wp:docPr id="113" name="Straight Arrow Connector 113"/>
                <wp:cNvGraphicFramePr/>
                <a:graphic xmlns:a="http://schemas.openxmlformats.org/drawingml/2006/main">
                  <a:graphicData uri="http://schemas.microsoft.com/office/word/2010/wordprocessingShape">
                    <wps:wsp>
                      <wps:cNvCnPr/>
                      <wps:spPr>
                        <a:xfrm flipH="1">
                          <a:off x="0" y="0"/>
                          <a:ext cx="162822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60416" id="Straight Arrow Connector 113" o:spid="_x0000_s1026" type="#_x0000_t32" style="position:absolute;margin-left:109.15pt;margin-top:8.2pt;width:128.2pt;height:0;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" strokecolor="#5b9bd5 [3204]" strokeweight=".5pt">
                <v:stroke endarrow="block" joinstyle="miter"/>
              </v:shape>
            </w:pict>
          </mc:Fallback>
        </mc:AlternateContent>
      </w:r>
    </w:p>
    <w:p w14:paraId="53F0AB26" w14:textId="7337188D" w:rsidR="00DC46D8" w:rsidRDefault="00DC46D8">
      <w:pPr>
        <w:spacing w:line="259" w:lineRule="auto"/>
      </w:pPr>
      <w:r w:rsidRPr="00DC46D8">
        <w:rPr>
          <w:noProof/>
          <w:lang w:val="en-US"/>
        </w:rPr>
        <mc:AlternateContent>
          <mc:Choice Requires="wps">
            <w:drawing>
              <wp:anchor distT="0" distB="0" distL="114300" distR="114300" simplePos="0" relativeHeight="251793408" behindDoc="0" locked="0" layoutInCell="1" allowOverlap="1" wp14:anchorId="4C5B346C" wp14:editId="74CB0EF1">
                <wp:simplePos x="0" y="0"/>
                <wp:positionH relativeFrom="column">
                  <wp:posOffset>726327</wp:posOffset>
                </wp:positionH>
                <wp:positionV relativeFrom="paragraph">
                  <wp:posOffset>161290</wp:posOffset>
                </wp:positionV>
                <wp:extent cx="1355725" cy="573405"/>
                <wp:effectExtent l="0" t="0" r="15875" b="17145"/>
                <wp:wrapNone/>
                <wp:docPr id="115" name="Rectangle 115"/>
                <wp:cNvGraphicFramePr/>
                <a:graphic xmlns:a="http://schemas.openxmlformats.org/drawingml/2006/main">
                  <a:graphicData uri="http://schemas.microsoft.com/office/word/2010/wordprocessingShape">
                    <wps:wsp>
                      <wps:cNvSpPr/>
                      <wps:spPr>
                        <a:xfrm>
                          <a:off x="0" y="0"/>
                          <a:ext cx="1355725" cy="5734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520AD" w14:textId="4C119068" w:rsidR="001C5483" w:rsidRDefault="001C5483" w:rsidP="00DC46D8">
                            <w:pPr>
                              <w:pStyle w:val="NoSpacing"/>
                              <w:jc w:val="center"/>
                              <w:rPr>
                                <w:sz w:val="16"/>
                                <w:szCs w:val="16"/>
                                <w:lang w:val="en-US"/>
                              </w:rPr>
                            </w:pPr>
                            <w:r>
                              <w:rPr>
                                <w:sz w:val="16"/>
                                <w:szCs w:val="16"/>
                                <w:lang w:val="en-US"/>
                              </w:rPr>
                              <w:t>D1 = D</w:t>
                            </w:r>
                          </w:p>
                          <w:p w14:paraId="58DDB1AF" w14:textId="4ED0EBFE" w:rsidR="001C5483" w:rsidRPr="00E06876" w:rsidRDefault="001C5483" w:rsidP="00DC46D8">
                            <w:pPr>
                              <w:pStyle w:val="NoSpacing"/>
                              <w:jc w:val="center"/>
                              <w:rPr>
                                <w:sz w:val="16"/>
                                <w:szCs w:val="16"/>
                                <w:lang w:val="en-US"/>
                              </w:rPr>
                            </w:pPr>
                            <w:r>
                              <w:rPr>
                                <w:sz w:val="16"/>
                                <w:szCs w:val="16"/>
                                <w:lang w:val="en-US"/>
                              </w:rPr>
                              <w:t>P1 = 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B346C" id="Rectangle 115" o:spid="_x0000_s1057" style="position:absolute;margin-left:57.2pt;margin-top:12.7pt;width:106.75pt;height:45.1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" fillcolor="#5b9bd5 [3204]" strokecolor="#1f4d78 [1604]" strokeweight="1pt">
                <v:textbox>
                  <w:txbxContent>
                    <w:p w14:paraId="350520AD" w14:textId="4C119068" w:rsidR="001C5483" w:rsidRDefault="001C5483" w:rsidP="00DC46D8">
                      <w:pPr>
                        <w:pStyle w:val="NoSpacing"/>
                        <w:jc w:val="center"/>
                        <w:rPr>
                          <w:sz w:val="16"/>
                          <w:szCs w:val="16"/>
                          <w:lang w:val="en-US"/>
                        </w:rPr>
                      </w:pPr>
                      <w:r>
                        <w:rPr>
                          <w:sz w:val="16"/>
                          <w:szCs w:val="16"/>
                          <w:lang w:val="en-US"/>
                        </w:rPr>
                        <w:t>D1 = D</w:t>
                      </w:r>
                    </w:p>
                    <w:p w14:paraId="58DDB1AF" w14:textId="4ED0EBFE" w:rsidR="001C5483" w:rsidRPr="00E06876" w:rsidRDefault="001C5483" w:rsidP="00DC46D8">
                      <w:pPr>
                        <w:pStyle w:val="NoSpacing"/>
                        <w:jc w:val="center"/>
                        <w:rPr>
                          <w:sz w:val="16"/>
                          <w:szCs w:val="16"/>
                          <w:lang w:val="en-US"/>
                        </w:rPr>
                      </w:pPr>
                      <w:r>
                        <w:rPr>
                          <w:sz w:val="16"/>
                          <w:szCs w:val="16"/>
                          <w:lang w:val="en-US"/>
                        </w:rPr>
                        <w:t>P1 = P</w:t>
                      </w:r>
                    </w:p>
                  </w:txbxContent>
                </v:textbox>
              </v:rect>
            </w:pict>
          </mc:Fallback>
        </mc:AlternateContent>
      </w:r>
    </w:p>
    <w:p w14:paraId="52E2B68F" w14:textId="4AB80B96" w:rsidR="00DC46D8" w:rsidRDefault="00DC46D8">
      <w:pPr>
        <w:spacing w:line="259" w:lineRule="auto"/>
      </w:pPr>
    </w:p>
    <w:p w14:paraId="18FDA540" w14:textId="211F352F" w:rsidR="00DC46D8" w:rsidRDefault="00DC46D8">
      <w:pPr>
        <w:spacing w:line="259" w:lineRule="auto"/>
      </w:pPr>
      <w:r w:rsidRPr="00DC46D8">
        <w:rPr>
          <w:noProof/>
          <w:lang w:val="en-US"/>
        </w:rPr>
        <mc:AlternateContent>
          <mc:Choice Requires="wps">
            <w:drawing>
              <wp:anchor distT="0" distB="0" distL="114300" distR="114300" simplePos="0" relativeHeight="251794432" behindDoc="0" locked="0" layoutInCell="1" allowOverlap="1" wp14:anchorId="59FFF76B" wp14:editId="08271D9B">
                <wp:simplePos x="0" y="0"/>
                <wp:positionH relativeFrom="margin">
                  <wp:posOffset>1410572</wp:posOffset>
                </wp:positionH>
                <wp:positionV relativeFrom="paragraph">
                  <wp:posOffset>152750</wp:posOffset>
                </wp:positionV>
                <wp:extent cx="0" cy="297180"/>
                <wp:effectExtent l="76200" t="0" r="57150" b="64770"/>
                <wp:wrapNone/>
                <wp:docPr id="116" name="Straight Arrow Connector 116"/>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B72ED" id="Straight Arrow Connector 116" o:spid="_x0000_s1026" type="#_x0000_t32" style="position:absolute;margin-left:111.05pt;margin-top:12.05pt;width:0;height:23.4pt;z-index:251794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" strokecolor="#5b9bd5 [3204]" strokeweight=".5pt">
                <v:stroke endarrow="block" joinstyle="miter"/>
                <w10:wrap anchorx="margin"/>
              </v:shape>
            </w:pict>
          </mc:Fallback>
        </mc:AlternateContent>
      </w:r>
    </w:p>
    <w:p w14:paraId="55B94910" w14:textId="6BEC1007" w:rsidR="00DC46D8" w:rsidRDefault="001320CE">
      <w:pPr>
        <w:spacing w:line="259" w:lineRule="auto"/>
      </w:pPr>
      <w:r>
        <w:rPr>
          <w:noProof/>
          <w:lang w:val="en-US"/>
        </w:rPr>
        <mc:AlternateContent>
          <mc:Choice Requires="wps">
            <w:drawing>
              <wp:anchor distT="0" distB="0" distL="114300" distR="114300" simplePos="0" relativeHeight="251795456" behindDoc="0" locked="0" layoutInCell="1" allowOverlap="1" wp14:anchorId="5A2FD45A" wp14:editId="21A735DB">
                <wp:simplePos x="0" y="0"/>
                <wp:positionH relativeFrom="column">
                  <wp:posOffset>731519</wp:posOffset>
                </wp:positionH>
                <wp:positionV relativeFrom="paragraph">
                  <wp:posOffset>191995</wp:posOffset>
                </wp:positionV>
                <wp:extent cx="1349395" cy="660728"/>
                <wp:effectExtent l="0" t="0" r="22225" b="25400"/>
                <wp:wrapNone/>
                <wp:docPr id="117" name="Flowchart: Alternate Process 117"/>
                <wp:cNvGraphicFramePr/>
                <a:graphic xmlns:a="http://schemas.openxmlformats.org/drawingml/2006/main">
                  <a:graphicData uri="http://schemas.microsoft.com/office/word/2010/wordprocessingShape">
                    <wps:wsp>
                      <wps:cNvSpPr/>
                      <wps:spPr>
                        <a:xfrm>
                          <a:off x="0" y="0"/>
                          <a:ext cx="1349395" cy="660728"/>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3D24B" w14:textId="13EA0899" w:rsidR="001C5483" w:rsidRPr="001320CE" w:rsidRDefault="001C5483" w:rsidP="001320CE">
                            <w:pPr>
                              <w:pStyle w:val="NoSpacing"/>
                              <w:jc w:val="center"/>
                              <w:rPr>
                                <w:sz w:val="16"/>
                                <w:szCs w:val="16"/>
                              </w:rPr>
                            </w:pPr>
                            <w:r>
                              <w:rPr>
                                <w:sz w:val="16"/>
                                <w:szCs w:val="16"/>
                              </w:rPr>
                              <w:t>Сборка битов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FD45A"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7" o:spid="_x0000_s1058" type="#_x0000_t176" style="position:absolute;margin-left:57.6pt;margin-top:15.1pt;width:106.25pt;height:52.0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" fillcolor="#5b9bd5 [3204]" strokecolor="#1f4d78 [1604]" strokeweight="1pt">
                <v:textbox>
                  <w:txbxContent>
                    <w:p w14:paraId="0403D24B" w14:textId="13EA0899" w:rsidR="001C5483" w:rsidRPr="001320CE" w:rsidRDefault="001C5483" w:rsidP="001320CE">
                      <w:pPr>
                        <w:pStyle w:val="NoSpacing"/>
                        <w:jc w:val="center"/>
                        <w:rPr>
                          <w:sz w:val="16"/>
                          <w:szCs w:val="16"/>
                        </w:rPr>
                      </w:pPr>
                      <w:r>
                        <w:rPr>
                          <w:sz w:val="16"/>
                          <w:szCs w:val="16"/>
                        </w:rPr>
                        <w:t>Сборка битов</w:t>
                      </w:r>
                    </w:p>
                  </w:txbxContent>
                </v:textbox>
              </v:shape>
            </w:pict>
          </mc:Fallback>
        </mc:AlternateContent>
      </w:r>
    </w:p>
    <w:p w14:paraId="4034C939" w14:textId="2E15EB46" w:rsidR="00DC46D8" w:rsidRDefault="00DC46D8">
      <w:pPr>
        <w:spacing w:line="259" w:lineRule="auto"/>
      </w:pPr>
    </w:p>
    <w:p w14:paraId="44186473" w14:textId="5DBE4CCF" w:rsidR="00DC46D8" w:rsidRDefault="00DC46D8">
      <w:pPr>
        <w:spacing w:line="259" w:lineRule="auto"/>
      </w:pPr>
    </w:p>
    <w:p w14:paraId="76D27A53" w14:textId="689577AA" w:rsidR="00DC46D8" w:rsidRDefault="001320CE">
      <w:pPr>
        <w:spacing w:line="259" w:lineRule="auto"/>
      </w:pPr>
      <w:r w:rsidRPr="00DC46D8">
        <w:rPr>
          <w:noProof/>
          <w:lang w:val="en-US"/>
        </w:rPr>
        <mc:AlternateContent>
          <mc:Choice Requires="wps">
            <w:drawing>
              <wp:anchor distT="0" distB="0" distL="114300" distR="114300" simplePos="0" relativeHeight="251797504" behindDoc="0" locked="0" layoutInCell="1" allowOverlap="1" wp14:anchorId="276B4C9A" wp14:editId="5F258C38">
                <wp:simplePos x="0" y="0"/>
                <wp:positionH relativeFrom="margin">
                  <wp:posOffset>1409946</wp:posOffset>
                </wp:positionH>
                <wp:positionV relativeFrom="paragraph">
                  <wp:posOffset>5715</wp:posOffset>
                </wp:positionV>
                <wp:extent cx="0" cy="297180"/>
                <wp:effectExtent l="76200" t="0" r="57150" b="64770"/>
                <wp:wrapNone/>
                <wp:docPr id="118" name="Straight Arrow Connector 118"/>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808C8" id="Straight Arrow Connector 118" o:spid="_x0000_s1026" type="#_x0000_t32" style="position:absolute;margin-left:111pt;margin-top:.45pt;width:0;height:23.4pt;z-index:25179750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" strokecolor="#5b9bd5 [3204]" strokeweight=".5pt">
                <v:stroke endarrow="block" joinstyle="miter"/>
                <w10:wrap anchorx="margin"/>
              </v:shape>
            </w:pict>
          </mc:Fallback>
        </mc:AlternateContent>
      </w:r>
    </w:p>
    <w:p w14:paraId="5E826483" w14:textId="7CE70B70" w:rsidR="00DC46D8" w:rsidRDefault="001320CE">
      <w:pPr>
        <w:spacing w:line="259" w:lineRule="auto"/>
      </w:pPr>
      <w:r>
        <w:rPr>
          <w:noProof/>
          <w:lang w:val="en-US"/>
        </w:rPr>
        <mc:AlternateContent>
          <mc:Choice Requires="wps">
            <w:drawing>
              <wp:anchor distT="0" distB="0" distL="114300" distR="114300" simplePos="0" relativeHeight="251798528" behindDoc="0" locked="0" layoutInCell="1" allowOverlap="1" wp14:anchorId="46AEBAED" wp14:editId="4BD3FAEB">
                <wp:simplePos x="0" y="0"/>
                <wp:positionH relativeFrom="column">
                  <wp:posOffset>784614</wp:posOffset>
                </wp:positionH>
                <wp:positionV relativeFrom="paragraph">
                  <wp:posOffset>2069</wp:posOffset>
                </wp:positionV>
                <wp:extent cx="1309657" cy="330364"/>
                <wp:effectExtent l="0" t="0" r="24130" b="12700"/>
                <wp:wrapNone/>
                <wp:docPr id="119" name="Flowchart: Terminator 119"/>
                <wp:cNvGraphicFramePr/>
                <a:graphic xmlns:a="http://schemas.openxmlformats.org/drawingml/2006/main">
                  <a:graphicData uri="http://schemas.microsoft.com/office/word/2010/wordprocessingShape">
                    <wps:wsp>
                      <wps:cNvSpPr/>
                      <wps:spPr>
                        <a:xfrm>
                          <a:off x="0" y="0"/>
                          <a:ext cx="1309657" cy="330364"/>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E27E" w14:textId="2C322A61" w:rsidR="001C5483" w:rsidRPr="001320CE" w:rsidRDefault="001C5483" w:rsidP="001320CE">
                            <w:pPr>
                              <w:jc w:val="center"/>
                              <w:rPr>
                                <w:sz w:val="16"/>
                                <w:szCs w:val="16"/>
                              </w:rPr>
                            </w:pPr>
                            <w:r w:rsidRPr="001320CE">
                              <w:rPr>
                                <w:sz w:val="16"/>
                                <w:szCs w:val="16"/>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EBAED" id="Flowchart: Terminator 119" o:spid="_x0000_s1059" type="#_x0000_t116" style="position:absolute;margin-left:61.8pt;margin-top:.15pt;width:103.1pt;height:26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" fillcolor="#5b9bd5 [3204]" strokecolor="#1f4d78 [1604]" strokeweight="1pt">
                <v:textbox>
                  <w:txbxContent>
                    <w:p w14:paraId="70CEE27E" w14:textId="2C322A61" w:rsidR="001C5483" w:rsidRPr="001320CE" w:rsidRDefault="001C5483" w:rsidP="001320CE">
                      <w:pPr>
                        <w:jc w:val="center"/>
                        <w:rPr>
                          <w:sz w:val="16"/>
                          <w:szCs w:val="16"/>
                        </w:rPr>
                      </w:pPr>
                      <w:r w:rsidRPr="001320CE">
                        <w:rPr>
                          <w:sz w:val="16"/>
                          <w:szCs w:val="16"/>
                        </w:rPr>
                        <w:t>Конец</w:t>
                      </w:r>
                    </w:p>
                  </w:txbxContent>
                </v:textbox>
              </v:shape>
            </w:pict>
          </mc:Fallback>
        </mc:AlternateContent>
      </w:r>
    </w:p>
    <w:p w14:paraId="78D52A93" w14:textId="589A3B38" w:rsidR="00DC46D8" w:rsidRDefault="00DC46D8">
      <w:pPr>
        <w:spacing w:line="259" w:lineRule="auto"/>
      </w:pPr>
      <w:r>
        <w:br w:type="page"/>
      </w:r>
    </w:p>
    <w:p w14:paraId="3D422856" w14:textId="77777777" w:rsidR="00DC46D8" w:rsidRDefault="00DC46D8">
      <w:pPr>
        <w:spacing w:line="259" w:lineRule="auto"/>
      </w:pPr>
    </w:p>
    <w:p w14:paraId="155A6F05" w14:textId="77777777" w:rsidR="00DC46D8" w:rsidRDefault="00DC46D8">
      <w:pPr>
        <w:spacing w:line="259" w:lineRule="auto"/>
      </w:pPr>
    </w:p>
    <w:p w14:paraId="4B593E0F" w14:textId="77777777" w:rsidR="00E06876" w:rsidRDefault="00E06876" w:rsidP="00155EE1"/>
    <w:p w14:paraId="676B8F9E" w14:textId="3EAE1A84" w:rsidR="00962839" w:rsidRDefault="00962839" w:rsidP="00155EE1">
      <w:r>
        <w:tab/>
        <w:t>Пример функции декодирования кодов Хэмминга из текущей версии программного обеспечения для телефона на языке С++</w:t>
      </w:r>
    </w:p>
    <w:p w14:paraId="00855439" w14:textId="77777777" w:rsidR="00962839" w:rsidRPr="00962839" w:rsidRDefault="00962839" w:rsidP="00962839">
      <w:pPr>
        <w:pStyle w:val="code"/>
      </w:pPr>
      <w:r w:rsidRPr="00962839">
        <w:t>int16_t getNumberWithValidatingControlBits(int32_t value) {</w:t>
      </w:r>
    </w:p>
    <w:p w14:paraId="15FCC389" w14:textId="77777777" w:rsidR="00962839" w:rsidRPr="00962839" w:rsidRDefault="00962839" w:rsidP="00962839">
      <w:pPr>
        <w:pStyle w:val="code"/>
      </w:pPr>
      <w:r w:rsidRPr="00962839">
        <w:t xml:space="preserve">        </w:t>
      </w:r>
    </w:p>
    <w:p w14:paraId="1CE6146C" w14:textId="77777777" w:rsidR="00962839" w:rsidRPr="00962839" w:rsidRDefault="00962839" w:rsidP="00962839">
      <w:pPr>
        <w:pStyle w:val="code"/>
      </w:pPr>
      <w:r w:rsidRPr="00962839">
        <w:t xml:space="preserve">        int8_t checkBytes[5] = {0};</w:t>
      </w:r>
    </w:p>
    <w:p w14:paraId="41AA344F" w14:textId="77777777" w:rsidR="00962839" w:rsidRPr="00962839" w:rsidRDefault="00962839" w:rsidP="00962839">
      <w:pPr>
        <w:pStyle w:val="code"/>
      </w:pPr>
      <w:r w:rsidRPr="00962839">
        <w:t xml:space="preserve">        checkBytes[0] = (bit_read(value, 0) + bit_read(value, 1) + bit_read(value, 3) + bit_read(value, 4) + bit_read(value, 6) + bit_read(value, 8) + bit_read(value, 10) + bit_read(value, 11))%2;</w:t>
      </w:r>
    </w:p>
    <w:p w14:paraId="39A59E51" w14:textId="77777777" w:rsidR="00962839" w:rsidRPr="00962839" w:rsidRDefault="00962839" w:rsidP="00962839">
      <w:pPr>
        <w:pStyle w:val="code"/>
      </w:pPr>
      <w:r w:rsidRPr="00962839">
        <w:t xml:space="preserve">        checkBytes[1] = (bit_read(value, 0) + bit_read(value, 2) + bit_read(value, 3) + bit_read(value, 5) + bit_read(value, 6) + bit_read(value, 9) + bit_read(value, 10))%2;</w:t>
      </w:r>
    </w:p>
    <w:p w14:paraId="21B762E4" w14:textId="77777777" w:rsidR="00962839" w:rsidRPr="00962839" w:rsidRDefault="00962839" w:rsidP="00962839">
      <w:pPr>
        <w:pStyle w:val="code"/>
      </w:pPr>
      <w:r w:rsidRPr="00962839">
        <w:t xml:space="preserve">        checkBytes[2] = (bit_read(value, 1) + bit_read(value, 2) + bit_read(value, 3) + bit_read(value, 7) + bit_read(value, 8) + bit_read(value, 9) + bit_read(value, 10))%2;</w:t>
      </w:r>
    </w:p>
    <w:p w14:paraId="13599A06" w14:textId="77777777" w:rsidR="00962839" w:rsidRPr="00962839" w:rsidRDefault="00962839" w:rsidP="00962839">
      <w:pPr>
        <w:pStyle w:val="code"/>
      </w:pPr>
      <w:r w:rsidRPr="00962839">
        <w:t xml:space="preserve">        checkBytes[3] = (bit_read(value, 4) + bit_read(value, 5) + bit_read(value, 6) + bit_read(value, 7) + bit_read(value, 8) + bit_read(value, 9) + bit_read(value, 10))%2;</w:t>
      </w:r>
    </w:p>
    <w:p w14:paraId="6F769FCF" w14:textId="77777777" w:rsidR="00962839" w:rsidRPr="00962839" w:rsidRDefault="00962839" w:rsidP="00962839">
      <w:pPr>
        <w:pStyle w:val="code"/>
      </w:pPr>
      <w:r w:rsidRPr="00962839">
        <w:t xml:space="preserve">        checkBytes[4] = (bit_read(value, 11))%2;</w:t>
      </w:r>
    </w:p>
    <w:p w14:paraId="34DDBAEA" w14:textId="77777777" w:rsidR="00962839" w:rsidRPr="00962839" w:rsidRDefault="00962839" w:rsidP="00962839">
      <w:pPr>
        <w:pStyle w:val="code"/>
      </w:pPr>
      <w:r w:rsidRPr="00962839">
        <w:t xml:space="preserve">        </w:t>
      </w:r>
    </w:p>
    <w:p w14:paraId="39588072" w14:textId="77777777" w:rsidR="00962839" w:rsidRPr="00962839" w:rsidRDefault="00962839" w:rsidP="00962839">
      <w:pPr>
        <w:pStyle w:val="code"/>
      </w:pPr>
      <w:r w:rsidRPr="00962839">
        <w:t xml:space="preserve">        bool isCorrectCheckByte[5] = {0};</w:t>
      </w:r>
    </w:p>
    <w:p w14:paraId="13445C4D" w14:textId="77777777" w:rsidR="00962839" w:rsidRPr="00962839" w:rsidRDefault="00962839" w:rsidP="00962839">
      <w:pPr>
        <w:pStyle w:val="code"/>
      </w:pPr>
      <w:r w:rsidRPr="00962839">
        <w:t xml:space="preserve">        for(int index = 0; index &lt; kControlBitsInValue; index++)</w:t>
      </w:r>
    </w:p>
    <w:p w14:paraId="4095A301" w14:textId="77777777" w:rsidR="00962839" w:rsidRPr="00962839" w:rsidRDefault="00962839" w:rsidP="00962839">
      <w:pPr>
        <w:pStyle w:val="code"/>
      </w:pPr>
      <w:r w:rsidRPr="00962839">
        <w:t xml:space="preserve">            isCorrectCheckByte[index] = (checkBytes[index] == bit_read(value, (kInformationBitsInValue + index)) );</w:t>
      </w:r>
    </w:p>
    <w:p w14:paraId="479B3D92" w14:textId="77777777" w:rsidR="00962839" w:rsidRPr="00962839" w:rsidRDefault="00962839" w:rsidP="00962839">
      <w:pPr>
        <w:pStyle w:val="code"/>
      </w:pPr>
      <w:r w:rsidRPr="00962839">
        <w:t xml:space="preserve">        </w:t>
      </w:r>
    </w:p>
    <w:p w14:paraId="2995EC92" w14:textId="77777777" w:rsidR="00962839" w:rsidRPr="00962839" w:rsidRDefault="00962839" w:rsidP="00962839">
      <w:pPr>
        <w:pStyle w:val="code"/>
      </w:pPr>
      <w:r w:rsidRPr="00962839">
        <w:t xml:space="preserve">        if (!isCorrectCheckByte[0] || !isCorrectCheckByte[1] ||</w:t>
      </w:r>
    </w:p>
    <w:p w14:paraId="77A17168" w14:textId="77777777" w:rsidR="00962839" w:rsidRPr="00962839" w:rsidRDefault="00962839" w:rsidP="00962839">
      <w:pPr>
        <w:pStyle w:val="code"/>
      </w:pPr>
      <w:r w:rsidRPr="00962839">
        <w:t xml:space="preserve">            !isCorrectCheckByte[2] || !isCorrectCheckByte[3] || !isCorrectCheckByte[4])</w:t>
      </w:r>
    </w:p>
    <w:p w14:paraId="078890DB" w14:textId="77777777" w:rsidR="00962839" w:rsidRPr="00962839" w:rsidRDefault="00962839" w:rsidP="00962839">
      <w:pPr>
        <w:pStyle w:val="code"/>
      </w:pPr>
      <w:r w:rsidRPr="00962839">
        <w:t xml:space="preserve">            return 0;</w:t>
      </w:r>
    </w:p>
    <w:p w14:paraId="1D29CE98" w14:textId="77777777" w:rsidR="00962839" w:rsidRPr="00962839" w:rsidRDefault="00962839" w:rsidP="00962839">
      <w:pPr>
        <w:pStyle w:val="code"/>
      </w:pPr>
      <w:r w:rsidRPr="00962839">
        <w:t xml:space="preserve">        else {</w:t>
      </w:r>
    </w:p>
    <w:p w14:paraId="67E75710" w14:textId="77777777" w:rsidR="00962839" w:rsidRPr="00962839" w:rsidRDefault="00962839" w:rsidP="00962839">
      <w:pPr>
        <w:pStyle w:val="code"/>
      </w:pPr>
      <w:r w:rsidRPr="00962839">
        <w:t xml:space="preserve">            uint16_t number = (int16_t) value;</w:t>
      </w:r>
    </w:p>
    <w:p w14:paraId="3103E358" w14:textId="77777777" w:rsidR="00962839" w:rsidRPr="00962839" w:rsidRDefault="00962839" w:rsidP="00962839">
      <w:pPr>
        <w:pStyle w:val="code"/>
      </w:pPr>
      <w:r w:rsidRPr="00962839">
        <w:t xml:space="preserve">            bit_clr(number, 15);</w:t>
      </w:r>
    </w:p>
    <w:p w14:paraId="7D357B56" w14:textId="77777777" w:rsidR="00962839" w:rsidRPr="00962839" w:rsidRDefault="00962839" w:rsidP="00962839">
      <w:pPr>
        <w:pStyle w:val="code"/>
      </w:pPr>
      <w:r w:rsidRPr="00962839">
        <w:t xml:space="preserve">            bit_clr(number, 14);</w:t>
      </w:r>
    </w:p>
    <w:p w14:paraId="07C98051" w14:textId="77777777" w:rsidR="00962839" w:rsidRPr="00962839" w:rsidRDefault="00962839" w:rsidP="00962839">
      <w:pPr>
        <w:pStyle w:val="code"/>
      </w:pPr>
      <w:r w:rsidRPr="00962839">
        <w:t xml:space="preserve">            bit_clr(number, 13);</w:t>
      </w:r>
    </w:p>
    <w:p w14:paraId="584C5075" w14:textId="77777777" w:rsidR="00962839" w:rsidRPr="00962839" w:rsidRDefault="00962839" w:rsidP="00962839">
      <w:pPr>
        <w:pStyle w:val="code"/>
      </w:pPr>
      <w:r w:rsidRPr="00962839">
        <w:lastRenderedPageBreak/>
        <w:t xml:space="preserve">            bit_clr(number, 12);</w:t>
      </w:r>
    </w:p>
    <w:p w14:paraId="02B778B7" w14:textId="77777777" w:rsidR="00962839" w:rsidRPr="00962839" w:rsidRDefault="00962839" w:rsidP="00962839">
      <w:pPr>
        <w:pStyle w:val="code"/>
      </w:pPr>
      <w:r w:rsidRPr="00962839">
        <w:t xml:space="preserve">            </w:t>
      </w:r>
    </w:p>
    <w:p w14:paraId="539EC0A6" w14:textId="77777777" w:rsidR="00962839" w:rsidRDefault="00962839" w:rsidP="00962839">
      <w:pPr>
        <w:pStyle w:val="code"/>
      </w:pPr>
      <w:r w:rsidRPr="00962839">
        <w:t xml:space="preserve">            </w:t>
      </w:r>
      <w:r>
        <w:t>return number;</w:t>
      </w:r>
    </w:p>
    <w:p w14:paraId="0C5174AE" w14:textId="77777777" w:rsidR="00962839" w:rsidRDefault="00962839" w:rsidP="00962839">
      <w:pPr>
        <w:pStyle w:val="code"/>
      </w:pPr>
      <w:r>
        <w:t xml:space="preserve">        }</w:t>
      </w:r>
    </w:p>
    <w:p w14:paraId="31EF5660" w14:textId="2BF5EF8F" w:rsidR="00962839" w:rsidRDefault="00962839" w:rsidP="00962839">
      <w:pPr>
        <w:pStyle w:val="code"/>
      </w:pPr>
      <w:r>
        <w:t xml:space="preserve">    }</w:t>
      </w:r>
    </w:p>
    <w:p w14:paraId="4ED46B5D" w14:textId="77777777" w:rsidR="00962839" w:rsidRDefault="00962839" w:rsidP="00962839">
      <w:pPr>
        <w:pStyle w:val="code"/>
      </w:pPr>
    </w:p>
    <w:p w14:paraId="4627A0C2" w14:textId="77777777" w:rsidR="00962839" w:rsidRDefault="00962839" w:rsidP="00962839">
      <w:pPr>
        <w:pStyle w:val="code"/>
      </w:pPr>
    </w:p>
    <w:p w14:paraId="743A521B" w14:textId="77777777" w:rsidR="00070304" w:rsidRPr="00155EE1" w:rsidRDefault="00070304" w:rsidP="00155EE1"/>
    <w:p w14:paraId="679CC880" w14:textId="378A9CD4" w:rsidR="00D64655" w:rsidRDefault="00D64655" w:rsidP="00647535">
      <w:pPr>
        <w:pStyle w:val="Heading1"/>
      </w:pPr>
      <w:bookmarkStart w:id="116" w:name="_Toc390686202"/>
      <w:r>
        <w:t>Список литературы</w:t>
      </w:r>
      <w:bookmarkEnd w:id="116"/>
    </w:p>
    <w:p w14:paraId="573F3412" w14:textId="77B3E575" w:rsidR="00D64655" w:rsidRDefault="00D64655" w:rsidP="00D64655">
      <w:pPr>
        <w:pStyle w:val="ListParagraph"/>
        <w:numPr>
          <w:ilvl w:val="0"/>
          <w:numId w:val="6"/>
        </w:numPr>
      </w:pPr>
      <w:r>
        <w:t>Информационный бюллеень №137 Всемирной организации здравоохранения март 2013г.</w:t>
      </w:r>
    </w:p>
    <w:p w14:paraId="314B6C91" w14:textId="70CABC2D" w:rsidR="006E0ED5" w:rsidRDefault="006E0ED5" w:rsidP="00832658">
      <w:pPr>
        <w:pStyle w:val="ListParagraph"/>
        <w:numPr>
          <w:ilvl w:val="1"/>
          <w:numId w:val="6"/>
        </w:numPr>
      </w:pPr>
      <w:r>
        <w:t>(1) Мировой отчет по неинфекционным заболеваниям, 2010 г. Женева, ВОЗ</w:t>
      </w:r>
    </w:p>
    <w:p w14:paraId="0C9F9788" w14:textId="2EE72CE5" w:rsidR="006E0ED5" w:rsidRPr="006E0ED5" w:rsidRDefault="006E0ED5" w:rsidP="00832658">
      <w:pPr>
        <w:pStyle w:val="ListParagraph"/>
        <w:numPr>
          <w:ilvl w:val="1"/>
          <w:numId w:val="6"/>
        </w:numPr>
        <w:rPr>
          <w:lang w:val="en-US"/>
        </w:rPr>
      </w:pPr>
      <w:r w:rsidRPr="006E0ED5">
        <w:rPr>
          <w:lang w:val="en-US"/>
        </w:rPr>
        <w:t>(2) Global atlas on cardiovascular disease prevention and control. Geneva: World Health Organization; 2011.</w:t>
      </w:r>
    </w:p>
    <w:p w14:paraId="43A02686" w14:textId="3459683E" w:rsidR="006E0ED5" w:rsidRPr="006E0ED5" w:rsidRDefault="006E0ED5" w:rsidP="00832658">
      <w:pPr>
        <w:pStyle w:val="ListParagraph"/>
        <w:numPr>
          <w:ilvl w:val="1"/>
          <w:numId w:val="6"/>
        </w:numPr>
        <w:rPr>
          <w:lang w:val="en-US"/>
        </w:rPr>
      </w:pPr>
      <w:r w:rsidRPr="006E0ED5">
        <w:rPr>
          <w:lang w:val="en-US"/>
        </w:rPr>
        <w:t>(3) Mathers CD, Loncar D. Projections of global mortality and burden of disease from 2002 to 2030. PLoS Med 2006; 3(11):e442.</w:t>
      </w:r>
    </w:p>
    <w:p w14:paraId="08CF6523" w14:textId="75D00227" w:rsidR="006E0ED5" w:rsidRDefault="006E0ED5" w:rsidP="00832658">
      <w:pPr>
        <w:pStyle w:val="ListParagraph"/>
        <w:numPr>
          <w:ilvl w:val="1"/>
          <w:numId w:val="6"/>
        </w:numPr>
      </w:pPr>
      <w:r w:rsidRPr="006E0ED5">
        <w:rPr>
          <w:lang w:val="en-US"/>
        </w:rPr>
        <w:t xml:space="preserve">(4) Lim SS, Vos T, Flaxman AD, Danaei G, Shibuya K, Adair-Rohani H et al. A comparative risk assessment of burden of disease and injury attributable to 67 risk factors and risk factor clusters in 21 regions, 1990-2010: a systematic analysis for the Global Burden of Disease Study 2010. </w:t>
      </w:r>
      <w:r>
        <w:t>Lancet 2012; 380(9859):2224-2260.</w:t>
      </w:r>
    </w:p>
    <w:p w14:paraId="497063DD" w14:textId="1767AE95" w:rsidR="00D64655" w:rsidRDefault="006E0ED5" w:rsidP="006E0ED5">
      <w:pPr>
        <w:pStyle w:val="ListParagraph"/>
        <w:numPr>
          <w:ilvl w:val="1"/>
          <w:numId w:val="6"/>
        </w:numPr>
        <w:rPr>
          <w:lang w:val="en-US"/>
        </w:rPr>
      </w:pPr>
      <w:r w:rsidRPr="006E0ED5">
        <w:rPr>
          <w:lang w:val="en-US"/>
        </w:rPr>
        <w:t>(5) The global burden of disease: 2004 update. Geneva: World Health Organization; 2008.</w:t>
      </w:r>
    </w:p>
    <w:p w14:paraId="79DDF493" w14:textId="5D0705A2" w:rsidR="006459F1" w:rsidRDefault="006459F1" w:rsidP="006459F1">
      <w:pPr>
        <w:pStyle w:val="ListParagraph"/>
        <w:numPr>
          <w:ilvl w:val="0"/>
          <w:numId w:val="6"/>
        </w:numPr>
      </w:pPr>
      <w:r w:rsidRPr="006459F1">
        <w:t>Гоноровский И. С. Радиотехнические цепи и сигналы: Учебник для вузов.— 4-е изд., перераб. и доп. — М.: Радио и связь, 1986. — 512 с.</w:t>
      </w:r>
    </w:p>
    <w:p w14:paraId="21FF1663" w14:textId="32287E53" w:rsidR="00830436" w:rsidRDefault="00830436" w:rsidP="00832658">
      <w:pPr>
        <w:pStyle w:val="ListParagraph"/>
        <w:numPr>
          <w:ilvl w:val="0"/>
          <w:numId w:val="6"/>
        </w:numPr>
      </w:pPr>
      <w:r>
        <w:t>Л.А. Славутский Основы регистрации данных и планирования эксперимента. Учебное пособие: Изд-во ЧГУ, Чебоксары, 2006, 200 с</w:t>
      </w:r>
    </w:p>
    <w:p w14:paraId="6AB7B8E9" w14:textId="0B109B78" w:rsidR="00EF0971" w:rsidRDefault="00EF0971" w:rsidP="00832658">
      <w:pPr>
        <w:pStyle w:val="ListParagraph"/>
        <w:numPr>
          <w:ilvl w:val="0"/>
          <w:numId w:val="6"/>
        </w:numPr>
      </w:pPr>
      <w:r>
        <w:t xml:space="preserve">Введение в цифровую обработку сигналов (математические основы) Алексей Лукин, 2007 Лаборатория компьютерной графики и мультимедиа, МГУ </w:t>
      </w:r>
      <w:r>
        <w:cr/>
      </w:r>
    </w:p>
    <w:p w14:paraId="7996B734" w14:textId="77777777" w:rsidR="00BE638B" w:rsidRDefault="00BE638B" w:rsidP="00BE638B"/>
    <w:p w14:paraId="0D0159C9" w14:textId="07DE1CB6" w:rsidR="00BE638B" w:rsidRDefault="00BE638B">
      <w:pPr>
        <w:spacing w:line="259" w:lineRule="auto"/>
      </w:pPr>
      <w:r>
        <w:br w:type="page"/>
      </w:r>
    </w:p>
    <w:p w14:paraId="6F00176E" w14:textId="331F1BF5" w:rsidR="00BE638B" w:rsidRDefault="00BE638B" w:rsidP="00647535">
      <w:pPr>
        <w:pStyle w:val="Heading1"/>
      </w:pPr>
      <w:bookmarkStart w:id="117" w:name="_Toc390686203"/>
      <w:r>
        <w:lastRenderedPageBreak/>
        <w:t>Оставлено прозапас</w:t>
      </w:r>
      <w:bookmarkEnd w:id="117"/>
    </w:p>
    <w:p w14:paraId="15290C15" w14:textId="77777777" w:rsidR="00BE638B" w:rsidRDefault="00BE638B" w:rsidP="00BE638B"/>
    <w:p w14:paraId="3318BF45" w14:textId="77777777" w:rsidR="00623ABE" w:rsidRPr="00BF5097" w:rsidRDefault="00623ABE" w:rsidP="00623ABE">
      <w:r w:rsidRPr="00BF5097">
        <w:t>Пусть принятый сигнал имеет вид</w:t>
      </w:r>
    </w:p>
    <w:p w14:paraId="576E96FA" w14:textId="77777777" w:rsidR="00623ABE" w:rsidRPr="00D52C78" w:rsidRDefault="00623ABE" w:rsidP="00623ABE">
      <w:r>
        <w:object w:dxaOrig="1620" w:dyaOrig="320" w14:anchorId="77C30B8E">
          <v:shape id="_x0000_i1027" type="#_x0000_t75" style="width:81.35pt;height:15.9pt;mso-wrap-distance-left:9.35pt;mso-wrap-distance-top:0;mso-wrap-distance-right:9.35pt;mso-wrap-distance-bottom:0;mso-position-horizontal:absolute;mso-position-horizontal-relative:page;mso-position-vertical:absolute;mso-position-vertical-relative:text" o:ole="" o:allowincell="f" o:allowoverlap="f">
            <v:imagedata r:id="rId24" o:title=""/>
          </v:shape>
          <o:OLEObject Type="Embed" ProgID="Equation.3" ShapeID="_x0000_i1027" DrawAspect="Content" ObjectID="_1464438947" r:id="rId25"/>
        </w:object>
      </w:r>
    </w:p>
    <w:p w14:paraId="48A2D7A7" w14:textId="77777777" w:rsidR="00623ABE" w:rsidRPr="00D52C78" w:rsidRDefault="00623ABE" w:rsidP="00623ABE">
      <w:pPr>
        <w:pStyle w:val="Caption"/>
        <w:rPr>
          <w:sz w:val="24"/>
          <w:szCs w:val="24"/>
        </w:rPr>
      </w:pPr>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34</w:t>
      </w:r>
      <w:r>
        <w:rPr>
          <w:noProof/>
        </w:rPr>
        <w:fldChar w:fldCharType="end"/>
      </w:r>
    </w:p>
    <w:p w14:paraId="2A37EB8D" w14:textId="77777777" w:rsidR="00623ABE" w:rsidRPr="00D52C78" w:rsidRDefault="00623ABE" w:rsidP="00623ABE">
      <w:r w:rsidRPr="00D52C78">
        <w:t xml:space="preserve">где </w:t>
      </w:r>
      <w:r>
        <w:t>s</w:t>
      </w:r>
      <w:r w:rsidRPr="00D52C78">
        <w:t>(</w:t>
      </w:r>
      <w:r>
        <w:t>t</w:t>
      </w:r>
      <w:r w:rsidRPr="00D52C78">
        <w:t xml:space="preserve">) - полезный сигнал известной формы со спектральной плотностью </w:t>
      </w:r>
      <w:r>
        <w:t>F</w:t>
      </w:r>
      <w:r>
        <w:rPr>
          <w:vertAlign w:val="subscript"/>
        </w:rPr>
        <w:t>s</w:t>
      </w:r>
      <w:r w:rsidRPr="00D52C78">
        <w:t>(</w:t>
      </w:r>
      <w:r>
        <w:t>j</w:t>
      </w:r>
      <w:r>
        <w:sym w:font="Symbol" w:char="F077"/>
      </w:r>
      <w:r w:rsidRPr="00D52C78">
        <w:t xml:space="preserve">); </w:t>
      </w:r>
      <w:r>
        <w:t>n</w:t>
      </w:r>
      <w:r w:rsidRPr="00D52C78">
        <w:t>(</w:t>
      </w:r>
      <w:r>
        <w:t>t</w:t>
      </w:r>
      <w:r w:rsidRPr="00D52C78">
        <w:t xml:space="preserve">)стационарный случайный процесс со спектральной плотностью мощности </w:t>
      </w:r>
      <w:r>
        <w:t>F</w:t>
      </w:r>
      <w:r>
        <w:rPr>
          <w:vertAlign w:val="subscript"/>
        </w:rPr>
        <w:t>n</w:t>
      </w:r>
      <w:r w:rsidRPr="00D52C78">
        <w:t>(</w:t>
      </w:r>
      <w:r>
        <w:sym w:font="Symbol" w:char="F077"/>
      </w:r>
      <w:r w:rsidRPr="00D52C78">
        <w:t>).</w:t>
      </w:r>
    </w:p>
    <w:p w14:paraId="3E543772" w14:textId="77777777" w:rsidR="00623ABE" w:rsidRPr="00D52C78" w:rsidRDefault="00623ABE" w:rsidP="00623ABE">
      <w:r w:rsidRPr="00D52C78">
        <w:t>Будем отыскивать оптимальный фильтр в классе линейных фильтров. Тогда сигнал на входе фильтра с учетом принципа суперпозиции можно представить как</w:t>
      </w:r>
    </w:p>
    <w:p w14:paraId="3FDFE53C" w14:textId="77777777" w:rsidR="00623ABE" w:rsidRDefault="00623ABE" w:rsidP="00623ABE">
      <w:r>
        <w:object w:dxaOrig="3340" w:dyaOrig="420" w14:anchorId="109F472B">
          <v:shape id="_x0000_i1028" type="#_x0000_t75" style="width:167.4pt;height:20.55pt;mso-wrap-distance-left:9.35pt;mso-wrap-distance-top:0;mso-wrap-distance-right:9.35pt;mso-wrap-distance-bottom:0;mso-position-horizontal:absolute;mso-position-horizontal-relative:page;mso-position-vertical:absolute;mso-position-vertical-relative:text" o:ole="" o:allowincell="f" o:allowoverlap="f">
            <v:imagedata r:id="rId26" o:title=""/>
          </v:shape>
          <o:OLEObject Type="Embed" ProgID="Equation.3" ShapeID="_x0000_i1028" DrawAspect="Content" ObjectID="_1464438948" r:id="rId27"/>
        </w:object>
      </w:r>
    </w:p>
    <w:p w14:paraId="0B69F9F4" w14:textId="77777777" w:rsidR="00623ABE" w:rsidRDefault="00623ABE" w:rsidP="00623ABE">
      <w:pPr>
        <w:pStyle w:val="Caption"/>
        <w:rPr>
          <w:sz w:val="24"/>
          <w:szCs w:val="24"/>
        </w:rPr>
      </w:pPr>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35</w:t>
      </w:r>
      <w:r>
        <w:fldChar w:fldCharType="end"/>
      </w:r>
    </w:p>
    <w:p w14:paraId="7BA6C03B" w14:textId="77777777" w:rsidR="00623ABE" w:rsidRPr="00D52C78" w:rsidRDefault="00623ABE" w:rsidP="00623ABE">
      <w:r w:rsidRPr="00D52C78">
        <w:t xml:space="preserve">Найдем отношение р мощности полезного сигнала к мощности помехи на выходе фильтра в некоторый момент времени </w:t>
      </w:r>
      <w:r>
        <w:t>t</w:t>
      </w:r>
      <w:r w:rsidRPr="00D52C78">
        <w:rPr>
          <w:vertAlign w:val="subscript"/>
        </w:rPr>
        <w:t>0</w:t>
      </w:r>
      <w:r w:rsidRPr="00D52C78">
        <w:t>.</w:t>
      </w:r>
    </w:p>
    <w:p w14:paraId="47299949" w14:textId="77777777" w:rsidR="00623ABE" w:rsidRDefault="00623ABE" w:rsidP="00623ABE">
      <w:r>
        <w:object w:dxaOrig="7500" w:dyaOrig="980" w14:anchorId="4979E468">
          <v:shape id="_x0000_i1029" type="#_x0000_t75" style="width:374.95pt;height:48.6pt;mso-wrap-distance-left:9.35pt;mso-wrap-distance-top:0;mso-wrap-distance-right:9.35pt;mso-wrap-distance-bottom:0;mso-position-horizontal:absolute;mso-position-horizontal-relative:page;mso-position-vertical:absolute;mso-position-vertical-relative:text" o:ole="" o:allowincell="f" o:allowoverlap="f">
            <v:imagedata r:id="rId28" o:title=""/>
          </v:shape>
          <o:OLEObject Type="Embed" ProgID="Equation.3" ShapeID="_x0000_i1029" DrawAspect="Content" ObjectID="_1464438949" r:id="rId29"/>
        </w:object>
      </w:r>
    </w:p>
    <w:p w14:paraId="21EA571E" w14:textId="77777777" w:rsidR="00623ABE" w:rsidRPr="00BF5097" w:rsidRDefault="00623ABE" w:rsidP="00623ABE">
      <w:pPr>
        <w:pStyle w:val="Caption"/>
        <w:rPr>
          <w:sz w:val="24"/>
          <w:szCs w:val="24"/>
        </w:rPr>
      </w:pPr>
      <w:bookmarkStart w:id="118" w:name="_Ref387322339"/>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36</w:t>
      </w:r>
      <w:r>
        <w:fldChar w:fldCharType="end"/>
      </w:r>
      <w:bookmarkEnd w:id="118"/>
    </w:p>
    <w:p w14:paraId="361CEC52" w14:textId="77777777" w:rsidR="00623ABE" w:rsidRPr="00D52C78" w:rsidRDefault="00623ABE" w:rsidP="00623ABE">
      <w:r w:rsidRPr="00D52C78">
        <w:t xml:space="preserve">где </w:t>
      </w:r>
      <w:r>
        <w:t>K</w:t>
      </w:r>
      <w:r w:rsidRPr="00D52C78">
        <w:t>(</w:t>
      </w:r>
      <w:r>
        <w:t>j</w:t>
      </w:r>
      <w:r>
        <w:sym w:font="Symbol" w:char="F077"/>
      </w:r>
      <w:r w:rsidRPr="00D52C78">
        <w:t>) - комплексно-частная характеристика фильтра.</w:t>
      </w:r>
    </w:p>
    <w:p w14:paraId="0EA2D823" w14:textId="77777777" w:rsidR="00623ABE" w:rsidRPr="00D52C78" w:rsidRDefault="00623ABE" w:rsidP="00623ABE">
      <w:r w:rsidRPr="00D52C78">
        <w:t xml:space="preserve">Соответственно в момент времени </w:t>
      </w:r>
      <w:r>
        <w:t>t</w:t>
      </w:r>
      <w:r w:rsidRPr="00D52C78">
        <w:rPr>
          <w:vertAlign w:val="subscript"/>
        </w:rPr>
        <w:t>0</w:t>
      </w:r>
    </w:p>
    <w:p w14:paraId="184A8218" w14:textId="77777777" w:rsidR="00623ABE" w:rsidRDefault="00623ABE" w:rsidP="00623ABE">
      <w:r>
        <w:object w:dxaOrig="4959" w:dyaOrig="980" w14:anchorId="643C54ED">
          <v:shape id="_x0000_i1030" type="#_x0000_t75" style="width:247.8pt;height:48.6pt;mso-wrap-distance-left:9.35pt;mso-wrap-distance-top:0;mso-wrap-distance-right:9.35pt;mso-wrap-distance-bottom:0;mso-position-horizontal:absolute;mso-position-horizontal-relative:page;mso-position-vertical:absolute;mso-position-vertical-relative:text" o:ole="" o:allowincell="f" o:allowoverlap="f">
            <v:imagedata r:id="rId30" o:title=""/>
          </v:shape>
          <o:OLEObject Type="Embed" ProgID="Equation.3" ShapeID="_x0000_i1030" DrawAspect="Content" ObjectID="_1464438950" r:id="rId31"/>
        </w:object>
      </w:r>
    </w:p>
    <w:p w14:paraId="7D6DA237" w14:textId="77777777" w:rsidR="00623ABE" w:rsidRPr="00D52C78" w:rsidRDefault="00623ABE" w:rsidP="00623ABE">
      <w:pPr>
        <w:pStyle w:val="Caption"/>
        <w:rPr>
          <w:sz w:val="24"/>
          <w:szCs w:val="24"/>
        </w:rPr>
      </w:pPr>
      <w:bookmarkStart w:id="119" w:name="_Ref387322367"/>
      <w:r w:rsidRPr="00D52C78">
        <w:t xml:space="preserve">фор. </w:t>
      </w:r>
      <w:r>
        <w:fldChar w:fldCharType="begin"/>
      </w:r>
      <w:r w:rsidRPr="00D52C78">
        <w:instrText xml:space="preserve"> </w:instrText>
      </w:r>
      <w:r>
        <w:instrText>SEQ</w:instrText>
      </w:r>
      <w:r w:rsidRPr="00D52C78">
        <w:instrText xml:space="preserve"> фор. \* </w:instrText>
      </w:r>
      <w:r>
        <w:instrText>ARABIC</w:instrText>
      </w:r>
      <w:r w:rsidRPr="00D52C78">
        <w:instrText xml:space="preserve"> </w:instrText>
      </w:r>
      <w:r>
        <w:fldChar w:fldCharType="separate"/>
      </w:r>
      <w:r>
        <w:rPr>
          <w:noProof/>
        </w:rPr>
        <w:t>37</w:t>
      </w:r>
      <w:r>
        <w:fldChar w:fldCharType="end"/>
      </w:r>
      <w:bookmarkEnd w:id="119"/>
    </w:p>
    <w:p w14:paraId="71F50D77" w14:textId="77777777" w:rsidR="00623ABE" w:rsidRPr="00D52C78" w:rsidRDefault="00623ABE" w:rsidP="00623ABE">
      <w:r w:rsidRPr="00D52C78">
        <w:t>Мощность помехи на выходе фильтра</w:t>
      </w:r>
    </w:p>
    <w:p w14:paraId="6112873D" w14:textId="77777777" w:rsidR="00623ABE" w:rsidRDefault="00623ABE" w:rsidP="00623ABE">
      <w:r>
        <w:object w:dxaOrig="6960" w:dyaOrig="980" w14:anchorId="7992FE8E">
          <v:shape id="_x0000_i1031" type="#_x0000_t75" style="width:348.8pt;height:48.6pt;mso-wrap-distance-left:9.35pt;mso-wrap-distance-top:0;mso-wrap-distance-right:9.35pt;mso-wrap-distance-bottom:0;mso-position-horizontal:absolute;mso-position-horizontal-relative:page;mso-position-vertical:absolute;mso-position-vertical-relative:text" o:ole="" o:allowincell="f" o:allowoverlap="f">
            <v:imagedata r:id="rId32" o:title=""/>
          </v:shape>
          <o:OLEObject Type="Embed" ProgID="Equation.3" ShapeID="_x0000_i1031" DrawAspect="Content" ObjectID="_1464438951" r:id="rId33"/>
        </w:object>
      </w:r>
    </w:p>
    <w:p w14:paraId="1EDB167D" w14:textId="77777777" w:rsidR="00623ABE" w:rsidRPr="00FD79C6" w:rsidRDefault="00623ABE" w:rsidP="00623ABE">
      <w:pPr>
        <w:pStyle w:val="Caption"/>
        <w:rPr>
          <w:sz w:val="24"/>
          <w:szCs w:val="24"/>
        </w:rPr>
      </w:pPr>
      <w:bookmarkStart w:id="120" w:name="_Ref387322354"/>
      <w:r w:rsidRPr="00FD79C6">
        <w:lastRenderedPageBreak/>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38</w:t>
      </w:r>
      <w:r>
        <w:fldChar w:fldCharType="end"/>
      </w:r>
      <w:bookmarkEnd w:id="120"/>
    </w:p>
    <w:p w14:paraId="55FA7F64" w14:textId="77777777" w:rsidR="00623ABE" w:rsidRPr="00D52C78" w:rsidRDefault="00623ABE" w:rsidP="00623ABE">
      <w:r>
        <w:t>В формулах (</w:t>
      </w:r>
      <w:r>
        <w:fldChar w:fldCharType="begin"/>
      </w:r>
      <w:r>
        <w:instrText xml:space="preserve"> REF _Ref387322339 \h </w:instrText>
      </w:r>
      <w:r>
        <w:fldChar w:fldCharType="separate"/>
      </w:r>
      <w:r w:rsidRPr="00FD79C6">
        <w:t xml:space="preserve">фор. </w:t>
      </w:r>
      <w:r w:rsidRPr="00FD79C6">
        <w:rPr>
          <w:noProof/>
        </w:rPr>
        <w:t>4</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через </w:t>
      </w:r>
      <w:r>
        <w:t>F</w:t>
      </w:r>
      <w:r>
        <w:rPr>
          <w:vertAlign w:val="subscript"/>
        </w:rPr>
        <w:t>s</w:t>
      </w:r>
      <w:r w:rsidRPr="00D52C78">
        <w:rPr>
          <w:vertAlign w:val="subscript"/>
        </w:rPr>
        <w:t>,вых</w:t>
      </w:r>
      <w:r w:rsidRPr="00D52C78">
        <w:t>(</w:t>
      </w:r>
      <w:r>
        <w:t>j</w:t>
      </w:r>
      <w:r>
        <w:sym w:font="Symbol" w:char="F077"/>
      </w:r>
      <w:r w:rsidRPr="00D52C78">
        <w:t xml:space="preserve">)  и </w:t>
      </w:r>
      <w:r>
        <w:t>F</w:t>
      </w:r>
      <w:r>
        <w:rPr>
          <w:vertAlign w:val="subscript"/>
        </w:rPr>
        <w:t>n</w:t>
      </w:r>
      <w:r w:rsidRPr="00D52C78">
        <w:rPr>
          <w:vertAlign w:val="subscript"/>
        </w:rPr>
        <w:t>,вых</w:t>
      </w:r>
      <w:r w:rsidRPr="00D52C78">
        <w:t>(</w:t>
      </w:r>
      <w:r>
        <w:sym w:font="Symbol" w:char="F077"/>
      </w:r>
      <w:r w:rsidRPr="00D52C78">
        <w:t>) обозначены спектральная плотность полезного сигнала и спектральная плотность мощности помехи на выходе фильтра.</w:t>
      </w:r>
    </w:p>
    <w:p w14:paraId="05F61232" w14:textId="77777777" w:rsidR="00623ABE" w:rsidRPr="00D52C78" w:rsidRDefault="00623ABE" w:rsidP="00623ABE">
      <w:r w:rsidRPr="00D52C78">
        <w:t>С учетом (</w:t>
      </w:r>
      <w:r>
        <w:fldChar w:fldCharType="begin"/>
      </w:r>
      <w:r>
        <w:instrText xml:space="preserve"> REF _Ref387322367 \h </w:instrText>
      </w:r>
      <w:r>
        <w:fldChar w:fldCharType="separate"/>
      </w:r>
      <w:r w:rsidRPr="00D52C78">
        <w:t xml:space="preserve">фор. </w:t>
      </w:r>
      <w:r w:rsidRPr="00FD79C6">
        <w:rPr>
          <w:noProof/>
        </w:rPr>
        <w:t>5</w:t>
      </w:r>
      <w:r>
        <w:fldChar w:fldCharType="end"/>
      </w:r>
      <w:r w:rsidRPr="00D52C78">
        <w:t>) и (</w:t>
      </w:r>
      <w:r>
        <w:fldChar w:fldCharType="begin"/>
      </w:r>
      <w:r>
        <w:instrText xml:space="preserve"> REF _Ref387322354 \h </w:instrText>
      </w:r>
      <w:r>
        <w:fldChar w:fldCharType="separate"/>
      </w:r>
      <w:r w:rsidRPr="00FD79C6">
        <w:t xml:space="preserve">фор. </w:t>
      </w:r>
      <w:r w:rsidRPr="00FD79C6">
        <w:rPr>
          <w:noProof/>
        </w:rPr>
        <w:t>6</w:t>
      </w:r>
      <w:r>
        <w:fldChar w:fldCharType="end"/>
      </w:r>
      <w:r w:rsidRPr="00D52C78">
        <w:t xml:space="preserve">) выражение для р в момент времени </w:t>
      </w:r>
      <w:r>
        <w:t>t</w:t>
      </w:r>
      <w:r w:rsidRPr="00D52C78">
        <w:rPr>
          <w:vertAlign w:val="subscript"/>
        </w:rPr>
        <w:t>0</w:t>
      </w:r>
      <w:r w:rsidRPr="00D52C78">
        <w:t xml:space="preserve"> запишется как</w:t>
      </w:r>
    </w:p>
    <w:p w14:paraId="4C24CD19" w14:textId="77777777" w:rsidR="00623ABE" w:rsidRDefault="00623ABE" w:rsidP="00623ABE">
      <w:r>
        <w:object w:dxaOrig="6020" w:dyaOrig="2079" w14:anchorId="173C9476">
          <v:shape id="_x0000_i1032" type="#_x0000_t75" style="width:301.1pt;height:103.8pt;mso-wrap-distance-left:9.35pt;mso-wrap-distance-top:0;mso-wrap-distance-right:9.35pt;mso-wrap-distance-bottom:0;mso-position-horizontal:absolute;mso-position-horizontal-relative:page;mso-position-vertical:absolute;mso-position-vertical-relative:text" o:ole="" o:allowincell="f" o:allowoverlap="f">
            <v:imagedata r:id="rId34" o:title=""/>
          </v:shape>
          <o:OLEObject Type="Embed" ProgID="Equation.3" ShapeID="_x0000_i1032" DrawAspect="Content" ObjectID="_1464438952" r:id="rId35"/>
        </w:object>
      </w:r>
    </w:p>
    <w:p w14:paraId="3ADD161E" w14:textId="77777777" w:rsidR="00623ABE" w:rsidRPr="00FD79C6" w:rsidRDefault="00623ABE" w:rsidP="00623ABE">
      <w:pPr>
        <w:pStyle w:val="Caption"/>
        <w:rPr>
          <w:sz w:val="24"/>
          <w:szCs w:val="24"/>
        </w:rPr>
      </w:pPr>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39</w:t>
      </w:r>
      <w:r>
        <w:fldChar w:fldCharType="end"/>
      </w:r>
    </w:p>
    <w:p w14:paraId="4EA6552A" w14:textId="77777777" w:rsidR="00623ABE" w:rsidRPr="00D52C78" w:rsidRDefault="00623ABE" w:rsidP="00623ABE">
      <w:r w:rsidRPr="00D52C78">
        <w:t>Понятно, что чем больше величина р, тем выше помехоустойчивость приема. Поэтому определим фильтр, который обеспечивал бы на выходе максимальное соотношение сигнал/помеха.</w:t>
      </w:r>
    </w:p>
    <w:p w14:paraId="5E1E050C" w14:textId="77777777" w:rsidR="00623ABE" w:rsidRDefault="00623ABE" w:rsidP="00623ABE">
      <w:r>
        <w:t>Воспользуемся неравенством Буняковского - Шварца</w:t>
      </w:r>
    </w:p>
    <w:p w14:paraId="40B48091" w14:textId="77777777" w:rsidR="00623ABE" w:rsidRDefault="00623ABE" w:rsidP="00623ABE">
      <w:r>
        <w:object w:dxaOrig="6220" w:dyaOrig="1120" w14:anchorId="0A18248C">
          <v:shape id="_x0000_i1033" type="#_x0000_t75" style="width:311.4pt;height:56.1pt;mso-wrap-distance-left:9.35pt;mso-wrap-distance-top:0;mso-wrap-distance-right:9.35pt;mso-wrap-distance-bottom:0;mso-position-horizontal:absolute;mso-position-horizontal-relative:page;mso-position-vertical:absolute;mso-position-vertical-relative:text" o:ole="" o:allowincell="f" o:allowoverlap="f">
            <v:imagedata r:id="rId36" o:title=""/>
          </v:shape>
          <o:OLEObject Type="Embed" ProgID="Equation.3" ShapeID="_x0000_i1033" DrawAspect="Content" ObjectID="_1464438953" r:id="rId37"/>
        </w:object>
      </w:r>
    </w:p>
    <w:p w14:paraId="67B50108" w14:textId="77777777" w:rsidR="00623ABE" w:rsidRPr="00D52C78" w:rsidRDefault="00623ABE" w:rsidP="00623ABE">
      <w:pPr>
        <w:pStyle w:val="Caption"/>
        <w:rPr>
          <w:sz w:val="24"/>
          <w:szCs w:val="24"/>
        </w:rPr>
      </w:pPr>
      <w:bookmarkStart w:id="121" w:name="_Ref387322438"/>
      <w:r w:rsidRPr="00FD79C6">
        <w:t xml:space="preserve">фор. </w:t>
      </w:r>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40</w:t>
      </w:r>
      <w:r>
        <w:fldChar w:fldCharType="end"/>
      </w:r>
      <w:bookmarkEnd w:id="121"/>
    </w:p>
    <w:p w14:paraId="25F57F40" w14:textId="77777777" w:rsidR="00623ABE" w:rsidRPr="00FD79C6" w:rsidRDefault="00623ABE" w:rsidP="00623ABE">
      <w:r w:rsidRPr="00D52C78">
        <w:t>справедливым для любых функций А(</w:t>
      </w:r>
      <w:r>
        <w:sym w:font="Symbol" w:char="F077"/>
      </w:r>
      <w:r w:rsidRPr="00D52C78">
        <w:t>) и В(</w:t>
      </w:r>
      <w:r>
        <w:sym w:font="Symbol" w:char="F077"/>
      </w:r>
      <w:r w:rsidRPr="00D52C78">
        <w:t>), для которых интегралы в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D52C78">
        <w:t xml:space="preserve">) имеют смысл. </w:t>
      </w:r>
      <w:r w:rsidRPr="00FD79C6">
        <w:t>Заметим, что неравенство (</w:t>
      </w:r>
      <w:r>
        <w:fldChar w:fldCharType="begin"/>
      </w:r>
      <w:r>
        <w:instrText xml:space="preserve"> REF _Ref387322438 \h </w:instrText>
      </w:r>
      <w:r>
        <w:fldChar w:fldCharType="separate"/>
      </w:r>
      <w:r w:rsidRPr="00FD79C6">
        <w:t xml:space="preserve">фор. </w:t>
      </w:r>
      <w:r w:rsidRPr="00FD79C6">
        <w:rPr>
          <w:noProof/>
        </w:rPr>
        <w:t>8</w:t>
      </w:r>
      <w:r>
        <w:fldChar w:fldCharType="end"/>
      </w:r>
      <w:r w:rsidRPr="00FD79C6">
        <w:t>) превращается в строгое равенство, если</w:t>
      </w:r>
    </w:p>
    <w:p w14:paraId="561F90F1" w14:textId="77777777" w:rsidR="00623ABE" w:rsidRDefault="00623ABE" w:rsidP="00623ABE">
      <w:r>
        <w:object w:dxaOrig="2180" w:dyaOrig="480" w14:anchorId="5B3ED2BE">
          <v:shape id="_x0000_i1034" type="#_x0000_t75" style="width:108.45pt;height:24.3pt;mso-wrap-distance-left:9.35pt;mso-wrap-distance-top:0;mso-wrap-distance-right:9.35pt;mso-wrap-distance-bottom:0;mso-position-horizontal:absolute;mso-position-horizontal-relative:page;mso-position-vertical:absolute;mso-position-vertical-relative:text" o:ole="" o:allowincell="f" o:allowoverlap="f">
            <v:imagedata r:id="rId38" o:title=""/>
          </v:shape>
          <o:OLEObject Type="Embed" ProgID="Equation.3" ShapeID="_x0000_i1034" DrawAspect="Content" ObjectID="_1464438954" r:id="rId39"/>
        </w:object>
      </w:r>
    </w:p>
    <w:p w14:paraId="14084D76" w14:textId="77777777" w:rsidR="00623ABE" w:rsidRPr="00D52C78" w:rsidRDefault="00623ABE" w:rsidP="00623ABE">
      <w:pPr>
        <w:pStyle w:val="Caption"/>
        <w:rPr>
          <w:sz w:val="24"/>
          <w:szCs w:val="24"/>
        </w:rPr>
      </w:pPr>
      <w:bookmarkStart w:id="122" w:name="_Ref387322542"/>
      <w:r w:rsidRPr="00242942">
        <w:t xml:space="preserve">фор. </w:t>
      </w:r>
      <w:r>
        <w:fldChar w:fldCharType="begin"/>
      </w:r>
      <w:r w:rsidRPr="00242942">
        <w:instrText xml:space="preserve"> </w:instrText>
      </w:r>
      <w:r>
        <w:instrText>SEQ</w:instrText>
      </w:r>
      <w:r w:rsidRPr="00242942">
        <w:instrText xml:space="preserve"> фор. \* </w:instrText>
      </w:r>
      <w:r>
        <w:instrText>ARABIC</w:instrText>
      </w:r>
      <w:r w:rsidRPr="00242942">
        <w:instrText xml:space="preserve"> </w:instrText>
      </w:r>
      <w:r>
        <w:fldChar w:fldCharType="separate"/>
      </w:r>
      <w:r>
        <w:rPr>
          <w:noProof/>
        </w:rPr>
        <w:t>41</w:t>
      </w:r>
      <w:r>
        <w:rPr>
          <w:noProof/>
        </w:rPr>
        <w:fldChar w:fldCharType="end"/>
      </w:r>
      <w:bookmarkEnd w:id="122"/>
    </w:p>
    <w:p w14:paraId="1D906E87" w14:textId="77777777" w:rsidR="00623ABE" w:rsidRPr="00D52C78" w:rsidRDefault="00623ABE" w:rsidP="00623ABE"/>
    <w:p w14:paraId="48ECEF88" w14:textId="77777777" w:rsidR="00623ABE" w:rsidRDefault="00623ABE" w:rsidP="00623ABE">
      <w:r w:rsidRPr="00D52C78">
        <w:t>где а- постоянная; В</w:t>
      </w:r>
      <w:r w:rsidRPr="00D52C78">
        <w:rPr>
          <w:vertAlign w:val="superscript"/>
        </w:rPr>
        <w:t>*</w:t>
      </w:r>
      <w:r w:rsidRPr="00D52C78">
        <w:t xml:space="preserve"> (</w:t>
      </w:r>
      <w:r>
        <w:sym w:font="Symbol" w:char="F077"/>
      </w:r>
      <w:r w:rsidRPr="00D52C78">
        <w:t>) - функция, комплексно-сопряженная с функцией В(</w:t>
      </w:r>
      <w:r>
        <w:sym w:font="Symbol" w:char="F077"/>
      </w:r>
      <w:r w:rsidRPr="00D52C78">
        <w:t xml:space="preserve">). </w:t>
      </w:r>
      <w:r>
        <w:t>С учетом (</w:t>
      </w:r>
      <w:r>
        <w:fldChar w:fldCharType="begin"/>
      </w:r>
      <w:r>
        <w:instrText xml:space="preserve"> REF _Ref387322438 \h </w:instrText>
      </w:r>
      <w:r>
        <w:fldChar w:fldCharType="separate"/>
      </w:r>
      <w:r w:rsidRPr="00FD79C6">
        <w:t xml:space="preserve">фор. </w:t>
      </w:r>
      <w:r>
        <w:rPr>
          <w:noProof/>
        </w:rPr>
        <w:t>8</w:t>
      </w:r>
      <w:r>
        <w:fldChar w:fldCharType="end"/>
      </w:r>
      <w:r>
        <w:t>) можно записать</w:t>
      </w:r>
    </w:p>
    <w:p w14:paraId="44AE20FA" w14:textId="77777777" w:rsidR="00623ABE" w:rsidRDefault="00623ABE" w:rsidP="00623ABE"/>
    <w:p w14:paraId="6733F83A" w14:textId="77777777" w:rsidR="00623ABE" w:rsidRDefault="00623ABE" w:rsidP="00623ABE">
      <w:r>
        <w:object w:dxaOrig="8720" w:dyaOrig="1020" w14:anchorId="1427B298">
          <v:shape id="_x0000_i1035" type="#_x0000_t75" style="width:434.8pt;height:51.45pt;mso-wrap-distance-left:9.35pt;mso-wrap-distance-top:0;mso-wrap-distance-right:9.35pt;mso-wrap-distance-bottom:0;mso-position-horizontal:absolute;mso-position-horizontal-relative:page;mso-position-vertical:absolute;mso-position-vertical-relative:text" o:ole="" o:allowincell="f" o:allowoverlap="f">
            <v:imagedata r:id="rId40" o:title=""/>
          </v:shape>
          <o:OLEObject Type="Embed" ProgID="Equation.3" ShapeID="_x0000_i1035" DrawAspect="Content" ObjectID="_1464438955" r:id="rId41"/>
        </w:object>
      </w:r>
    </w:p>
    <w:p w14:paraId="4FC6A801" w14:textId="77777777" w:rsidR="00623ABE" w:rsidRDefault="00623ABE" w:rsidP="00623ABE">
      <w:pPr>
        <w:pStyle w:val="Caption"/>
        <w:rPr>
          <w:sz w:val="24"/>
          <w:szCs w:val="24"/>
        </w:rPr>
      </w:pPr>
      <w:r>
        <w:t xml:space="preserve">фор. </w:t>
      </w:r>
      <w:r>
        <w:fldChar w:fldCharType="begin"/>
      </w:r>
      <w:r>
        <w:instrText xml:space="preserve"> SEQ фор. \* ARABIC </w:instrText>
      </w:r>
      <w:r>
        <w:fldChar w:fldCharType="separate"/>
      </w:r>
      <w:r>
        <w:rPr>
          <w:noProof/>
        </w:rPr>
        <w:t>42</w:t>
      </w:r>
      <w:r>
        <w:rPr>
          <w:noProof/>
        </w:rPr>
        <w:fldChar w:fldCharType="end"/>
      </w:r>
    </w:p>
    <w:p w14:paraId="13280D86" w14:textId="77777777" w:rsidR="00623ABE" w:rsidRDefault="00623ABE" w:rsidP="00623ABE">
      <w:r>
        <w:t>и, соответственно,</w:t>
      </w:r>
    </w:p>
    <w:p w14:paraId="029B9B62" w14:textId="77777777" w:rsidR="00623ABE" w:rsidRDefault="00623ABE" w:rsidP="00623ABE">
      <w:r>
        <w:object w:dxaOrig="2980" w:dyaOrig="1020" w14:anchorId="51FB3674">
          <v:shape id="_x0000_i1036" type="#_x0000_t75" style="width:149.6pt;height:51.45pt;mso-wrap-distance-left:9.35pt;mso-wrap-distance-top:0;mso-wrap-distance-right:9.35pt;mso-wrap-distance-bottom:0;mso-position-horizontal:absolute;mso-position-horizontal-relative:page;mso-position-vertical:absolute;mso-position-vertical-relative:text" o:ole="" o:allowincell="f" o:allowoverlap="f">
            <v:imagedata r:id="rId42" o:title=""/>
          </v:shape>
          <o:OLEObject Type="Embed" ProgID="Equation.3" ShapeID="_x0000_i1036" DrawAspect="Content" ObjectID="_1464438956" r:id="rId43"/>
        </w:object>
      </w:r>
    </w:p>
    <w:p w14:paraId="26A4BFF1" w14:textId="77777777" w:rsidR="00623ABE" w:rsidRPr="00242942" w:rsidRDefault="00623ABE" w:rsidP="00623ABE">
      <w:pPr>
        <w:pStyle w:val="Caption"/>
      </w:pPr>
      <w:bookmarkStart w:id="123" w:name="_Ref388916606"/>
      <w:r w:rsidRPr="00FD79C6">
        <w:t xml:space="preserve">фор. </w:t>
      </w:r>
      <w:commentRangeStart w:id="124"/>
      <w:r>
        <w:fldChar w:fldCharType="begin"/>
      </w:r>
      <w:r w:rsidRPr="00FD79C6">
        <w:instrText xml:space="preserve"> </w:instrText>
      </w:r>
      <w:r>
        <w:instrText>SEQ</w:instrText>
      </w:r>
      <w:r w:rsidRPr="00FD79C6">
        <w:instrText xml:space="preserve"> фор. \* </w:instrText>
      </w:r>
      <w:r>
        <w:instrText>ARABIC</w:instrText>
      </w:r>
      <w:r w:rsidRPr="00FD79C6">
        <w:instrText xml:space="preserve"> </w:instrText>
      </w:r>
      <w:r>
        <w:fldChar w:fldCharType="separate"/>
      </w:r>
      <w:r>
        <w:rPr>
          <w:noProof/>
        </w:rPr>
        <w:t>43</w:t>
      </w:r>
      <w:r>
        <w:fldChar w:fldCharType="end"/>
      </w:r>
      <w:commentRangeEnd w:id="124"/>
      <w:r>
        <w:rPr>
          <w:rStyle w:val="CommentReference"/>
          <w:i w:val="0"/>
          <w:iCs w:val="0"/>
          <w:color w:val="auto"/>
        </w:rPr>
        <w:commentReference w:id="124"/>
      </w:r>
      <w:bookmarkEnd w:id="123"/>
    </w:p>
    <w:p w14:paraId="19644304" w14:textId="77777777" w:rsidR="00623ABE" w:rsidRPr="00D52C78" w:rsidRDefault="00623ABE" w:rsidP="00623ABE">
      <w:r w:rsidRPr="00D52C78">
        <w:t>С учетом (</w:t>
      </w:r>
      <w:r>
        <w:fldChar w:fldCharType="begin"/>
      </w:r>
      <w:r>
        <w:instrText xml:space="preserve"> REF _Ref387322542 \h </w:instrText>
      </w:r>
      <w:r>
        <w:fldChar w:fldCharType="separate"/>
      </w:r>
      <w:r w:rsidRPr="00FD79C6">
        <w:t xml:space="preserve">фор. </w:t>
      </w:r>
      <w:r w:rsidRPr="00FD79C6">
        <w:rPr>
          <w:noProof/>
        </w:rPr>
        <w:t>9</w:t>
      </w:r>
      <w:r>
        <w:fldChar w:fldCharType="end"/>
      </w:r>
      <w:r w:rsidRPr="00D52C78">
        <w:t>) находим, что максимальное отношение сигнал/помеха</w:t>
      </w:r>
    </w:p>
    <w:p w14:paraId="366BBF5B" w14:textId="77777777" w:rsidR="00623ABE" w:rsidRPr="00D52C78" w:rsidRDefault="00623ABE" w:rsidP="00623ABE"/>
    <w:p w14:paraId="5E98C3CC" w14:textId="77777777" w:rsidR="00623ABE" w:rsidRPr="00D64655" w:rsidRDefault="00623ABE" w:rsidP="00623ABE">
      <w:r>
        <w:object w:dxaOrig="3760" w:dyaOrig="1120" w14:anchorId="2D64D3B0">
          <v:shape id="_x0000_i1037" type="#_x0000_t75" style="width:187.95pt;height:56.1pt;mso-wrap-distance-left:9.35pt;mso-wrap-distance-top:0;mso-wrap-distance-right:9.35pt;mso-wrap-distance-bottom:0;mso-position-horizontal:absolute;mso-position-horizontal-relative:page;mso-position-vertical:absolute;mso-position-vertical-relative:text" o:ole="" o:allowincell="f" o:allowoverlap="f">
            <v:imagedata r:id="rId44" o:title=""/>
          </v:shape>
          <o:OLEObject Type="Embed" ProgID="Equation.3" ShapeID="_x0000_i1037" DrawAspect="Content" ObjectID="_1464438957" r:id="rId45"/>
        </w:object>
      </w:r>
    </w:p>
    <w:p w14:paraId="259C5CBA" w14:textId="77777777" w:rsidR="00623ABE" w:rsidRDefault="00623ABE" w:rsidP="00623ABE">
      <w:r>
        <w:t>достигается при</w:t>
      </w:r>
    </w:p>
    <w:p w14:paraId="7A9E0975" w14:textId="77777777" w:rsidR="00623ABE" w:rsidRDefault="00623ABE" w:rsidP="00623ABE">
      <w:r>
        <w:object w:dxaOrig="3560" w:dyaOrig="920" w14:anchorId="1019CEB9">
          <v:shape id="_x0000_i1038" type="#_x0000_t75" style="width:177.65pt;height:45.8pt;mso-wrap-distance-left:9.35pt;mso-wrap-distance-top:0;mso-wrap-distance-right:9.35pt;mso-wrap-distance-bottom:0;mso-position-horizontal:absolute;mso-position-horizontal-relative:page;mso-position-vertical:absolute;mso-position-vertical-relative:text" o:ole="" o:allowincell="f" o:allowoverlap="f">
            <v:imagedata r:id="rId46" o:title=""/>
          </v:shape>
          <o:OLEObject Type="Embed" ProgID="Equation.3" ShapeID="_x0000_i1038" DrawAspect="Content" ObjectID="_1464438958" r:id="rId47"/>
        </w:object>
      </w:r>
    </w:p>
    <w:p w14:paraId="1BDDCF0F" w14:textId="77777777" w:rsidR="00623ABE" w:rsidRPr="00D159F3" w:rsidRDefault="00623ABE" w:rsidP="00623ABE">
      <w:pPr>
        <w:pStyle w:val="Caption"/>
        <w:rPr>
          <w:sz w:val="24"/>
          <w:szCs w:val="24"/>
        </w:rPr>
      </w:pPr>
      <w:bookmarkStart w:id="125" w:name="_Ref387322660"/>
      <w:r w:rsidRPr="00BF5097">
        <w:t xml:space="preserve">фор. </w:t>
      </w:r>
      <w:r>
        <w:fldChar w:fldCharType="begin"/>
      </w:r>
      <w:r w:rsidRPr="00BF5097">
        <w:instrText xml:space="preserve"> </w:instrText>
      </w:r>
      <w:r>
        <w:instrText>SEQ</w:instrText>
      </w:r>
      <w:r w:rsidRPr="00BF5097">
        <w:instrText xml:space="preserve"> фор. \* </w:instrText>
      </w:r>
      <w:r>
        <w:instrText>ARABIC</w:instrText>
      </w:r>
      <w:r w:rsidRPr="00BF5097">
        <w:instrText xml:space="preserve"> </w:instrText>
      </w:r>
      <w:r>
        <w:fldChar w:fldCharType="separate"/>
      </w:r>
      <w:r>
        <w:rPr>
          <w:noProof/>
        </w:rPr>
        <w:t>44</w:t>
      </w:r>
      <w:r>
        <w:fldChar w:fldCharType="end"/>
      </w:r>
      <w:bookmarkEnd w:id="125"/>
    </w:p>
    <w:p w14:paraId="275D282D" w14:textId="77777777" w:rsidR="00623ABE" w:rsidRPr="00D52C78" w:rsidRDefault="00623ABE" w:rsidP="00623ABE">
      <w:r w:rsidRPr="00D52C78">
        <w:t xml:space="preserve">где </w:t>
      </w:r>
      <w:r>
        <w:t>F</w:t>
      </w:r>
      <w:r>
        <w:rPr>
          <w:vertAlign w:val="subscript"/>
        </w:rPr>
        <w:t>s</w:t>
      </w:r>
      <w:r w:rsidRPr="00D52C78">
        <w:rPr>
          <w:vertAlign w:val="superscript"/>
        </w:rPr>
        <w:t>*</w:t>
      </w:r>
      <w:r w:rsidRPr="00D52C78">
        <w:t>(</w:t>
      </w:r>
      <w:r>
        <w:t>j</w:t>
      </w:r>
      <w:r>
        <w:sym w:font="Symbol" w:char="F077"/>
      </w:r>
      <w:r w:rsidRPr="00D52C78">
        <w:t>) - комплексно-сопряженный сигнал.</w:t>
      </w:r>
    </w:p>
    <w:p w14:paraId="3BDB02E4" w14:textId="77777777" w:rsidR="00623ABE" w:rsidRPr="00D52C78" w:rsidRDefault="00623ABE" w:rsidP="00623ABE">
      <w:r w:rsidRPr="00D52C78">
        <w:t>Таким образом фильтр с комплексно - частотной характеристикой, определяемой формулой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является наилучшим в классе линейных фильтров, а при гауссовских помехах также наилучшим образцом и в классе нелинейных фильтров.</w:t>
      </w:r>
    </w:p>
    <w:p w14:paraId="5C0AB5AD" w14:textId="77777777" w:rsidR="00623ABE" w:rsidRPr="00D52C78" w:rsidRDefault="00623ABE" w:rsidP="00623ABE">
      <w:r w:rsidRPr="00D52C78">
        <w:t>Из выражения (</w:t>
      </w:r>
      <w:r>
        <w:fldChar w:fldCharType="begin"/>
      </w:r>
      <w:r>
        <w:instrText xml:space="preserve"> REF _Ref387322660 \h </w:instrText>
      </w:r>
      <w:r>
        <w:fldChar w:fldCharType="separate"/>
      </w:r>
      <w:r w:rsidRPr="00D159F3">
        <w:t xml:space="preserve">фор. </w:t>
      </w:r>
      <w:r w:rsidRPr="00D159F3">
        <w:rPr>
          <w:noProof/>
        </w:rPr>
        <w:t>12</w:t>
      </w:r>
      <w:r>
        <w:fldChar w:fldCharType="end"/>
      </w:r>
      <w:r w:rsidRPr="00D52C78">
        <w:t xml:space="preserve">) следует, что коэффициент передачи фильтра зависит от отношения спектральной плотности сигнала к спектральной плотности мощности помехи: коэффициент передачи тем больше, чем больше это отношение. Таким образом, оптимальный фильтр избирательно пропускает те или иные частотные составляющие. </w:t>
      </w:r>
      <w:r w:rsidRPr="00D52C78">
        <w:lastRenderedPageBreak/>
        <w:t>Очевидно, что отношение сигнал/помеха будет тем больше, чем сильнее отличается спектр сигнала от спектра помехи.</w:t>
      </w:r>
    </w:p>
    <w:p w14:paraId="21E88750" w14:textId="77777777" w:rsidR="00623ABE" w:rsidRDefault="00623ABE" w:rsidP="00623ABE">
      <w:r w:rsidRPr="00D52C78">
        <w:t xml:space="preserve">Рассмотрим случай, когда помеха представляет собой белый шум со спектральной плотностью мощности </w:t>
      </w:r>
      <w:r>
        <w:t>N</w:t>
      </w:r>
      <w:r w:rsidRPr="00D52C78">
        <w:rPr>
          <w:vertAlign w:val="subscript"/>
        </w:rPr>
        <w:t>0</w:t>
      </w:r>
      <w:r w:rsidRPr="00D52C78">
        <w:t xml:space="preserve">/2. </w:t>
      </w:r>
      <w:r>
        <w:t>В этом случае комплексно - частотная характеристика оптимального фильтра</w:t>
      </w:r>
    </w:p>
    <w:p w14:paraId="709BDD41" w14:textId="77777777" w:rsidR="00623ABE" w:rsidRDefault="00623ABE" w:rsidP="00623ABE">
      <w:r>
        <w:object w:dxaOrig="5920" w:dyaOrig="1240" w14:anchorId="491C4322">
          <v:shape id="_x0000_i1039" type="#_x0000_t75" style="width:296.4pt;height:62.65pt;mso-wrap-distance-left:9.35pt;mso-wrap-distance-top:0;mso-wrap-distance-right:9.35pt;mso-wrap-distance-bottom:0;mso-position-horizontal:absolute;mso-position-horizontal-relative:page;mso-position-vertical:absolute;mso-position-vertical-relative:text" o:ole="" o:allowincell="f" o:allowoverlap="f">
            <v:imagedata r:id="rId48" o:title=""/>
          </v:shape>
          <o:OLEObject Type="Embed" ProgID="Equation.3" ShapeID="_x0000_i1039" DrawAspect="Content" ObjectID="_1464438959" r:id="rId49"/>
        </w:object>
      </w:r>
    </w:p>
    <w:p w14:paraId="2683F49C" w14:textId="77777777" w:rsidR="00623ABE" w:rsidRDefault="00623ABE" w:rsidP="00623ABE">
      <w:pPr>
        <w:pStyle w:val="Caption"/>
        <w:rPr>
          <w:sz w:val="24"/>
          <w:szCs w:val="24"/>
        </w:rPr>
      </w:pPr>
      <w:bookmarkStart w:id="126" w:name="_Ref387322743"/>
      <w:r>
        <w:t xml:space="preserve">фор. </w:t>
      </w:r>
      <w:r>
        <w:fldChar w:fldCharType="begin"/>
      </w:r>
      <w:r>
        <w:instrText xml:space="preserve"> SEQ фор. \* ARABIC </w:instrText>
      </w:r>
      <w:r>
        <w:fldChar w:fldCharType="separate"/>
      </w:r>
      <w:r>
        <w:rPr>
          <w:noProof/>
        </w:rPr>
        <w:t>45</w:t>
      </w:r>
      <w:r>
        <w:rPr>
          <w:noProof/>
        </w:rPr>
        <w:fldChar w:fldCharType="end"/>
      </w:r>
      <w:bookmarkEnd w:id="126"/>
    </w:p>
    <w:p w14:paraId="2F4BD106" w14:textId="77777777" w:rsidR="00623ABE" w:rsidRDefault="00623ABE" w:rsidP="00623ABE"/>
    <w:p w14:paraId="0A9EB08B" w14:textId="77777777" w:rsidR="00623ABE" w:rsidRDefault="00623ABE" w:rsidP="00623ABE">
      <w:r>
        <w:br w:type="page"/>
      </w:r>
    </w:p>
    <w:p w14:paraId="04E7846A" w14:textId="77777777" w:rsidR="00623ABE" w:rsidRDefault="00623ABE" w:rsidP="00623ABE">
      <w:r w:rsidRPr="00D52C78">
        <w:lastRenderedPageBreak/>
        <w:t>а соотношение сигнал/помеха</w:t>
      </w:r>
    </w:p>
    <w:p w14:paraId="40CF87A9" w14:textId="77777777" w:rsidR="00623ABE" w:rsidRDefault="00623ABE" w:rsidP="00623ABE">
      <w:r>
        <w:object w:dxaOrig="6960" w:dyaOrig="1300" w14:anchorId="5C484478">
          <v:shape id="_x0000_i1040" type="#_x0000_t75" style="width:348.8pt;height:65.45pt;mso-wrap-distance-left:9.35pt;mso-wrap-distance-top:0;mso-wrap-distance-right:9.35pt;mso-wrap-distance-bottom:0;mso-position-horizontal:absolute;mso-position-horizontal-relative:page;mso-position-vertical:absolute;mso-position-vertical-relative:text" o:ole="" o:allowincell="f" o:allowoverlap="f">
            <v:imagedata r:id="rId50" o:title=""/>
          </v:shape>
          <o:OLEObject Type="Embed" ProgID="Equation.3" ShapeID="_x0000_i1040" DrawAspect="Content" ObjectID="_1464438960" r:id="rId51"/>
        </w:object>
      </w:r>
    </w:p>
    <w:p w14:paraId="74943E3A" w14:textId="77777777" w:rsidR="00623ABE" w:rsidRPr="00D52C78" w:rsidRDefault="00623ABE" w:rsidP="00623ABE">
      <w:pPr>
        <w:pStyle w:val="Caption"/>
        <w:rPr>
          <w:sz w:val="24"/>
          <w:szCs w:val="24"/>
        </w:rPr>
      </w:pPr>
      <w:bookmarkStart w:id="127" w:name="_Ref387322750"/>
      <w:r w:rsidRPr="00D159F3">
        <w:t xml:space="preserve">фор. </w:t>
      </w:r>
      <w:r>
        <w:fldChar w:fldCharType="begin"/>
      </w:r>
      <w:r w:rsidRPr="00D159F3">
        <w:instrText xml:space="preserve"> </w:instrText>
      </w:r>
      <w:r>
        <w:instrText>SEQ</w:instrText>
      </w:r>
      <w:r w:rsidRPr="00D159F3">
        <w:instrText xml:space="preserve"> фор. \* </w:instrText>
      </w:r>
      <w:r>
        <w:instrText>ARABIC</w:instrText>
      </w:r>
      <w:r w:rsidRPr="00D159F3">
        <w:instrText xml:space="preserve"> </w:instrText>
      </w:r>
      <w:r>
        <w:fldChar w:fldCharType="separate"/>
      </w:r>
      <w:r>
        <w:rPr>
          <w:noProof/>
        </w:rPr>
        <w:t>46</w:t>
      </w:r>
      <w:r>
        <w:fldChar w:fldCharType="end"/>
      </w:r>
      <w:bookmarkEnd w:id="127"/>
    </w:p>
    <w:p w14:paraId="76241D1F" w14:textId="77777777" w:rsidR="00623ABE" w:rsidRPr="00D52C78" w:rsidRDefault="00623ABE" w:rsidP="00623ABE"/>
    <w:p w14:paraId="627E1762" w14:textId="77777777" w:rsidR="00623ABE" w:rsidRPr="00D52C78" w:rsidRDefault="00623ABE" w:rsidP="00623ABE">
      <w:r w:rsidRPr="00D52C78">
        <w:t>где Е - энергия сигнала.</w:t>
      </w:r>
    </w:p>
    <w:p w14:paraId="1A5404D0" w14:textId="77777777" w:rsidR="00623ABE" w:rsidRPr="00D52C78" w:rsidRDefault="00623ABE" w:rsidP="00623ABE">
      <w:r w:rsidRPr="00D52C78">
        <w:t>Фильтр с характеристикой (</w:t>
      </w:r>
      <w:r>
        <w:fldChar w:fldCharType="begin"/>
      </w:r>
      <w:r>
        <w:instrText xml:space="preserve"> REF _Ref387322743 \h </w:instrText>
      </w:r>
      <w:r>
        <w:fldChar w:fldCharType="separate"/>
      </w:r>
      <w:r w:rsidRPr="00D159F3">
        <w:t xml:space="preserve">фор. </w:t>
      </w:r>
      <w:r w:rsidRPr="00D159F3">
        <w:rPr>
          <w:noProof/>
        </w:rPr>
        <w:t>13</w:t>
      </w:r>
      <w:r>
        <w:fldChar w:fldCharType="end"/>
      </w:r>
      <w:r w:rsidRPr="00D52C78">
        <w:t>), оптимальный для помехи типа белого шума называется согласованным.</w:t>
      </w:r>
    </w:p>
    <w:p w14:paraId="24495CDB" w14:textId="77777777" w:rsidR="00623ABE" w:rsidRPr="00D52C78" w:rsidRDefault="00623ABE" w:rsidP="00623ABE">
      <w:r w:rsidRPr="00D52C78">
        <w:t>Максимальное отношение сигнал/помеха (</w:t>
      </w:r>
      <w:r>
        <w:fldChar w:fldCharType="begin"/>
      </w:r>
      <w:r>
        <w:instrText xml:space="preserve"> REF _Ref387322750 \h </w:instrText>
      </w:r>
      <w:r>
        <w:fldChar w:fldCharType="separate"/>
      </w:r>
      <w:r w:rsidRPr="00D159F3">
        <w:t xml:space="preserve">фор. </w:t>
      </w:r>
      <w:r w:rsidRPr="00D159F3">
        <w:rPr>
          <w:noProof/>
        </w:rPr>
        <w:t>14</w:t>
      </w:r>
      <w:r>
        <w:fldChar w:fldCharType="end"/>
      </w:r>
      <w:r w:rsidRPr="00D52C78">
        <w:t>) на выходе такого фильтра определяется только энергией сигнала и спектральной плотностью мощности помехи и не зависит от формы сигнала. По значению это отношение совпадает с максимальным отношением сигнал/ помеха на выходе корреляционного приемника. Отсюда, в частности, следует, что в условиях действия помехи типа белого шума помехоустойчивость корреляционного приемника и согласованного фильтра одинаковы.</w:t>
      </w:r>
    </w:p>
    <w:p w14:paraId="2D7C075D" w14:textId="77777777" w:rsidR="00623ABE" w:rsidRPr="00D52C78" w:rsidRDefault="00623ABE" w:rsidP="00623ABE">
      <w:r w:rsidRPr="00D52C78">
        <w:t xml:space="preserve">Рассмотрим более подробно комплексно - частотную спектральную плотность полезного сигнала в виде </w:t>
      </w:r>
    </w:p>
    <w:p w14:paraId="0A335168" w14:textId="77777777" w:rsidR="00623ABE" w:rsidRDefault="00623ABE" w:rsidP="00623ABE">
      <w:r>
        <w:object w:dxaOrig="3280" w:dyaOrig="520" w14:anchorId="5B77969E">
          <v:shape id="_x0000_i1041" type="#_x0000_t75" style="width:164.55pt;height:26.2pt;mso-wrap-distance-left:9.35pt;mso-wrap-distance-top:0;mso-wrap-distance-right:9.35pt;mso-wrap-distance-bottom:0;mso-position-horizontal:absolute;mso-position-horizontal-relative:page;mso-position-vertical:absolute;mso-position-vertical-relative:text" o:ole="" o:allowincell="f" o:allowoverlap="f">
            <v:imagedata r:id="rId52" o:title=""/>
          </v:shape>
          <o:OLEObject Type="Embed" ProgID="Equation.3" ShapeID="_x0000_i1041" DrawAspect="Content" ObjectID="_1464438961" r:id="rId53"/>
        </w:object>
      </w:r>
    </w:p>
    <w:p w14:paraId="6DC6B55B" w14:textId="77777777" w:rsidR="00623ABE" w:rsidRPr="00D52C78" w:rsidRDefault="00623ABE" w:rsidP="00623ABE">
      <w:r w:rsidRPr="00D52C78">
        <w:t>где |</w:t>
      </w:r>
      <w:r>
        <w:t>F</w:t>
      </w:r>
      <w:r>
        <w:rPr>
          <w:vertAlign w:val="subscript"/>
        </w:rPr>
        <w:t>s</w:t>
      </w:r>
      <w:r w:rsidRPr="00D52C78">
        <w:t>(</w:t>
      </w:r>
      <w:r>
        <w:t>j</w:t>
      </w:r>
      <w:r>
        <w:sym w:font="Symbol" w:char="F077"/>
      </w:r>
      <w:r w:rsidRPr="00D52C78">
        <w:t xml:space="preserve">)| и </w:t>
      </w:r>
      <w:r>
        <w:sym w:font="Symbol" w:char="F06A"/>
      </w:r>
      <w:r w:rsidRPr="00D52C78">
        <w:t>(</w:t>
      </w:r>
      <w:r>
        <w:sym w:font="Symbol" w:char="F077"/>
      </w:r>
      <w:r w:rsidRPr="00D52C78">
        <w:t>) - амплитудный и фазовый спектр сигнала соответственно.</w:t>
      </w:r>
    </w:p>
    <w:p w14:paraId="7B285532" w14:textId="77777777" w:rsidR="00623ABE" w:rsidRDefault="00623ABE" w:rsidP="00623ABE">
      <w:r>
        <w:t>Тогда</w:t>
      </w:r>
    </w:p>
    <w:p w14:paraId="55596A28" w14:textId="77777777" w:rsidR="00623ABE" w:rsidRDefault="00623ABE" w:rsidP="00623ABE">
      <w:r>
        <w:object w:dxaOrig="8329" w:dyaOrig="1147" w14:anchorId="15DA223D">
          <v:shape id="_x0000_i1042" type="#_x0000_t75" style="width:416.1pt;height:57.05pt;mso-wrap-distance-left:9.35pt;mso-wrap-distance-top:0;mso-wrap-distance-right:9.35pt;mso-wrap-distance-bottom:0;mso-position-horizontal:absolute;mso-position-horizontal-relative:page;mso-position-vertical:absolute;mso-position-vertical-relative:text" o:ole="" o:allowincell="f" o:allowoverlap="f">
            <v:imagedata r:id="rId54" o:title=""/>
          </v:shape>
          <o:OLEObject Type="Embed" ProgID="Equation.3" ShapeID="_x0000_i1042" DrawAspect="Content" ObjectID="_1464438962" r:id="rId55"/>
        </w:object>
      </w:r>
    </w:p>
    <w:p w14:paraId="624A5845" w14:textId="77777777" w:rsidR="00623ABE" w:rsidRDefault="00623ABE" w:rsidP="00623ABE">
      <w:pPr>
        <w:pStyle w:val="Caption"/>
        <w:rPr>
          <w:sz w:val="22"/>
          <w:szCs w:val="22"/>
        </w:rPr>
      </w:pPr>
      <w:bookmarkStart w:id="128" w:name="_Ref387322869"/>
      <w:r>
        <w:t xml:space="preserve">фор. </w:t>
      </w:r>
      <w:r>
        <w:fldChar w:fldCharType="begin"/>
      </w:r>
      <w:r>
        <w:instrText xml:space="preserve"> SEQ фор. \* ARABIC </w:instrText>
      </w:r>
      <w:r>
        <w:fldChar w:fldCharType="separate"/>
      </w:r>
      <w:r>
        <w:rPr>
          <w:noProof/>
        </w:rPr>
        <w:t>47</w:t>
      </w:r>
      <w:r>
        <w:rPr>
          <w:noProof/>
        </w:rPr>
        <w:fldChar w:fldCharType="end"/>
      </w:r>
      <w:bookmarkEnd w:id="128"/>
    </w:p>
    <w:p w14:paraId="592943CE" w14:textId="77777777" w:rsidR="00623ABE" w:rsidRDefault="00623ABE" w:rsidP="00623ABE">
      <w:r>
        <w:t>С другой стороны,</w:t>
      </w:r>
    </w:p>
    <w:p w14:paraId="1F1B0F87" w14:textId="77777777" w:rsidR="00623ABE" w:rsidRDefault="00623ABE" w:rsidP="00623ABE">
      <w:r>
        <w:object w:dxaOrig="2940" w:dyaOrig="520" w14:anchorId="6C6034C8">
          <v:shape id="_x0000_i1043" type="#_x0000_t75" style="width:147.75pt;height:26.2pt;mso-wrap-distance-left:9.35pt;mso-wrap-distance-top:0;mso-wrap-distance-right:9.35pt;mso-wrap-distance-bottom:0;mso-position-horizontal:absolute;mso-position-horizontal-relative:page;mso-position-vertical:absolute;mso-position-vertical-relative:text" o:ole="" o:allowincell="f" o:allowoverlap="f">
            <v:imagedata r:id="rId56" o:title=""/>
          </v:shape>
          <o:OLEObject Type="Embed" ProgID="Equation.3" ShapeID="_x0000_i1043" DrawAspect="Content" ObjectID="_1464438963" r:id="rId57"/>
        </w:object>
      </w:r>
    </w:p>
    <w:p w14:paraId="6C2F71C7" w14:textId="77777777" w:rsidR="00623ABE" w:rsidRPr="00C87C40" w:rsidRDefault="00623ABE" w:rsidP="00623ABE">
      <w:pPr>
        <w:pStyle w:val="Caption"/>
        <w:rPr>
          <w:sz w:val="24"/>
          <w:szCs w:val="24"/>
        </w:rPr>
      </w:pPr>
      <w:bookmarkStart w:id="129" w:name="_Ref387322875"/>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48</w:t>
      </w:r>
      <w:r>
        <w:fldChar w:fldCharType="end"/>
      </w:r>
      <w:bookmarkEnd w:id="129"/>
    </w:p>
    <w:p w14:paraId="732CC0EC" w14:textId="77777777" w:rsidR="00623ABE" w:rsidRPr="00D52C78" w:rsidRDefault="00623ABE" w:rsidP="00623ABE">
      <w:r w:rsidRPr="00D52C78">
        <w:t>где |</w:t>
      </w:r>
      <w:r>
        <w:t>K</w:t>
      </w:r>
      <w:r w:rsidRPr="00D52C78">
        <w:t>(</w:t>
      </w:r>
      <w:r>
        <w:t>j</w:t>
      </w:r>
      <w:r>
        <w:sym w:font="Symbol" w:char="F077"/>
      </w:r>
      <w:r w:rsidRPr="00D52C78">
        <w:t xml:space="preserve">)| - амплитудно-частотная характеристика фильтра; </w:t>
      </w:r>
      <w:r>
        <w:sym w:font="Symbol" w:char="F059"/>
      </w:r>
      <w:r w:rsidRPr="00D52C78">
        <w:t>(</w:t>
      </w:r>
      <w:r>
        <w:sym w:font="Symbol" w:char="F077"/>
      </w:r>
      <w:r w:rsidRPr="00D52C78">
        <w:t>) - фазовая характеристика фильтра.</w:t>
      </w:r>
    </w:p>
    <w:p w14:paraId="16F211A7" w14:textId="77777777" w:rsidR="00623ABE" w:rsidRPr="00C87C40" w:rsidRDefault="00623ABE" w:rsidP="00623ABE">
      <w:r w:rsidRPr="00C87C40">
        <w:t>Сравнивая (</w:t>
      </w:r>
      <w:r>
        <w:fldChar w:fldCharType="begin"/>
      </w:r>
      <w:r w:rsidRPr="00C87C40">
        <w:instrText xml:space="preserve"> </w:instrText>
      </w:r>
      <w:r>
        <w:instrText>REF</w:instrText>
      </w:r>
      <w:r w:rsidRPr="00C87C40">
        <w:instrText xml:space="preserve"> _</w:instrText>
      </w:r>
      <w:r>
        <w:instrText>Ref</w:instrText>
      </w:r>
      <w:r w:rsidRPr="00C87C40">
        <w:instrText>387322869 \</w:instrText>
      </w:r>
      <w:r>
        <w:instrText>h</w:instrText>
      </w:r>
      <w:r w:rsidRPr="00C87C40">
        <w:instrText xml:space="preserve"> </w:instrText>
      </w:r>
      <w:r>
        <w:fldChar w:fldCharType="separate"/>
      </w:r>
      <w:r w:rsidRPr="00C87C40">
        <w:t xml:space="preserve">фор. </w:t>
      </w:r>
      <w:r w:rsidRPr="00C87C40">
        <w:rPr>
          <w:noProof/>
        </w:rPr>
        <w:t>15</w:t>
      </w:r>
      <w:r>
        <w:fldChar w:fldCharType="end"/>
      </w:r>
      <w:r w:rsidRPr="00C87C40">
        <w:t>) и (</w:t>
      </w:r>
      <w:r>
        <w:fldChar w:fldCharType="begin"/>
      </w:r>
      <w:r w:rsidRPr="00C87C40">
        <w:instrText xml:space="preserve"> </w:instrText>
      </w:r>
      <w:r>
        <w:instrText>REF</w:instrText>
      </w:r>
      <w:r w:rsidRPr="00C87C40">
        <w:instrText xml:space="preserve"> _</w:instrText>
      </w:r>
      <w:r>
        <w:instrText>Ref</w:instrText>
      </w:r>
      <w:r w:rsidRPr="00C87C40">
        <w:instrText>387322875 \</w:instrText>
      </w:r>
      <w:r>
        <w:instrText>h</w:instrText>
      </w:r>
      <w:r w:rsidRPr="00C87C40">
        <w:instrText xml:space="preserve"> </w:instrText>
      </w:r>
      <w:r>
        <w:fldChar w:fldCharType="separate"/>
      </w:r>
      <w:r w:rsidRPr="00C87C40">
        <w:t xml:space="preserve">фор. </w:t>
      </w:r>
      <w:r w:rsidRPr="00C87C40">
        <w:rPr>
          <w:noProof/>
        </w:rPr>
        <w:t>16</w:t>
      </w:r>
      <w:r>
        <w:fldChar w:fldCharType="end"/>
      </w:r>
      <w:r w:rsidRPr="00C87C40">
        <w:t>) находим</w:t>
      </w:r>
    </w:p>
    <w:p w14:paraId="5F9BE724" w14:textId="77777777" w:rsidR="00623ABE" w:rsidRDefault="00623ABE" w:rsidP="00623ABE">
      <w:r>
        <w:object w:dxaOrig="3019" w:dyaOrig="1500" w14:anchorId="41D5C675">
          <v:shape id="_x0000_i1044" type="#_x0000_t75" style="width:150.55pt;height:74.8pt;mso-wrap-distance-left:9.35pt;mso-wrap-distance-top:0;mso-wrap-distance-right:9.35pt;mso-wrap-distance-bottom:0;mso-position-horizontal:absolute;mso-position-horizontal-relative:page;mso-position-vertical:absolute;mso-position-vertical-relative:text" o:ole="" o:allowincell="f" o:allowoverlap="f">
            <v:imagedata r:id="rId58" o:title=""/>
          </v:shape>
          <o:OLEObject Type="Embed" ProgID="Equation.3" ShapeID="_x0000_i1044" DrawAspect="Content" ObjectID="_1464438964" r:id="rId59"/>
        </w:object>
      </w:r>
    </w:p>
    <w:p w14:paraId="7AFF481C" w14:textId="77777777" w:rsidR="00623ABE" w:rsidRPr="00A0258F" w:rsidRDefault="00623ABE" w:rsidP="00623ABE">
      <w:pPr>
        <w:pStyle w:val="Caption"/>
      </w:pPr>
      <w:bookmarkStart w:id="130" w:name="_Ref387322968"/>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49</w:t>
      </w:r>
      <w:r>
        <w:rPr>
          <w:noProof/>
        </w:rPr>
        <w:fldChar w:fldCharType="end"/>
      </w:r>
      <w:bookmarkEnd w:id="130"/>
    </w:p>
    <w:p w14:paraId="2E7E59ED" w14:textId="77777777" w:rsidR="00623ABE" w:rsidRPr="00A0258F" w:rsidRDefault="00623ABE" w:rsidP="00623ABE">
      <w:pPr>
        <w:pStyle w:val="Caption"/>
        <w:rPr>
          <w:sz w:val="24"/>
          <w:szCs w:val="24"/>
        </w:rPr>
      </w:pPr>
      <w:r w:rsidRPr="00A0258F">
        <w:t xml:space="preserve">фор. </w:t>
      </w:r>
      <w:r>
        <w:fldChar w:fldCharType="begin"/>
      </w:r>
      <w:r w:rsidRPr="00A0258F">
        <w:instrText xml:space="preserve"> </w:instrText>
      </w:r>
      <w:r>
        <w:instrText>SEQ</w:instrText>
      </w:r>
      <w:r w:rsidRPr="00A0258F">
        <w:instrText xml:space="preserve"> фор. \* </w:instrText>
      </w:r>
      <w:r>
        <w:instrText>ARABIC</w:instrText>
      </w:r>
      <w:r w:rsidRPr="00A0258F">
        <w:instrText xml:space="preserve"> </w:instrText>
      </w:r>
      <w:r>
        <w:fldChar w:fldCharType="separate"/>
      </w:r>
      <w:r>
        <w:rPr>
          <w:noProof/>
        </w:rPr>
        <w:t>50</w:t>
      </w:r>
      <w:r>
        <w:rPr>
          <w:noProof/>
        </w:rPr>
        <w:fldChar w:fldCharType="end"/>
      </w:r>
    </w:p>
    <w:p w14:paraId="404CA766" w14:textId="77777777" w:rsidR="00623ABE" w:rsidRPr="00D52C78" w:rsidRDefault="00623ABE" w:rsidP="00623ABE"/>
    <w:p w14:paraId="57BEC6C6" w14:textId="77777777" w:rsidR="00623ABE" w:rsidRPr="00D52C78" w:rsidRDefault="00623ABE" w:rsidP="00623ABE">
      <w:r w:rsidRPr="00D52C78">
        <w:t>Из (</w:t>
      </w:r>
      <w:r>
        <w:fldChar w:fldCharType="begin"/>
      </w:r>
      <w:r>
        <w:instrText xml:space="preserve"> REF _Ref387322968 \h </w:instrText>
      </w:r>
      <w:r>
        <w:fldChar w:fldCharType="separate"/>
      </w:r>
      <w:r w:rsidRPr="00C87C40">
        <w:t xml:space="preserve">фор. </w:t>
      </w:r>
      <w:r w:rsidRPr="00C87C40">
        <w:rPr>
          <w:noProof/>
        </w:rPr>
        <w:t>17</w:t>
      </w:r>
      <w:r>
        <w:fldChar w:fldCharType="end"/>
      </w:r>
      <w:r w:rsidRPr="00D52C78">
        <w:t>) следует, что амплитудно частотная характеристика согласованного фильтра с точностью до постоянной совпадает с амплитудным спектром сигнала.</w:t>
      </w:r>
    </w:p>
    <w:p w14:paraId="4CDC8826" w14:textId="77777777" w:rsidR="00623ABE" w:rsidRPr="00D52C78" w:rsidRDefault="00623ABE" w:rsidP="00623ABE">
      <w:r w:rsidRPr="00D52C78">
        <w:t xml:space="preserve">Фазовая характеристика согласованного фильтра определяется двумя слагаемыми. Первое из них - </w:t>
      </w:r>
      <w:r>
        <w:sym w:font="Symbol" w:char="F06A"/>
      </w:r>
      <w:r w:rsidRPr="00D52C78">
        <w:t>(</w:t>
      </w:r>
      <w:r>
        <w:sym w:font="Symbol" w:char="F077"/>
      </w:r>
      <w:r w:rsidRPr="00D52C78">
        <w:t xml:space="preserve">) равно фазовому спектру сигнала, взятому с противоположным знаком. Назначение его в том чтобы компенсировать фазовые сдвиги различных составляющих сигнала. В результате в некоторый момент времени </w:t>
      </w:r>
      <w:r>
        <w:t>t</w:t>
      </w:r>
      <w:r w:rsidRPr="00D52C78">
        <w:t>=</w:t>
      </w:r>
      <w:r>
        <w:t>t</w:t>
      </w:r>
      <w:r w:rsidRPr="00D52C78">
        <w:rPr>
          <w:vertAlign w:val="subscript"/>
        </w:rPr>
        <w:t>0</w:t>
      </w:r>
      <w:r w:rsidRPr="00D52C78">
        <w:t xml:space="preserve"> все составляющие выходного сигнала будут совпадать по фазе и, складываясь, давать максимум выходного сигнала. Если бы фазовая характеристика фильтра не компенсировала фазовые сдвиги составляющих сигнала, то максимумы гармонических составляющих сигнала не совпадали бы во времени, а это привело бы к уменьшению выходного напряжения.</w:t>
      </w:r>
    </w:p>
    <w:p w14:paraId="435FFB10" w14:textId="77777777" w:rsidR="00623ABE" w:rsidRPr="00D52C78" w:rsidRDefault="00623ABE" w:rsidP="00623ABE">
      <w:r w:rsidRPr="00D52C78">
        <w:t xml:space="preserve">Второе слагаемое - </w:t>
      </w:r>
      <w:r>
        <w:sym w:font="Symbol" w:char="F077"/>
      </w:r>
      <w:r>
        <w:t>t</w:t>
      </w:r>
      <w:r w:rsidRPr="00D52C78">
        <w:rPr>
          <w:vertAlign w:val="subscript"/>
        </w:rPr>
        <w:t>0</w:t>
      </w:r>
      <w:r w:rsidRPr="00D52C78">
        <w:t xml:space="preserve"> обеспечивает задержку момента совпадения фаз составляющих сигнала на величину </w:t>
      </w:r>
      <w:r>
        <w:t>t</w:t>
      </w:r>
      <w:r w:rsidRPr="00D52C78">
        <w:rPr>
          <w:vertAlign w:val="subscript"/>
        </w:rPr>
        <w:t>0</w:t>
      </w:r>
      <w:r w:rsidRPr="00D52C78">
        <w:t xml:space="preserve">. Понятно, что значение </w:t>
      </w:r>
      <w:r>
        <w:t>t</w:t>
      </w:r>
      <w:r w:rsidRPr="00D52C78">
        <w:rPr>
          <w:vertAlign w:val="subscript"/>
        </w:rPr>
        <w:t>0</w:t>
      </w:r>
      <w:r w:rsidRPr="00D52C78">
        <w:t xml:space="preserve"> не может быть меньше длительности обрабатываемого сигнала.</w:t>
      </w:r>
    </w:p>
    <w:p w14:paraId="542F65CF" w14:textId="77777777" w:rsidR="00623ABE" w:rsidRPr="00D52C78" w:rsidRDefault="00623ABE" w:rsidP="00623ABE">
      <w:r w:rsidRPr="00D52C78">
        <w:t>Напряжение на выходе согласованного фильтра</w:t>
      </w:r>
    </w:p>
    <w:p w14:paraId="39619D9A" w14:textId="77777777" w:rsidR="00623ABE" w:rsidRPr="00D52C78" w:rsidRDefault="00623ABE" w:rsidP="00623ABE"/>
    <w:p w14:paraId="70E7E9E5" w14:textId="77777777" w:rsidR="00623ABE" w:rsidRDefault="00623ABE" w:rsidP="00623ABE">
      <w:r>
        <w:object w:dxaOrig="8520" w:dyaOrig="1660" w14:anchorId="412B3C43">
          <v:shape id="_x0000_i1045" type="#_x0000_t75" style="width:426.4pt;height:83.2pt;mso-wrap-distance-left:9.35pt;mso-wrap-distance-top:0;mso-wrap-distance-right:9.35pt;mso-wrap-distance-bottom:0;mso-position-horizontal:absolute;mso-position-horizontal-relative:text;mso-position-vertical:absolute;mso-position-vertical-relative:text" o:ole="" o:allowincell="f" o:allowoverlap="f">
            <v:imagedata r:id="rId60" o:title=""/>
          </v:shape>
          <o:OLEObject Type="Embed" ProgID="Equation.3" ShapeID="_x0000_i1045" DrawAspect="Content" ObjectID="_1464438965" r:id="rId61"/>
        </w:object>
      </w:r>
    </w:p>
    <w:p w14:paraId="0C04E4F0" w14:textId="77777777" w:rsidR="00623ABE" w:rsidRPr="00C87C40" w:rsidRDefault="00623ABE" w:rsidP="00623ABE">
      <w:pPr>
        <w:pStyle w:val="Caption"/>
        <w:rPr>
          <w:sz w:val="24"/>
          <w:szCs w:val="24"/>
        </w:rPr>
      </w:pPr>
      <w:bookmarkStart w:id="131" w:name="_Ref387323004"/>
      <w:r w:rsidRPr="00C87C40">
        <w:t xml:space="preserve">фор. </w:t>
      </w:r>
      <w:r>
        <w:fldChar w:fldCharType="begin"/>
      </w:r>
      <w:r w:rsidRPr="00C87C40">
        <w:instrText xml:space="preserve"> </w:instrText>
      </w:r>
      <w:r>
        <w:instrText>SEQ</w:instrText>
      </w:r>
      <w:r w:rsidRPr="00C87C40">
        <w:instrText xml:space="preserve"> фор. \* </w:instrText>
      </w:r>
      <w:r>
        <w:instrText>ARABIC</w:instrText>
      </w:r>
      <w:r w:rsidRPr="00C87C40">
        <w:instrText xml:space="preserve"> </w:instrText>
      </w:r>
      <w:r>
        <w:fldChar w:fldCharType="separate"/>
      </w:r>
      <w:r>
        <w:rPr>
          <w:noProof/>
        </w:rPr>
        <w:t>51</w:t>
      </w:r>
      <w:r>
        <w:fldChar w:fldCharType="end"/>
      </w:r>
      <w:bookmarkEnd w:id="131"/>
    </w:p>
    <w:p w14:paraId="32CF90A6" w14:textId="77777777" w:rsidR="00623ABE" w:rsidRPr="00D52C78" w:rsidRDefault="00623ABE" w:rsidP="00623ABE">
      <w:r w:rsidRPr="00D52C78">
        <w:t>Из (</w:t>
      </w:r>
      <w:r>
        <w:fldChar w:fldCharType="begin"/>
      </w:r>
      <w:r>
        <w:instrText xml:space="preserve"> REF _Ref387323004 \h </w:instrText>
      </w:r>
      <w:r>
        <w:fldChar w:fldCharType="separate"/>
      </w:r>
      <w:r w:rsidRPr="00C87C40">
        <w:t xml:space="preserve">фор. </w:t>
      </w:r>
      <w:r w:rsidRPr="00C87C40">
        <w:rPr>
          <w:noProof/>
        </w:rPr>
        <w:t>19</w:t>
      </w:r>
      <w:r>
        <w:fldChar w:fldCharType="end"/>
      </w:r>
      <w:r w:rsidRPr="00D52C78">
        <w:t>) следует, что выходное напряжение определяется только амплитудным спектром сигнала и не зависит от фазового спектра. Это объясняется тем, что взаимные фазовые сдвиги составляющего сигнала скомпенсированы фазовой характеристикой фильтра.</w:t>
      </w:r>
    </w:p>
    <w:p w14:paraId="5FECF264" w14:textId="77777777" w:rsidR="00623ABE" w:rsidRPr="00D52C78" w:rsidRDefault="00623ABE" w:rsidP="00623ABE">
      <w:r w:rsidRPr="00D52C78">
        <w:t xml:space="preserve">Максимальное значение </w:t>
      </w:r>
      <w:r>
        <w:t>u</w:t>
      </w:r>
      <w:r w:rsidRPr="00D52C78">
        <w:rPr>
          <w:vertAlign w:val="subscript"/>
        </w:rPr>
        <w:t>вых</w:t>
      </w:r>
      <w:r w:rsidRPr="00D52C78">
        <w:t>(</w:t>
      </w:r>
      <w:r>
        <w:t>t</w:t>
      </w:r>
      <w:r w:rsidRPr="00D52C78">
        <w:t xml:space="preserve">) принимает в момент времени </w:t>
      </w:r>
      <w:r>
        <w:t>t</w:t>
      </w:r>
      <w:r w:rsidRPr="00D52C78">
        <w:t>=</w:t>
      </w:r>
      <w:r>
        <w:t>t</w:t>
      </w:r>
      <w:r w:rsidRPr="00D52C78">
        <w:rPr>
          <w:vertAlign w:val="subscript"/>
        </w:rPr>
        <w:t>0</w:t>
      </w:r>
      <w:r w:rsidRPr="00D52C78">
        <w:t xml:space="preserve">.. Еще раз подчеркнем, что значение </w:t>
      </w:r>
      <w:r>
        <w:t>t</w:t>
      </w:r>
      <w:r w:rsidRPr="00D52C78">
        <w:rPr>
          <w:vertAlign w:val="subscript"/>
        </w:rPr>
        <w:t>0</w:t>
      </w:r>
      <w:r w:rsidRPr="00D52C78">
        <w:t xml:space="preserve"> должно быть больше или равно длительности сигнала, т.е. максимум </w:t>
      </w:r>
      <w:r>
        <w:t>u</w:t>
      </w:r>
      <w:r w:rsidRPr="00D52C78">
        <w:rPr>
          <w:vertAlign w:val="subscript"/>
        </w:rPr>
        <w:t>вых</w:t>
      </w:r>
      <w:r w:rsidRPr="00D52C78">
        <w:t>(</w:t>
      </w:r>
      <w:r>
        <w:t>t</w:t>
      </w:r>
      <w:r w:rsidRPr="00D52C78">
        <w:t>) достигается только после обработки всего принятого сигнала.</w:t>
      </w:r>
    </w:p>
    <w:p w14:paraId="201BC81D" w14:textId="77777777" w:rsidR="00623ABE" w:rsidRPr="00D52C78" w:rsidRDefault="00623ABE" w:rsidP="00623ABE">
      <w:r w:rsidRPr="00D52C78">
        <w:t xml:space="preserve">Рассмотрим импульсную характеристику </w:t>
      </w:r>
      <w:r>
        <w:t>h</w:t>
      </w:r>
      <w:r w:rsidRPr="00D52C78">
        <w:t>(</w:t>
      </w:r>
      <w:r>
        <w:t>t</w:t>
      </w:r>
      <w:r w:rsidRPr="00D52C78">
        <w:t xml:space="preserve">) согласованного фильтра. Учитывая, что </w:t>
      </w:r>
      <w:r>
        <w:t>h</w:t>
      </w:r>
      <w:r w:rsidRPr="00D52C78">
        <w:t>(</w:t>
      </w:r>
      <w:r>
        <w:t>t</w:t>
      </w:r>
      <w:r w:rsidRPr="00D52C78">
        <w:t xml:space="preserve">) любого фильтра связано </w:t>
      </w:r>
      <w:r>
        <w:t>K</w:t>
      </w:r>
      <w:r w:rsidRPr="00D52C78">
        <w:t>(</w:t>
      </w:r>
      <w:r>
        <w:t>j</w:t>
      </w:r>
      <w:r>
        <w:sym w:font="Symbol" w:char="F077"/>
      </w:r>
      <w:r w:rsidRPr="00D52C78">
        <w:t>) преобразованием Фурье, находим</w:t>
      </w:r>
    </w:p>
    <w:p w14:paraId="64D8B595" w14:textId="77777777" w:rsidR="00623ABE" w:rsidRDefault="00623ABE" w:rsidP="00623ABE">
      <w:r>
        <w:object w:dxaOrig="7479" w:dyaOrig="1660" w14:anchorId="32B3B44D">
          <v:shape id="_x0000_i1046" type="#_x0000_t75" style="width:374.05pt;height:83.2pt;mso-wrap-distance-left:9.35pt;mso-wrap-distance-top:0;mso-wrap-distance-right:9.35pt;mso-wrap-distance-bottom:0;mso-position-horizontal:absolute;mso-position-horizontal-relative:page;mso-position-vertical:absolute;mso-position-vertical-relative:text" o:ole="" o:allowincell="f" o:allowoverlap="f">
            <v:imagedata r:id="rId62" o:title=""/>
          </v:shape>
          <o:OLEObject Type="Embed" ProgID="Equation.3" ShapeID="_x0000_i1046" DrawAspect="Content" ObjectID="_1464438966" r:id="rId63"/>
        </w:object>
      </w:r>
    </w:p>
    <w:p w14:paraId="68BB060B" w14:textId="77777777" w:rsidR="00623ABE" w:rsidRPr="009E691E" w:rsidRDefault="00623ABE" w:rsidP="00623ABE">
      <w:pPr>
        <w:pStyle w:val="Caption"/>
        <w:rPr>
          <w:sz w:val="24"/>
          <w:szCs w:val="24"/>
        </w:rPr>
      </w:pPr>
      <w:bookmarkStart w:id="132" w:name="_Ref387323049"/>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52</w:t>
      </w:r>
      <w:r>
        <w:fldChar w:fldCharType="end"/>
      </w:r>
      <w:bookmarkEnd w:id="132"/>
    </w:p>
    <w:p w14:paraId="69E3C9EE" w14:textId="77777777" w:rsidR="00623ABE" w:rsidRPr="00D52C78" w:rsidRDefault="00623ABE" w:rsidP="00623ABE">
      <w:r w:rsidRPr="00D52C78">
        <w:t>Из выражения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следует, что импульсная характеристика согласованного фильтра является зеркальным отображением сигнала </w:t>
      </w:r>
      <w:r>
        <w:t>ts</w:t>
      </w:r>
      <w:r w:rsidRPr="00D52C78">
        <w:t>(</w:t>
      </w:r>
      <w:r>
        <w:t>t</w:t>
      </w:r>
      <w:r w:rsidRPr="00D52C78">
        <w:t xml:space="preserve">) относительно прямой </w:t>
      </w:r>
      <w:r>
        <w:t>t</w:t>
      </w:r>
      <w:r w:rsidRPr="00D52C78">
        <w:t>=</w:t>
      </w:r>
      <w:r>
        <w:t>t</w:t>
      </w:r>
      <w:r w:rsidRPr="00D52C78">
        <w:rPr>
          <w:vertAlign w:val="subscript"/>
        </w:rPr>
        <w:t>0</w:t>
      </w:r>
      <w:r w:rsidRPr="00D52C78">
        <w:t>/2 (</w:t>
      </w:r>
      <w:r>
        <w:fldChar w:fldCharType="begin"/>
      </w:r>
      <w:r>
        <w:instrText xml:space="preserve"> REF _Ref387323110 \h </w:instrText>
      </w:r>
      <w:r>
        <w:fldChar w:fldCharType="separate"/>
      </w:r>
      <w:r w:rsidRPr="009E691E">
        <w:t xml:space="preserve">рис. </w:t>
      </w:r>
      <w:r w:rsidRPr="009E691E">
        <w:rPr>
          <w:noProof/>
        </w:rPr>
        <w:t>1</w:t>
      </w:r>
      <w:r>
        <w:fldChar w:fldCharType="end"/>
      </w:r>
      <w:r w:rsidRPr="00D52C78">
        <w:t>).</w:t>
      </w:r>
    </w:p>
    <w:p w14:paraId="62C6ABEA" w14:textId="77777777" w:rsidR="00623ABE" w:rsidRDefault="00623ABE" w:rsidP="00623ABE">
      <w:r>
        <w:rPr>
          <w:noProof/>
          <w:lang w:val="en-US"/>
        </w:rPr>
        <w:drawing>
          <wp:inline distT="0" distB="0" distL="0" distR="0" wp14:anchorId="2058FBD4" wp14:editId="10C1B954">
            <wp:extent cx="2314575" cy="18288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w="9525" cmpd="sng">
                      <a:solidFill>
                        <a:srgbClr val="000000"/>
                      </a:solidFill>
                      <a:miter lim="800000"/>
                      <a:headEnd/>
                      <a:tailEnd/>
                    </a:ln>
                    <a:effectLst/>
                  </pic:spPr>
                </pic:pic>
              </a:graphicData>
            </a:graphic>
          </wp:inline>
        </w:drawing>
      </w:r>
    </w:p>
    <w:p w14:paraId="7ABE24E5" w14:textId="77777777" w:rsidR="00623ABE" w:rsidRPr="00D52C78" w:rsidRDefault="00623ABE" w:rsidP="00623ABE">
      <w:pPr>
        <w:pStyle w:val="Caption"/>
        <w:rPr>
          <w:sz w:val="24"/>
          <w:szCs w:val="24"/>
        </w:rPr>
      </w:pPr>
      <w:bookmarkStart w:id="133" w:name="_Ref387323110"/>
      <w:r w:rsidRPr="00A0258F">
        <w:lastRenderedPageBreak/>
        <w:t xml:space="preserve">рис. </w:t>
      </w:r>
      <w:r>
        <w:fldChar w:fldCharType="begin"/>
      </w:r>
      <w:r w:rsidRPr="00A0258F">
        <w:instrText xml:space="preserve"> </w:instrText>
      </w:r>
      <w:r>
        <w:instrText>SEQ</w:instrText>
      </w:r>
      <w:r w:rsidRPr="00A0258F">
        <w:instrText xml:space="preserve"> рис. \* </w:instrText>
      </w:r>
      <w:r>
        <w:instrText>ARABIC</w:instrText>
      </w:r>
      <w:r w:rsidRPr="00A0258F">
        <w:instrText xml:space="preserve"> </w:instrText>
      </w:r>
      <w:r>
        <w:fldChar w:fldCharType="separate"/>
      </w:r>
      <w:r w:rsidR="006A3659">
        <w:rPr>
          <w:noProof/>
        </w:rPr>
        <w:t>14</w:t>
      </w:r>
      <w:r>
        <w:rPr>
          <w:noProof/>
        </w:rPr>
        <w:fldChar w:fldCharType="end"/>
      </w:r>
      <w:bookmarkEnd w:id="133"/>
    </w:p>
    <w:p w14:paraId="6B9A4CD1" w14:textId="77777777" w:rsidR="00623ABE" w:rsidRPr="00A0258F" w:rsidRDefault="00623ABE" w:rsidP="00623ABE"/>
    <w:p w14:paraId="1981CFDC" w14:textId="77777777" w:rsidR="00623ABE" w:rsidRPr="00A0258F" w:rsidRDefault="00623ABE" w:rsidP="00623ABE">
      <w:pPr>
        <w:pStyle w:val="Caption"/>
      </w:pPr>
    </w:p>
    <w:p w14:paraId="240FEDFC" w14:textId="77777777" w:rsidR="00623ABE" w:rsidRPr="00D52C78" w:rsidRDefault="00623ABE" w:rsidP="00623ABE">
      <w:r w:rsidRPr="00D52C78">
        <w:t xml:space="preserve">Учитывая условие физической реализуемости фильтра </w:t>
      </w:r>
      <w:r>
        <w:t>h</w:t>
      </w:r>
      <w:r w:rsidRPr="00D52C78">
        <w:t>(</w:t>
      </w:r>
      <w:r>
        <w:t>t</w:t>
      </w:r>
      <w:r w:rsidRPr="00D52C78">
        <w:t xml:space="preserve">)=0 при </w:t>
      </w:r>
      <w:r>
        <w:t>t</w:t>
      </w:r>
      <w:r w:rsidRPr="00D52C78">
        <w:t>&lt;0, обнаруживаем, что</w:t>
      </w:r>
    </w:p>
    <w:tbl>
      <w:tblPr>
        <w:tblW w:w="8363" w:type="dxa"/>
        <w:tblLayout w:type="fixed"/>
        <w:tblLook w:val="0000" w:firstRow="0" w:lastRow="0" w:firstColumn="0" w:lastColumn="0" w:noHBand="0" w:noVBand="0"/>
      </w:tblPr>
      <w:tblGrid>
        <w:gridCol w:w="3827"/>
        <w:gridCol w:w="3641"/>
        <w:gridCol w:w="895"/>
      </w:tblGrid>
      <w:tr w:rsidR="00623ABE" w14:paraId="6632E6B8" w14:textId="77777777" w:rsidTr="007316AC">
        <w:tc>
          <w:tcPr>
            <w:tcW w:w="3827" w:type="dxa"/>
            <w:tcBorders>
              <w:top w:val="nil"/>
              <w:left w:val="nil"/>
              <w:bottom w:val="nil"/>
              <w:right w:val="nil"/>
            </w:tcBorders>
          </w:tcPr>
          <w:p w14:paraId="1229A5D4" w14:textId="77777777" w:rsidR="00623ABE" w:rsidRDefault="00623ABE" w:rsidP="007316AC">
            <w:r>
              <w:t>s(t</w:t>
            </w:r>
            <w:r>
              <w:rPr>
                <w:vertAlign w:val="subscript"/>
              </w:rPr>
              <w:t>0</w:t>
            </w:r>
            <w:r>
              <w:t>-t)=0</w:t>
            </w:r>
          </w:p>
        </w:tc>
        <w:tc>
          <w:tcPr>
            <w:tcW w:w="3641" w:type="dxa"/>
            <w:tcBorders>
              <w:top w:val="nil"/>
              <w:left w:val="nil"/>
              <w:bottom w:val="nil"/>
              <w:right w:val="nil"/>
            </w:tcBorders>
          </w:tcPr>
          <w:p w14:paraId="62CB8237" w14:textId="77777777" w:rsidR="00623ABE" w:rsidRDefault="00623ABE" w:rsidP="007316AC">
            <w:r>
              <w:t>при t&lt;0</w:t>
            </w:r>
          </w:p>
        </w:tc>
        <w:tc>
          <w:tcPr>
            <w:tcW w:w="895" w:type="dxa"/>
            <w:tcBorders>
              <w:top w:val="nil"/>
              <w:left w:val="nil"/>
              <w:bottom w:val="nil"/>
              <w:right w:val="nil"/>
            </w:tcBorders>
          </w:tcPr>
          <w:p w14:paraId="344F6DC5" w14:textId="77777777" w:rsidR="00623ABE" w:rsidRDefault="00623ABE" w:rsidP="007316AC"/>
        </w:tc>
      </w:tr>
      <w:tr w:rsidR="00623ABE" w14:paraId="769C6885" w14:textId="77777777" w:rsidTr="007316AC">
        <w:tc>
          <w:tcPr>
            <w:tcW w:w="3827" w:type="dxa"/>
            <w:tcBorders>
              <w:top w:val="nil"/>
              <w:left w:val="nil"/>
              <w:bottom w:val="nil"/>
              <w:right w:val="nil"/>
            </w:tcBorders>
          </w:tcPr>
          <w:p w14:paraId="49CA1DF9" w14:textId="77777777" w:rsidR="00623ABE" w:rsidRDefault="00623ABE" w:rsidP="007316AC">
            <w:r>
              <w:t>s(t)=0</w:t>
            </w:r>
          </w:p>
        </w:tc>
        <w:tc>
          <w:tcPr>
            <w:tcW w:w="3641" w:type="dxa"/>
            <w:tcBorders>
              <w:top w:val="nil"/>
              <w:left w:val="nil"/>
              <w:bottom w:val="nil"/>
              <w:right w:val="nil"/>
            </w:tcBorders>
          </w:tcPr>
          <w:p w14:paraId="69ECC055" w14:textId="77777777" w:rsidR="00623ABE" w:rsidRDefault="00623ABE" w:rsidP="007316AC">
            <w:r>
              <w:t>при t&gt;t</w:t>
            </w:r>
            <w:r>
              <w:rPr>
                <w:vertAlign w:val="subscript"/>
              </w:rPr>
              <w:t>0</w:t>
            </w:r>
          </w:p>
        </w:tc>
        <w:tc>
          <w:tcPr>
            <w:tcW w:w="895" w:type="dxa"/>
            <w:tcBorders>
              <w:top w:val="nil"/>
              <w:left w:val="nil"/>
              <w:bottom w:val="nil"/>
              <w:right w:val="nil"/>
            </w:tcBorders>
          </w:tcPr>
          <w:p w14:paraId="3A9B65C7" w14:textId="77777777" w:rsidR="00623ABE" w:rsidRDefault="00623ABE" w:rsidP="007316AC"/>
        </w:tc>
      </w:tr>
    </w:tbl>
    <w:p w14:paraId="69629F5D" w14:textId="77777777" w:rsidR="00623ABE" w:rsidRDefault="00623ABE" w:rsidP="00623ABE">
      <w:pPr>
        <w:pStyle w:val="Caption"/>
        <w:rPr>
          <w:sz w:val="24"/>
          <w:szCs w:val="24"/>
        </w:rPr>
      </w:pPr>
      <w:bookmarkStart w:id="134" w:name="_Ref387323181"/>
      <w:r>
        <w:t xml:space="preserve">фор. </w:t>
      </w:r>
      <w:r>
        <w:fldChar w:fldCharType="begin"/>
      </w:r>
      <w:r>
        <w:instrText xml:space="preserve"> SEQ фор. \* ARABIC </w:instrText>
      </w:r>
      <w:r>
        <w:fldChar w:fldCharType="separate"/>
      </w:r>
      <w:r>
        <w:rPr>
          <w:noProof/>
        </w:rPr>
        <w:t>53</w:t>
      </w:r>
      <w:r>
        <w:rPr>
          <w:noProof/>
        </w:rPr>
        <w:fldChar w:fldCharType="end"/>
      </w:r>
      <w:bookmarkEnd w:id="134"/>
    </w:p>
    <w:p w14:paraId="0788A61B" w14:textId="77777777" w:rsidR="00623ABE" w:rsidRDefault="00623ABE" w:rsidP="00623ABE">
      <w:pPr>
        <w:keepNext/>
      </w:pPr>
      <w:r w:rsidRPr="00D52C78">
        <w:t>Условие (</w:t>
      </w:r>
      <w:r>
        <w:fldChar w:fldCharType="begin"/>
      </w:r>
      <w:r>
        <w:instrText xml:space="preserve"> REF _Ref387323181 \h </w:instrText>
      </w:r>
      <w:r>
        <w:fldChar w:fldCharType="separate"/>
      </w:r>
      <w:r w:rsidRPr="009E691E">
        <w:t xml:space="preserve">фор. </w:t>
      </w:r>
      <w:r w:rsidRPr="009E691E">
        <w:rPr>
          <w:noProof/>
        </w:rPr>
        <w:t>21</w:t>
      </w:r>
      <w:r>
        <w:fldChar w:fldCharType="end"/>
      </w:r>
      <w:r w:rsidRPr="00D52C78">
        <w:t xml:space="preserve">) показывает, что значение </w:t>
      </w:r>
      <w:r>
        <w:t>t</w:t>
      </w:r>
      <w:r w:rsidRPr="00D52C78">
        <w:rPr>
          <w:vertAlign w:val="subscript"/>
        </w:rPr>
        <w:t>0</w:t>
      </w:r>
      <w:r w:rsidRPr="00D52C78">
        <w:t xml:space="preserve"> надо выбирать большим или равным длительности сигнала </w:t>
      </w:r>
      <w:r>
        <w:t>t</w:t>
      </w:r>
      <w:r>
        <w:rPr>
          <w:vertAlign w:val="subscript"/>
        </w:rPr>
        <w:t>c</w:t>
      </w:r>
      <w:r w:rsidRPr="00D52C78">
        <w:t xml:space="preserve">. На практике обычно для уменьшения реакции фильтра берут </w:t>
      </w:r>
      <w:r>
        <w:t>t</w:t>
      </w:r>
      <w:r w:rsidRPr="00D52C78">
        <w:rPr>
          <w:vertAlign w:val="subscript"/>
        </w:rPr>
        <w:t>0</w:t>
      </w:r>
      <w:r w:rsidRPr="00D52C78">
        <w:t>=</w:t>
      </w:r>
      <w:r>
        <w:t>t</w:t>
      </w:r>
      <w:r>
        <w:rPr>
          <w:vertAlign w:val="subscript"/>
        </w:rPr>
        <w:t>c</w:t>
      </w:r>
      <w:r w:rsidRPr="00D52C78">
        <w:t>.</w:t>
      </w:r>
    </w:p>
    <w:p w14:paraId="06AEB785" w14:textId="15433B98" w:rsidR="00623ABE" w:rsidRPr="00305513" w:rsidRDefault="00623ABE" w:rsidP="00623ABE">
      <w:pPr>
        <w:pStyle w:val="Caption"/>
      </w:pPr>
      <w:r>
        <w:t xml:space="preserve">фор. </w:t>
      </w:r>
      <w:r>
        <w:fldChar w:fldCharType="begin"/>
      </w:r>
      <w:r>
        <w:instrText xml:space="preserve"> SEQ фор. \* ARABIC </w:instrText>
      </w:r>
      <w:r>
        <w:fldChar w:fldCharType="separate"/>
      </w:r>
      <w:r>
        <w:rPr>
          <w:noProof/>
        </w:rPr>
        <w:t>54</w:t>
      </w:r>
      <w:r>
        <w:fldChar w:fldCharType="end"/>
      </w:r>
    </w:p>
    <w:p w14:paraId="711496EB" w14:textId="77777777" w:rsidR="00623ABE" w:rsidRPr="00D52C78" w:rsidRDefault="00623ABE" w:rsidP="00623ABE">
      <w:r w:rsidRPr="00D52C78">
        <w:t>Найдем формулу напряжения на выходе фильтра, для этого воспользуемся интегралом Дюамеля:</w:t>
      </w:r>
    </w:p>
    <w:p w14:paraId="3DEEBB7E" w14:textId="77777777" w:rsidR="00623ABE" w:rsidRDefault="00623ABE" w:rsidP="00623ABE">
      <w:r>
        <w:object w:dxaOrig="2760" w:dyaOrig="880" w14:anchorId="43EA70E4">
          <v:shape id="_x0000_i1047" type="#_x0000_t75" style="width:138.4pt;height:43.95pt;mso-wrap-distance-left:9.35pt;mso-wrap-distance-top:0;mso-wrap-distance-right:9.35pt;mso-wrap-distance-bottom:0;mso-position-horizontal:absolute;mso-position-horizontal-relative:page;mso-position-vertical:absolute;mso-position-vertical-relative:text" o:ole="" o:allowincell="f" o:allowoverlap="f">
            <v:imagedata r:id="rId65" o:title=""/>
          </v:shape>
          <o:OLEObject Type="Embed" ProgID="Equation.3" ShapeID="_x0000_i1047" DrawAspect="Content" ObjectID="_1464438967" r:id="rId66"/>
        </w:object>
      </w:r>
    </w:p>
    <w:p w14:paraId="0A9BB003" w14:textId="77777777" w:rsidR="00623ABE" w:rsidRPr="009E691E" w:rsidRDefault="00623ABE" w:rsidP="00623ABE">
      <w:pPr>
        <w:pStyle w:val="Caption"/>
        <w:rPr>
          <w:sz w:val="24"/>
          <w:szCs w:val="24"/>
        </w:rPr>
      </w:pPr>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55</w:t>
      </w:r>
      <w:r>
        <w:fldChar w:fldCharType="end"/>
      </w:r>
    </w:p>
    <w:p w14:paraId="11BC1166" w14:textId="77777777" w:rsidR="00623ABE" w:rsidRPr="009E691E" w:rsidRDefault="00623ABE" w:rsidP="00623ABE">
      <w:r w:rsidRPr="009E691E">
        <w:t>С учетом (</w:t>
      </w:r>
      <w:r>
        <w:fldChar w:fldCharType="begin"/>
      </w:r>
      <w:r w:rsidRPr="009E691E">
        <w:instrText xml:space="preserve"> </w:instrText>
      </w:r>
      <w:r>
        <w:instrText>REF</w:instrText>
      </w:r>
      <w:r w:rsidRPr="009E691E">
        <w:instrText xml:space="preserve"> _</w:instrText>
      </w:r>
      <w:r>
        <w:instrText>Ref</w:instrText>
      </w:r>
      <w:r w:rsidRPr="009E691E">
        <w:instrText>387323049 \</w:instrText>
      </w:r>
      <w:r>
        <w:instrText>h</w:instrText>
      </w:r>
      <w:r w:rsidRPr="009E691E">
        <w:instrText xml:space="preserve"> </w:instrText>
      </w:r>
      <w:r>
        <w:fldChar w:fldCharType="separate"/>
      </w:r>
      <w:r w:rsidRPr="009E691E">
        <w:t xml:space="preserve">фор. </w:t>
      </w:r>
      <w:r w:rsidRPr="009E691E">
        <w:rPr>
          <w:noProof/>
        </w:rPr>
        <w:t>20</w:t>
      </w:r>
      <w:r>
        <w:fldChar w:fldCharType="end"/>
      </w:r>
      <w:r w:rsidRPr="009E691E">
        <w:t>) получаем</w:t>
      </w:r>
    </w:p>
    <w:p w14:paraId="76F43345" w14:textId="77777777" w:rsidR="00623ABE" w:rsidRDefault="00623ABE" w:rsidP="00623ABE">
      <w:r>
        <w:object w:dxaOrig="3980" w:dyaOrig="660" w14:anchorId="13F9A755">
          <v:shape id="_x0000_i1048" type="#_x0000_t75" style="width:199.15pt;height:32.75pt;mso-wrap-distance-left:9.35pt;mso-wrap-distance-top:0;mso-wrap-distance-right:9.35pt;mso-wrap-distance-bottom:0;mso-position-horizontal:absolute;mso-position-horizontal-relative:page;mso-position-vertical:absolute;mso-position-vertical-relative:text" o:ole="" o:allowincell="f" o:allowoverlap="f">
            <v:imagedata r:id="rId67" o:title=""/>
          </v:shape>
          <o:OLEObject Type="Embed" ProgID="Equation.3" ShapeID="_x0000_i1048" DrawAspect="Content" ObjectID="_1464438968" r:id="rId68"/>
        </w:object>
      </w:r>
    </w:p>
    <w:p w14:paraId="115FC745" w14:textId="77777777" w:rsidR="00623ABE" w:rsidRPr="009E691E" w:rsidRDefault="00623ABE" w:rsidP="00623ABE">
      <w:pPr>
        <w:pStyle w:val="Caption"/>
        <w:rPr>
          <w:sz w:val="24"/>
          <w:szCs w:val="24"/>
        </w:rPr>
      </w:pPr>
      <w:bookmarkStart w:id="135" w:name="_Ref387323331"/>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56</w:t>
      </w:r>
      <w:r>
        <w:fldChar w:fldCharType="end"/>
      </w:r>
      <w:bookmarkEnd w:id="135"/>
    </w:p>
    <w:p w14:paraId="226C5672" w14:textId="77777777" w:rsidR="00623ABE" w:rsidRPr="009E691E" w:rsidRDefault="00623ABE" w:rsidP="00623ABE">
      <w:pPr>
        <w:rPr>
          <w:vertAlign w:val="subscript"/>
        </w:rPr>
      </w:pPr>
      <w:r w:rsidRPr="009E691E">
        <w:t xml:space="preserve">В момент времени </w:t>
      </w:r>
      <w:r>
        <w:t>t</w:t>
      </w:r>
      <w:r w:rsidRPr="009E691E">
        <w:t>=</w:t>
      </w:r>
      <w:r>
        <w:t>t</w:t>
      </w:r>
      <w:r w:rsidRPr="009E691E">
        <w:rPr>
          <w:vertAlign w:val="subscript"/>
        </w:rPr>
        <w:t>0</w:t>
      </w:r>
    </w:p>
    <w:p w14:paraId="313D059E" w14:textId="77777777" w:rsidR="00623ABE" w:rsidRDefault="00623ABE" w:rsidP="00623ABE">
      <w:r>
        <w:rPr>
          <w:vertAlign w:val="subscript"/>
        </w:rPr>
        <w:object w:dxaOrig="3019" w:dyaOrig="660" w14:anchorId="6B952CD0">
          <v:shape id="_x0000_i1049" type="#_x0000_t75" style="width:150.55pt;height:32.75pt;mso-wrap-distance-left:9.35pt;mso-wrap-distance-top:0;mso-wrap-distance-right:9.35pt;mso-wrap-distance-bottom:0;mso-position-horizontal:absolute;mso-position-horizontal-relative:page;mso-position-vertical:absolute;mso-position-vertical-relative:text" o:ole="" o:allowincell="f" o:allowoverlap="f">
            <v:imagedata r:id="rId69" o:title=""/>
          </v:shape>
          <o:OLEObject Type="Embed" ProgID="Equation.3" ShapeID="_x0000_i1049" DrawAspect="Content" ObjectID="_1464438969" r:id="rId70"/>
        </w:object>
      </w:r>
    </w:p>
    <w:p w14:paraId="0D0D4CB4" w14:textId="77777777" w:rsidR="00623ABE" w:rsidRPr="009E691E" w:rsidRDefault="00623ABE" w:rsidP="00623ABE">
      <w:pPr>
        <w:pStyle w:val="Caption"/>
        <w:rPr>
          <w:sz w:val="24"/>
          <w:szCs w:val="24"/>
          <w:vertAlign w:val="subscript"/>
        </w:rPr>
      </w:pPr>
      <w:bookmarkStart w:id="136" w:name="_Ref387323304"/>
      <w:r w:rsidRPr="009E691E">
        <w:t xml:space="preserve">фор. </w:t>
      </w:r>
      <w:r>
        <w:fldChar w:fldCharType="begin"/>
      </w:r>
      <w:r w:rsidRPr="009E691E">
        <w:instrText xml:space="preserve"> </w:instrText>
      </w:r>
      <w:r>
        <w:instrText>SEQ</w:instrText>
      </w:r>
      <w:r w:rsidRPr="009E691E">
        <w:instrText xml:space="preserve"> фор. \* </w:instrText>
      </w:r>
      <w:r>
        <w:instrText>ARABIC</w:instrText>
      </w:r>
      <w:r w:rsidRPr="009E691E">
        <w:instrText xml:space="preserve"> </w:instrText>
      </w:r>
      <w:r>
        <w:fldChar w:fldCharType="separate"/>
      </w:r>
      <w:r>
        <w:rPr>
          <w:noProof/>
        </w:rPr>
        <w:t>57</w:t>
      </w:r>
      <w:r>
        <w:fldChar w:fldCharType="end"/>
      </w:r>
      <w:bookmarkEnd w:id="136"/>
    </w:p>
    <w:p w14:paraId="524441BF" w14:textId="77777777" w:rsidR="00623ABE" w:rsidRPr="00D52C78" w:rsidRDefault="00623ABE" w:rsidP="00623ABE">
      <w:r w:rsidRPr="00D52C78">
        <w:t>Видно, что выражение (</w:t>
      </w:r>
      <w:r>
        <w:fldChar w:fldCharType="begin"/>
      </w:r>
      <w:r>
        <w:instrText xml:space="preserve"> REF _Ref387323304 \h </w:instrText>
      </w:r>
      <w:r>
        <w:fldChar w:fldCharType="separate"/>
      </w:r>
      <w:r w:rsidRPr="009E691E">
        <w:t xml:space="preserve">фор. </w:t>
      </w:r>
      <w:r w:rsidRPr="009E691E">
        <w:rPr>
          <w:noProof/>
        </w:rPr>
        <w:t>24</w:t>
      </w:r>
      <w:r>
        <w:fldChar w:fldCharType="end"/>
      </w:r>
      <w:r w:rsidRPr="00D52C78">
        <w:t>) совпадает с выражением (</w:t>
      </w:r>
      <w:r>
        <w:fldChar w:fldCharType="begin"/>
      </w:r>
      <w:r>
        <w:instrText xml:space="preserve"> REF _Ref387319924 \h </w:instrText>
      </w:r>
      <w:r>
        <w:fldChar w:fldCharType="separate"/>
      </w:r>
      <w:r w:rsidRPr="00D52C78">
        <w:t xml:space="preserve">фор. </w:t>
      </w:r>
      <w:r w:rsidRPr="009E691E">
        <w:rPr>
          <w:noProof/>
        </w:rPr>
        <w:t>1</w:t>
      </w:r>
      <w:r>
        <w:fldChar w:fldCharType="end"/>
      </w:r>
      <w:r w:rsidRPr="00D52C78">
        <w:t xml:space="preserve">), т.е. согласованный фильтр, как и корреляционный приемник, вычисляет взаимную корреляцию принятого и полезного сигналов. Если при корреляционном приеме копия ожидаемого сигнала </w:t>
      </w:r>
      <w:r w:rsidRPr="00D52C78">
        <w:lastRenderedPageBreak/>
        <w:t xml:space="preserve">вырабатывается на приемной стороне с помощью специального генератора, то при согласованной фильтрации информация о сигнале заключена в комплексно-частотной характеристике. </w:t>
      </w:r>
    </w:p>
    <w:p w14:paraId="1F9B2A9C" w14:textId="77777777" w:rsidR="00623ABE" w:rsidRPr="00D52C78" w:rsidRDefault="00623ABE" w:rsidP="00623ABE">
      <w:r w:rsidRPr="00D52C78">
        <w:t xml:space="preserve">Если перенести начало отсчета времени в точку </w:t>
      </w:r>
      <w:r>
        <w:t>t</w:t>
      </w:r>
      <w:r w:rsidRPr="00D52C78">
        <w:t>=</w:t>
      </w:r>
      <w:r>
        <w:t>t</w:t>
      </w:r>
      <w:r w:rsidRPr="00D52C78">
        <w:rPr>
          <w:vertAlign w:val="subscript"/>
        </w:rPr>
        <w:t>0</w:t>
      </w:r>
      <w:r w:rsidRPr="00D52C78">
        <w:t>, то из (</w:t>
      </w:r>
      <w:r>
        <w:fldChar w:fldCharType="begin"/>
      </w:r>
      <w:r>
        <w:instrText xml:space="preserve"> REF _Ref387323331 \h </w:instrText>
      </w:r>
      <w:r>
        <w:fldChar w:fldCharType="separate"/>
      </w:r>
      <w:r w:rsidRPr="009E691E">
        <w:t xml:space="preserve">фор. </w:t>
      </w:r>
      <w:r w:rsidRPr="009E691E">
        <w:rPr>
          <w:noProof/>
        </w:rPr>
        <w:t>23</w:t>
      </w:r>
      <w:r>
        <w:fldChar w:fldCharType="end"/>
      </w:r>
      <w:r w:rsidRPr="00D52C78">
        <w:t>)</w:t>
      </w:r>
    </w:p>
    <w:p w14:paraId="1EBE5D91" w14:textId="77777777" w:rsidR="00623ABE" w:rsidRDefault="00623ABE" w:rsidP="00623ABE">
      <w:r>
        <w:object w:dxaOrig="3480" w:dyaOrig="660" w14:anchorId="54E50599">
          <v:shape id="_x0000_i1050" type="#_x0000_t75" style="width:173.9pt;height:32.75pt;mso-wrap-distance-left:9.35pt;mso-wrap-distance-top:0;mso-wrap-distance-right:9.35pt;mso-wrap-distance-bottom:0;mso-position-horizontal:absolute;mso-position-horizontal-relative:page;mso-position-vertical:absolute;mso-position-vertical-relative:text" o:ole="" o:allowincell="f" o:allowoverlap="f">
            <v:imagedata r:id="rId71" o:title=""/>
          </v:shape>
          <o:OLEObject Type="Embed" ProgID="Equation.3" ShapeID="_x0000_i1050" DrawAspect="Content" ObjectID="_1464438970" r:id="rId72"/>
        </w:object>
      </w:r>
    </w:p>
    <w:p w14:paraId="081854AD" w14:textId="77777777" w:rsidR="00623ABE" w:rsidRPr="00D52C78" w:rsidRDefault="00623ABE" w:rsidP="00623ABE">
      <w:r w:rsidRPr="00D52C78">
        <w:t>т.е. напряжение на входе согласованного фильтра в отсутствии помех совпадает с корреляционной функцией полезного сигнала.</w:t>
      </w:r>
    </w:p>
    <w:p w14:paraId="287531E3" w14:textId="77777777" w:rsidR="00623ABE" w:rsidRDefault="00623ABE" w:rsidP="00623ABE">
      <w:r w:rsidRPr="00D52C78">
        <w:t xml:space="preserve">В заключение отметим, что согласованный фильтр, в отличии от корреляционного приемника обладает свойствами инвариантности относительно момента прихода сигнала. Фильтр, согласованный с некоторым сигналом </w:t>
      </w:r>
      <w:r>
        <w:t>s</w:t>
      </w:r>
      <w:r w:rsidRPr="00D52C78">
        <w:t>(</w:t>
      </w:r>
      <w:r>
        <w:t>t</w:t>
      </w:r>
      <w:r w:rsidRPr="00D52C78">
        <w:t>), имеет импульсную характеристику, определенную выражением (</w:t>
      </w:r>
      <w:r>
        <w:fldChar w:fldCharType="begin"/>
      </w:r>
      <w:r>
        <w:instrText xml:space="preserve"> REF _Ref387323049 \h </w:instrText>
      </w:r>
      <w:r>
        <w:fldChar w:fldCharType="separate"/>
      </w:r>
      <w:r w:rsidRPr="009E691E">
        <w:t xml:space="preserve">фор. </w:t>
      </w:r>
      <w:r w:rsidRPr="009E691E">
        <w:rPr>
          <w:noProof/>
        </w:rPr>
        <w:t>20</w:t>
      </w:r>
      <w:r>
        <w:fldChar w:fldCharType="end"/>
      </w:r>
      <w:r w:rsidRPr="00D52C78">
        <w:t xml:space="preserve">), Очевидно, что этот же фильтр будет согласованным с сигналом </w:t>
      </w:r>
      <w:r>
        <w:t>s</w:t>
      </w:r>
      <w:r w:rsidRPr="00D52C78">
        <w:t>(</w:t>
      </w:r>
      <w:r>
        <w:t>t</w:t>
      </w:r>
      <w:r w:rsidRPr="00D52C78">
        <w:t>-</w:t>
      </w:r>
      <w:r>
        <w:t>t</w:t>
      </w:r>
      <w:r w:rsidRPr="00D52C78">
        <w:rPr>
          <w:vertAlign w:val="subscript"/>
        </w:rPr>
        <w:t>1</w:t>
      </w:r>
      <w:r w:rsidRPr="00D52C78">
        <w:t xml:space="preserve">), сдвинутым по времени относительно </w:t>
      </w:r>
      <w:r>
        <w:t>s</w:t>
      </w:r>
      <w:r w:rsidRPr="00D52C78">
        <w:t>(</w:t>
      </w:r>
      <w:r>
        <w:t>t</w:t>
      </w:r>
      <w:r w:rsidRPr="00D52C78">
        <w:t xml:space="preserve">)  на </w:t>
      </w:r>
      <w:r>
        <w:t>t</w:t>
      </w:r>
      <w:r w:rsidRPr="00D52C78">
        <w:rPr>
          <w:vertAlign w:val="subscript"/>
        </w:rPr>
        <w:t>1</w:t>
      </w:r>
      <w:r w:rsidRPr="00D52C78">
        <w:t>. Изменение времени прихода сигнала приводит только к смещению момента достижения выходным сигналом его максимального значения.</w:t>
      </w:r>
      <w:r>
        <w:br w:type="page"/>
      </w:r>
    </w:p>
    <w:p w14:paraId="33079E6B" w14:textId="77777777" w:rsidR="00623ABE" w:rsidRPr="00DB74CA" w:rsidRDefault="00623ABE" w:rsidP="00623ABE"/>
    <w:p w14:paraId="46553740" w14:textId="77777777" w:rsidR="00623ABE" w:rsidRDefault="00623ABE" w:rsidP="00623ABE"/>
    <w:p w14:paraId="4E357DEC" w14:textId="77777777" w:rsidR="00623ABE" w:rsidRDefault="00623ABE" w:rsidP="00623ABE">
      <w:pPr>
        <w:keepNext/>
        <w:spacing w:line="259" w:lineRule="auto"/>
      </w:pPr>
      <w:r>
        <w:br w:type="page"/>
      </w:r>
    </w:p>
    <w:p w14:paraId="718FC255" w14:textId="23673B75" w:rsidR="00BE638B" w:rsidRPr="00BE638B" w:rsidRDefault="00623ABE" w:rsidP="00623ABE">
      <w:pPr>
        <w:pStyle w:val="Caption"/>
      </w:pPr>
      <w:r>
        <w:lastRenderedPageBreak/>
        <w:t xml:space="preserve">фор. </w:t>
      </w:r>
      <w:r>
        <w:fldChar w:fldCharType="begin"/>
      </w:r>
      <w:r>
        <w:instrText xml:space="preserve"> SEQ фор. \* ARABIC </w:instrText>
      </w:r>
      <w:r>
        <w:fldChar w:fldCharType="separate"/>
      </w:r>
      <w:r>
        <w:rPr>
          <w:noProof/>
        </w:rPr>
        <w:t>58</w:t>
      </w:r>
      <w:r>
        <w:fldChar w:fldCharType="end"/>
      </w:r>
    </w:p>
    <w:p w14:paraId="1F729440" w14:textId="77777777" w:rsidR="00D64655" w:rsidRPr="006459F1" w:rsidRDefault="00D64655" w:rsidP="00D64655"/>
    <w:p w14:paraId="012ECE75" w14:textId="77777777" w:rsidR="00D64655" w:rsidRPr="006459F1" w:rsidRDefault="00D64655" w:rsidP="00D64655"/>
    <w:p w14:paraId="7BDF582C" w14:textId="77777777" w:rsidR="00E50FBA" w:rsidRPr="006459F1" w:rsidRDefault="00E50FBA" w:rsidP="00D64655"/>
    <w:p w14:paraId="42468732" w14:textId="77777777" w:rsidR="00E50FBA" w:rsidRPr="006459F1" w:rsidRDefault="00E50FBA" w:rsidP="00D64655"/>
    <w:sectPr w:rsidR="00E50FBA" w:rsidRPr="006459F1" w:rsidSect="00DB74CA">
      <w:footerReference w:type="default" r:id="rId73"/>
      <w:endnotePr>
        <w:numFmt w:val="decimal"/>
      </w:endnotePr>
      <w:pgSz w:w="12240" w:h="15840"/>
      <w:pgMar w:top="1440" w:right="1440" w:bottom="1440" w:left="1440" w:header="720" w:footer="720" w:gutter="0"/>
      <w:pgNumType w:start="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rtem Koltsov" w:date="2014-06-03T13:44:00Z" w:initials="AK">
    <w:p w14:paraId="5888DFA1" w14:textId="7029DE08" w:rsidR="001C5483" w:rsidRPr="00750FB9" w:rsidRDefault="001C5483">
      <w:pPr>
        <w:pStyle w:val="CommentText"/>
      </w:pPr>
      <w:r>
        <w:rPr>
          <w:rStyle w:val="CommentReference"/>
        </w:rPr>
        <w:annotationRef/>
      </w:r>
      <w:r>
        <w:t>Поэтому надо делать переносной кардомонито. Наработки ведуться давно. Существую эксплуатируемые образцы но в них есть недостаткаи. В наст время трендом прибостроения является сопряжение с мобильным устройством</w:t>
      </w:r>
    </w:p>
  </w:comment>
  <w:comment w:id="19" w:author="Artem Koltsov" w:date="2014-06-03T00:51:00Z" w:initials="AK">
    <w:p w14:paraId="52A88681" w14:textId="66B7BC89" w:rsidR="001C5483" w:rsidRDefault="001C5483">
      <w:pPr>
        <w:pStyle w:val="CommentText"/>
      </w:pPr>
      <w:r>
        <w:rPr>
          <w:rStyle w:val="CommentReference"/>
        </w:rPr>
        <w:annotationRef/>
      </w:r>
      <w:r>
        <w:t>Рассматриваются ли?</w:t>
      </w:r>
    </w:p>
  </w:comment>
  <w:comment w:id="28" w:author="Artem Koltsov" w:date="2014-05-27T00:08:00Z" w:initials="AK">
    <w:p w14:paraId="66147027" w14:textId="77777777" w:rsidR="001C5483" w:rsidRDefault="001C5483" w:rsidP="001D65FD">
      <w:pPr>
        <w:pStyle w:val="CommentText"/>
      </w:pPr>
      <w:r>
        <w:rPr>
          <w:rStyle w:val="CommentReference"/>
        </w:rPr>
        <w:annotationRef/>
      </w:r>
      <w:hyperlink r:id="rId1" w:history="1">
        <w:r w:rsidRPr="00ED5685">
          <w:rPr>
            <w:rStyle w:val="Hyperlink"/>
          </w:rPr>
          <w:t>http://stu.sernam.ru/book_g_rts.php?id=143</w:t>
        </w:r>
      </w:hyperlink>
    </w:p>
    <w:p w14:paraId="391F7317" w14:textId="77777777" w:rsidR="001C5483" w:rsidRPr="000039E8" w:rsidRDefault="001C5483" w:rsidP="001D65FD">
      <w:pPr>
        <w:pStyle w:val="CommentText"/>
      </w:pPr>
      <w:r w:rsidRPr="00AC0BC7">
        <w:t>Гоноровский И. С. Радиотехнические цепи и сигналы: Учебник для вузов.— 4-е изд., перераб. и доп. — М.: Радио и связь, 1986. — 512</w:t>
      </w:r>
    </w:p>
  </w:comment>
  <w:comment w:id="104" w:author="User" w:date="2014-05-27T13:37:00Z" w:initials="U">
    <w:p w14:paraId="068F1AEA" w14:textId="77777777" w:rsidR="001C5483" w:rsidRPr="00206BC9" w:rsidRDefault="001C5483" w:rsidP="001D65FD">
      <w:pPr>
        <w:pStyle w:val="CommentText"/>
      </w:pPr>
      <w:r>
        <w:rPr>
          <w:rStyle w:val="CommentReference"/>
        </w:rPr>
        <w:annotationRef/>
      </w:r>
      <w:r>
        <w:t>Убрать все что косается раджиумпульсов и сжатия</w:t>
      </w:r>
    </w:p>
  </w:comment>
  <w:comment w:id="124" w:author="Artem Koltsov" w:date="2014-05-20T15:22:00Z" w:initials="AK">
    <w:p w14:paraId="72EF7FAA" w14:textId="77777777" w:rsidR="001C5483" w:rsidRPr="00A01E90" w:rsidRDefault="001C5483" w:rsidP="00623ABE">
      <w:pPr>
        <w:pStyle w:val="CommentText"/>
      </w:pPr>
      <w:r>
        <w:rPr>
          <w:rStyle w:val="CommentReference"/>
        </w:rPr>
        <w:annotationRef/>
      </w:r>
      <w:r>
        <w:t>Найти имплюсную хар-ку согл филтра. Щас мы нашли частнную. Найти формулу которая показывает что имп. Хар-ка - это копия сигнала по форме. Обоснование имп хар-ки.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8DFA1" w15:done="0"/>
  <w15:commentEx w15:paraId="52A88681" w15:done="0"/>
  <w15:commentEx w15:paraId="391F7317" w15:done="0"/>
  <w15:commentEx w15:paraId="068F1AEA" w15:done="0"/>
  <w15:commentEx w15:paraId="72EF7FA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C6F23" w14:textId="77777777" w:rsidR="001C5483" w:rsidRDefault="001C5483" w:rsidP="002A3213">
      <w:pPr>
        <w:spacing w:after="0" w:line="240" w:lineRule="auto"/>
      </w:pPr>
      <w:r>
        <w:separator/>
      </w:r>
    </w:p>
  </w:endnote>
  <w:endnote w:type="continuationSeparator" w:id="0">
    <w:p w14:paraId="48D93241" w14:textId="77777777" w:rsidR="001C5483" w:rsidRDefault="001C5483" w:rsidP="002A3213">
      <w:pPr>
        <w:spacing w:after="0" w:line="240" w:lineRule="auto"/>
      </w:pPr>
      <w:r>
        <w:continuationSeparator/>
      </w:r>
    </w:p>
  </w:endnote>
  <w:endnote w:id="1">
    <w:p w14:paraId="1B74B95E" w14:textId="4CF69AE7" w:rsidR="001C5483" w:rsidRDefault="001C5483">
      <w:pPr>
        <w:pStyle w:val="EndnoteText"/>
      </w:pPr>
      <w:r>
        <w:rPr>
          <w:rStyle w:val="EndnoteReference"/>
        </w:rPr>
        <w:endnoteRef/>
      </w:r>
      <w:r>
        <w:t xml:space="preserve"> </w:t>
      </w:r>
      <w:r w:rsidRPr="002A3213">
        <w:t>Скрининг (от англ. screening – отбор, сортировка) — стратегия в организации здравоохранения, направленная на выявление заболеваний у клинически бессимптомных лиц в популяции.</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900014"/>
      <w:docPartObj>
        <w:docPartGallery w:val="Page Numbers (Bottom of Page)"/>
        <w:docPartUnique/>
      </w:docPartObj>
    </w:sdtPr>
    <w:sdtEndPr>
      <w:rPr>
        <w:noProof/>
      </w:rPr>
    </w:sdtEndPr>
    <w:sdtContent>
      <w:p w14:paraId="508046A4" w14:textId="2BFCFEDE" w:rsidR="001C5483" w:rsidRDefault="001C5483">
        <w:pPr>
          <w:pStyle w:val="Footer"/>
          <w:jc w:val="center"/>
        </w:pPr>
        <w:r>
          <w:fldChar w:fldCharType="begin"/>
        </w:r>
        <w:r>
          <w:instrText xml:space="preserve"> PAGE   \* MERGEFORMAT </w:instrText>
        </w:r>
        <w:r>
          <w:fldChar w:fldCharType="separate"/>
        </w:r>
        <w:r w:rsidR="009F4ECD">
          <w:rPr>
            <w:noProof/>
          </w:rPr>
          <w:t>31</w:t>
        </w:r>
        <w:r>
          <w:rPr>
            <w:noProof/>
          </w:rPr>
          <w:fldChar w:fldCharType="end"/>
        </w:r>
      </w:p>
    </w:sdtContent>
  </w:sdt>
  <w:p w14:paraId="7A1EF373" w14:textId="77777777" w:rsidR="001C5483" w:rsidRDefault="001C54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69FF3D" w14:textId="77777777" w:rsidR="001C5483" w:rsidRDefault="001C5483" w:rsidP="002A3213">
      <w:pPr>
        <w:spacing w:after="0" w:line="240" w:lineRule="auto"/>
      </w:pPr>
      <w:r>
        <w:separator/>
      </w:r>
    </w:p>
  </w:footnote>
  <w:footnote w:type="continuationSeparator" w:id="0">
    <w:p w14:paraId="4F0A4A6C" w14:textId="77777777" w:rsidR="001C5483" w:rsidRDefault="001C5483" w:rsidP="002A32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0A15"/>
    <w:multiLevelType w:val="hybridMultilevel"/>
    <w:tmpl w:val="CD7A3F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077F5F"/>
    <w:multiLevelType w:val="multilevel"/>
    <w:tmpl w:val="786433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7F49A7"/>
    <w:multiLevelType w:val="hybridMultilevel"/>
    <w:tmpl w:val="E2EE5D56"/>
    <w:lvl w:ilvl="0" w:tplc="0409000F">
      <w:start w:val="1"/>
      <w:numFmt w:val="decimal"/>
      <w:lvlText w:val="%1."/>
      <w:lvlJc w:val="left"/>
      <w:pPr>
        <w:ind w:left="1004" w:hanging="360"/>
      </w:p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78074A"/>
    <w:multiLevelType w:val="hybridMultilevel"/>
    <w:tmpl w:val="C2745C0C"/>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4">
    <w:nsid w:val="10BB1411"/>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6BB29F1"/>
    <w:multiLevelType w:val="hybridMultilevel"/>
    <w:tmpl w:val="78EC7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CF447A"/>
    <w:multiLevelType w:val="hybridMultilevel"/>
    <w:tmpl w:val="E1F61B10"/>
    <w:lvl w:ilvl="0" w:tplc="F6E41B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D77C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F69292A"/>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BD4F28"/>
    <w:multiLevelType w:val="hybridMultilevel"/>
    <w:tmpl w:val="FC82B4E6"/>
    <w:lvl w:ilvl="0" w:tplc="D05269AA">
      <w:start w:val="1"/>
      <w:numFmt w:val="decimal"/>
      <w:pStyle w:val="Heading2"/>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752305"/>
    <w:multiLevelType w:val="hybridMultilevel"/>
    <w:tmpl w:val="692AF6E8"/>
    <w:lvl w:ilvl="0" w:tplc="0409000F">
      <w:start w:val="1"/>
      <w:numFmt w:val="decimal"/>
      <w:lvlText w:val="%1."/>
      <w:lvlJc w:val="left"/>
      <w:pPr>
        <w:ind w:left="1364" w:hanging="360"/>
      </w:p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1">
    <w:nsid w:val="332E1CDA"/>
    <w:multiLevelType w:val="hybridMultilevel"/>
    <w:tmpl w:val="05968A6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35F40ED9"/>
    <w:multiLevelType w:val="hybridMultilevel"/>
    <w:tmpl w:val="4676B0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E767DD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9726A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607C9E"/>
    <w:multiLevelType w:val="hybridMultilevel"/>
    <w:tmpl w:val="F46A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216815"/>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17">
    <w:nsid w:val="542567D4"/>
    <w:multiLevelType w:val="multilevel"/>
    <w:tmpl w:val="A4B8CA6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544E7917"/>
    <w:multiLevelType w:val="hybridMultilevel"/>
    <w:tmpl w:val="989AD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FD758B"/>
    <w:multiLevelType w:val="multilevel"/>
    <w:tmpl w:val="8F2E793C"/>
    <w:lvl w:ilvl="0">
      <w:start w:val="1"/>
      <w:numFmt w:val="decimal"/>
      <w:lvlText w:val="%1."/>
      <w:lvlJc w:val="left"/>
      <w:pPr>
        <w:ind w:left="1004" w:hanging="360"/>
      </w:pPr>
    </w:lvl>
    <w:lvl w:ilvl="1">
      <w:start w:val="1"/>
      <w:numFmt w:val="decimal"/>
      <w:isLgl/>
      <w:lvlText w:val="%1.%2"/>
      <w:lvlJc w:val="left"/>
      <w:pPr>
        <w:ind w:left="1004" w:hanging="360"/>
      </w:pPr>
      <w:rPr>
        <w:rFonts w:hint="default"/>
      </w:rPr>
    </w:lvl>
    <w:lvl w:ilvl="2">
      <w:start w:val="1"/>
      <w:numFmt w:val="decimal"/>
      <w:isLgl/>
      <w:lvlText w:val="%1.%2.%3"/>
      <w:lvlJc w:val="left"/>
      <w:pPr>
        <w:ind w:left="1364" w:hanging="720"/>
      </w:pPr>
      <w:rPr>
        <w:rFonts w:hint="default"/>
      </w:rPr>
    </w:lvl>
    <w:lvl w:ilvl="3">
      <w:start w:val="1"/>
      <w:numFmt w:val="decimal"/>
      <w:isLgl/>
      <w:lvlText w:val="%1.%2.%3.%4"/>
      <w:lvlJc w:val="left"/>
      <w:pPr>
        <w:ind w:left="1364" w:hanging="720"/>
      </w:pPr>
      <w:rPr>
        <w:rFonts w:hint="default"/>
      </w:rPr>
    </w:lvl>
    <w:lvl w:ilvl="4">
      <w:start w:val="1"/>
      <w:numFmt w:val="decimal"/>
      <w:isLgl/>
      <w:lvlText w:val="%1.%2.%3.%4.%5"/>
      <w:lvlJc w:val="left"/>
      <w:pPr>
        <w:ind w:left="1724" w:hanging="1080"/>
      </w:pPr>
      <w:rPr>
        <w:rFonts w:hint="default"/>
      </w:rPr>
    </w:lvl>
    <w:lvl w:ilvl="5">
      <w:start w:val="1"/>
      <w:numFmt w:val="decimal"/>
      <w:isLgl/>
      <w:lvlText w:val="%1.%2.%3.%4.%5.%6"/>
      <w:lvlJc w:val="left"/>
      <w:pPr>
        <w:ind w:left="2084" w:hanging="1440"/>
      </w:pPr>
      <w:rPr>
        <w:rFonts w:hint="default"/>
      </w:rPr>
    </w:lvl>
    <w:lvl w:ilvl="6">
      <w:start w:val="1"/>
      <w:numFmt w:val="decimal"/>
      <w:isLgl/>
      <w:lvlText w:val="%1.%2.%3.%4.%5.%6.%7"/>
      <w:lvlJc w:val="left"/>
      <w:pPr>
        <w:ind w:left="2084" w:hanging="1440"/>
      </w:pPr>
      <w:rPr>
        <w:rFonts w:hint="default"/>
      </w:rPr>
    </w:lvl>
    <w:lvl w:ilvl="7">
      <w:start w:val="1"/>
      <w:numFmt w:val="decimal"/>
      <w:isLgl/>
      <w:lvlText w:val="%1.%2.%3.%4.%5.%6.%7.%8"/>
      <w:lvlJc w:val="left"/>
      <w:pPr>
        <w:ind w:left="2444" w:hanging="1800"/>
      </w:pPr>
      <w:rPr>
        <w:rFonts w:hint="default"/>
      </w:rPr>
    </w:lvl>
    <w:lvl w:ilvl="8">
      <w:start w:val="1"/>
      <w:numFmt w:val="decimal"/>
      <w:isLgl/>
      <w:lvlText w:val="%1.%2.%3.%4.%5.%6.%7.%8.%9"/>
      <w:lvlJc w:val="left"/>
      <w:pPr>
        <w:ind w:left="2444" w:hanging="1800"/>
      </w:pPr>
      <w:rPr>
        <w:rFonts w:hint="default"/>
      </w:rPr>
    </w:lvl>
  </w:abstractNum>
  <w:abstractNum w:abstractNumId="20">
    <w:nsid w:val="6A823BDC"/>
    <w:multiLevelType w:val="hybridMultilevel"/>
    <w:tmpl w:val="A8846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320086"/>
    <w:multiLevelType w:val="hybridMultilevel"/>
    <w:tmpl w:val="A4B8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D002C5"/>
    <w:multiLevelType w:val="multilevel"/>
    <w:tmpl w:val="5C64FA22"/>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F2A7318"/>
    <w:multiLevelType w:val="hybridMultilevel"/>
    <w:tmpl w:val="5F92C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4547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84E2D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8DC5650"/>
    <w:multiLevelType w:val="hybridMultilevel"/>
    <w:tmpl w:val="0FBAA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E01226"/>
    <w:multiLevelType w:val="hybridMultilevel"/>
    <w:tmpl w:val="83302F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6"/>
  </w:num>
  <w:num w:numId="3">
    <w:abstractNumId w:val="20"/>
  </w:num>
  <w:num w:numId="4">
    <w:abstractNumId w:val="8"/>
  </w:num>
  <w:num w:numId="5">
    <w:abstractNumId w:val="0"/>
  </w:num>
  <w:num w:numId="6">
    <w:abstractNumId w:val="2"/>
  </w:num>
  <w:num w:numId="7">
    <w:abstractNumId w:val="12"/>
  </w:num>
  <w:num w:numId="8">
    <w:abstractNumId w:val="18"/>
  </w:num>
  <w:num w:numId="9">
    <w:abstractNumId w:val="13"/>
  </w:num>
  <w:num w:numId="10">
    <w:abstractNumId w:val="1"/>
  </w:num>
  <w:num w:numId="11">
    <w:abstractNumId w:val="24"/>
  </w:num>
  <w:num w:numId="12">
    <w:abstractNumId w:val="6"/>
  </w:num>
  <w:num w:numId="13">
    <w:abstractNumId w:val="27"/>
  </w:num>
  <w:num w:numId="14">
    <w:abstractNumId w:val="23"/>
  </w:num>
  <w:num w:numId="15">
    <w:abstractNumId w:val="5"/>
  </w:num>
  <w:num w:numId="16">
    <w:abstractNumId w:val="25"/>
  </w:num>
  <w:num w:numId="17">
    <w:abstractNumId w:val="7"/>
  </w:num>
  <w:num w:numId="18">
    <w:abstractNumId w:val="21"/>
  </w:num>
  <w:num w:numId="19">
    <w:abstractNumId w:val="17"/>
  </w:num>
  <w:num w:numId="20">
    <w:abstractNumId w:val="10"/>
  </w:num>
  <w:num w:numId="21">
    <w:abstractNumId w:val="26"/>
  </w:num>
  <w:num w:numId="22">
    <w:abstractNumId w:val="3"/>
  </w:num>
  <w:num w:numId="23">
    <w:abstractNumId w:val="14"/>
  </w:num>
  <w:num w:numId="24">
    <w:abstractNumId w:val="15"/>
  </w:num>
  <w:num w:numId="25">
    <w:abstractNumId w:val="9"/>
  </w:num>
  <w:num w:numId="26">
    <w:abstractNumId w:val="9"/>
    <w:lvlOverride w:ilvl="0">
      <w:startOverride w:val="1"/>
    </w:lvlOverride>
  </w:num>
  <w:num w:numId="27">
    <w:abstractNumId w:val="22"/>
  </w:num>
  <w:num w:numId="28">
    <w:abstractNumId w:val="4"/>
  </w:num>
  <w:num w:numId="29">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tem Koltsov">
    <w15:presenceInfo w15:providerId="Windows Live" w15:userId="46d847b93419a5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BE7"/>
    <w:rsid w:val="000039E8"/>
    <w:rsid w:val="0001076C"/>
    <w:rsid w:val="00024384"/>
    <w:rsid w:val="00070304"/>
    <w:rsid w:val="00080A85"/>
    <w:rsid w:val="000A783A"/>
    <w:rsid w:val="000C69AB"/>
    <w:rsid w:val="000D0648"/>
    <w:rsid w:val="000F3108"/>
    <w:rsid w:val="001176C3"/>
    <w:rsid w:val="001320CE"/>
    <w:rsid w:val="00155EE1"/>
    <w:rsid w:val="00161A02"/>
    <w:rsid w:val="00164315"/>
    <w:rsid w:val="001703B3"/>
    <w:rsid w:val="001A5082"/>
    <w:rsid w:val="001C5483"/>
    <w:rsid w:val="001D65FD"/>
    <w:rsid w:val="001F4BD6"/>
    <w:rsid w:val="0020543D"/>
    <w:rsid w:val="00206BC9"/>
    <w:rsid w:val="00210470"/>
    <w:rsid w:val="00214BD7"/>
    <w:rsid w:val="00242942"/>
    <w:rsid w:val="00266B8D"/>
    <w:rsid w:val="002A3213"/>
    <w:rsid w:val="002C1805"/>
    <w:rsid w:val="002E0858"/>
    <w:rsid w:val="002F4236"/>
    <w:rsid w:val="00305513"/>
    <w:rsid w:val="00311C57"/>
    <w:rsid w:val="00341F8B"/>
    <w:rsid w:val="00363EA7"/>
    <w:rsid w:val="00374809"/>
    <w:rsid w:val="0038302A"/>
    <w:rsid w:val="00394B8B"/>
    <w:rsid w:val="003A684A"/>
    <w:rsid w:val="003A759E"/>
    <w:rsid w:val="003F40C5"/>
    <w:rsid w:val="0041552A"/>
    <w:rsid w:val="00421658"/>
    <w:rsid w:val="004255AC"/>
    <w:rsid w:val="00441A93"/>
    <w:rsid w:val="004965A7"/>
    <w:rsid w:val="004D2227"/>
    <w:rsid w:val="00526F9E"/>
    <w:rsid w:val="0057188F"/>
    <w:rsid w:val="00587EB8"/>
    <w:rsid w:val="00595F53"/>
    <w:rsid w:val="005A2470"/>
    <w:rsid w:val="005F5C13"/>
    <w:rsid w:val="0061555A"/>
    <w:rsid w:val="00623ABE"/>
    <w:rsid w:val="006459F1"/>
    <w:rsid w:val="00647535"/>
    <w:rsid w:val="0065257E"/>
    <w:rsid w:val="00695E84"/>
    <w:rsid w:val="006A3659"/>
    <w:rsid w:val="006E0ED5"/>
    <w:rsid w:val="006F0228"/>
    <w:rsid w:val="00711AF2"/>
    <w:rsid w:val="007316AC"/>
    <w:rsid w:val="00742CB1"/>
    <w:rsid w:val="00750FB9"/>
    <w:rsid w:val="00785A6B"/>
    <w:rsid w:val="00793B31"/>
    <w:rsid w:val="007C3753"/>
    <w:rsid w:val="00830436"/>
    <w:rsid w:val="00832658"/>
    <w:rsid w:val="0085404E"/>
    <w:rsid w:val="008B423C"/>
    <w:rsid w:val="008E1BD5"/>
    <w:rsid w:val="00902F61"/>
    <w:rsid w:val="00903ED5"/>
    <w:rsid w:val="0091319D"/>
    <w:rsid w:val="009145AE"/>
    <w:rsid w:val="00914BE7"/>
    <w:rsid w:val="0093499B"/>
    <w:rsid w:val="009364C4"/>
    <w:rsid w:val="00952258"/>
    <w:rsid w:val="00962839"/>
    <w:rsid w:val="009835D5"/>
    <w:rsid w:val="009B4C65"/>
    <w:rsid w:val="009E2E25"/>
    <w:rsid w:val="009E691E"/>
    <w:rsid w:val="009F4ECD"/>
    <w:rsid w:val="00A01E90"/>
    <w:rsid w:val="00A0258F"/>
    <w:rsid w:val="00A12288"/>
    <w:rsid w:val="00A12C25"/>
    <w:rsid w:val="00AC0BC7"/>
    <w:rsid w:val="00B04C3A"/>
    <w:rsid w:val="00B33909"/>
    <w:rsid w:val="00B7543E"/>
    <w:rsid w:val="00B834D2"/>
    <w:rsid w:val="00BB284B"/>
    <w:rsid w:val="00BC51AB"/>
    <w:rsid w:val="00BD1483"/>
    <w:rsid w:val="00BD6FF6"/>
    <w:rsid w:val="00BE638B"/>
    <w:rsid w:val="00BF5097"/>
    <w:rsid w:val="00C449EC"/>
    <w:rsid w:val="00C87C40"/>
    <w:rsid w:val="00D02393"/>
    <w:rsid w:val="00D1449D"/>
    <w:rsid w:val="00D159F3"/>
    <w:rsid w:val="00D356D8"/>
    <w:rsid w:val="00D52C78"/>
    <w:rsid w:val="00D64655"/>
    <w:rsid w:val="00D77C8B"/>
    <w:rsid w:val="00D93AB3"/>
    <w:rsid w:val="00D97D43"/>
    <w:rsid w:val="00DB74CA"/>
    <w:rsid w:val="00DC46D8"/>
    <w:rsid w:val="00E06387"/>
    <w:rsid w:val="00E06876"/>
    <w:rsid w:val="00E1053C"/>
    <w:rsid w:val="00E1242B"/>
    <w:rsid w:val="00E1718E"/>
    <w:rsid w:val="00E31F87"/>
    <w:rsid w:val="00E50FBA"/>
    <w:rsid w:val="00E567AB"/>
    <w:rsid w:val="00E64C61"/>
    <w:rsid w:val="00E8529C"/>
    <w:rsid w:val="00EB0214"/>
    <w:rsid w:val="00EB0C33"/>
    <w:rsid w:val="00EB5852"/>
    <w:rsid w:val="00EC5D92"/>
    <w:rsid w:val="00EF0971"/>
    <w:rsid w:val="00EF79AA"/>
    <w:rsid w:val="00F21475"/>
    <w:rsid w:val="00F3247E"/>
    <w:rsid w:val="00F43C2F"/>
    <w:rsid w:val="00F51D1A"/>
    <w:rsid w:val="00F814DE"/>
    <w:rsid w:val="00F902C2"/>
    <w:rsid w:val="00FD79C6"/>
    <w:rsid w:val="00FE21B0"/>
    <w:rsid w:val="00FF5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77D0988"/>
  <w15:docId w15:val="{08872139-3DD1-4865-93DD-2C37EA5AD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ГОСТ  times new roman 14 1.5"/>
    <w:qFormat/>
    <w:rsid w:val="00D64655"/>
    <w:pPr>
      <w:spacing w:line="360" w:lineRule="auto"/>
    </w:pPr>
    <w:rPr>
      <w:rFonts w:ascii="Times New Roman" w:hAnsi="Times New Roman"/>
      <w:sz w:val="24"/>
      <w:lang w:val="ru-RU"/>
    </w:rPr>
  </w:style>
  <w:style w:type="paragraph" w:styleId="Heading1">
    <w:name w:val="heading 1"/>
    <w:basedOn w:val="Normal"/>
    <w:next w:val="Normal"/>
    <w:link w:val="Heading1Char"/>
    <w:autoRedefine/>
    <w:uiPriority w:val="9"/>
    <w:qFormat/>
    <w:rsid w:val="00647535"/>
    <w:pPr>
      <w:keepNext/>
      <w:keepLines/>
      <w:numPr>
        <w:numId w:val="10"/>
      </w:numPr>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47535"/>
    <w:pPr>
      <w:keepNext/>
      <w:keepLines/>
      <w:numPr>
        <w:numId w:val="25"/>
      </w:numPr>
      <w:spacing w:before="40" w:after="80"/>
      <w:jc w:val="center"/>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6459F1"/>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304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535"/>
    <w:rPr>
      <w:rFonts w:ascii="Times New Roman" w:eastAsiaTheme="majorEastAsia" w:hAnsi="Times New Roman" w:cstheme="majorBidi"/>
      <w:sz w:val="32"/>
      <w:szCs w:val="32"/>
      <w:lang w:val="ru-RU"/>
    </w:rPr>
  </w:style>
  <w:style w:type="paragraph" w:styleId="Caption">
    <w:name w:val="caption"/>
    <w:basedOn w:val="Normal"/>
    <w:next w:val="Normal"/>
    <w:uiPriority w:val="99"/>
    <w:unhideWhenUsed/>
    <w:qFormat/>
    <w:rsid w:val="00E50FBA"/>
    <w:pPr>
      <w:spacing w:after="200" w:line="240" w:lineRule="auto"/>
    </w:pPr>
    <w:rPr>
      <w:i/>
      <w:iCs/>
      <w:color w:val="44546A" w:themeColor="text2"/>
      <w:sz w:val="18"/>
      <w:szCs w:val="18"/>
    </w:rPr>
  </w:style>
  <w:style w:type="character" w:styleId="Hyperlink">
    <w:name w:val="Hyperlink"/>
    <w:basedOn w:val="DefaultParagraphFont"/>
    <w:uiPriority w:val="99"/>
    <w:unhideWhenUsed/>
    <w:rsid w:val="001A5082"/>
    <w:rPr>
      <w:color w:val="0563C1" w:themeColor="hyperlink"/>
      <w:u w:val="single"/>
    </w:rPr>
  </w:style>
  <w:style w:type="character" w:styleId="CommentReference">
    <w:name w:val="annotation reference"/>
    <w:basedOn w:val="DefaultParagraphFont"/>
    <w:uiPriority w:val="99"/>
    <w:semiHidden/>
    <w:unhideWhenUsed/>
    <w:rsid w:val="00BF5097"/>
    <w:rPr>
      <w:sz w:val="16"/>
      <w:szCs w:val="16"/>
    </w:rPr>
  </w:style>
  <w:style w:type="paragraph" w:styleId="CommentText">
    <w:name w:val="annotation text"/>
    <w:basedOn w:val="Normal"/>
    <w:link w:val="CommentTextChar"/>
    <w:uiPriority w:val="99"/>
    <w:unhideWhenUsed/>
    <w:rsid w:val="00BF5097"/>
    <w:pPr>
      <w:spacing w:line="240" w:lineRule="auto"/>
    </w:pPr>
    <w:rPr>
      <w:sz w:val="20"/>
      <w:szCs w:val="20"/>
    </w:rPr>
  </w:style>
  <w:style w:type="character" w:customStyle="1" w:styleId="CommentTextChar">
    <w:name w:val="Comment Text Char"/>
    <w:basedOn w:val="DefaultParagraphFont"/>
    <w:link w:val="CommentText"/>
    <w:uiPriority w:val="99"/>
    <w:rsid w:val="00BF5097"/>
    <w:rPr>
      <w:sz w:val="20"/>
      <w:szCs w:val="20"/>
    </w:rPr>
  </w:style>
  <w:style w:type="paragraph" w:styleId="CommentSubject">
    <w:name w:val="annotation subject"/>
    <w:basedOn w:val="CommentText"/>
    <w:next w:val="CommentText"/>
    <w:link w:val="CommentSubjectChar"/>
    <w:uiPriority w:val="99"/>
    <w:semiHidden/>
    <w:unhideWhenUsed/>
    <w:rsid w:val="00BF5097"/>
    <w:rPr>
      <w:b/>
      <w:bCs/>
    </w:rPr>
  </w:style>
  <w:style w:type="character" w:customStyle="1" w:styleId="CommentSubjectChar">
    <w:name w:val="Comment Subject Char"/>
    <w:basedOn w:val="CommentTextChar"/>
    <w:link w:val="CommentSubject"/>
    <w:uiPriority w:val="99"/>
    <w:semiHidden/>
    <w:rsid w:val="00BF5097"/>
    <w:rPr>
      <w:b/>
      <w:bCs/>
      <w:sz w:val="20"/>
      <w:szCs w:val="20"/>
    </w:rPr>
  </w:style>
  <w:style w:type="paragraph" w:styleId="BalloonText">
    <w:name w:val="Balloon Text"/>
    <w:basedOn w:val="Normal"/>
    <w:link w:val="BalloonTextChar"/>
    <w:uiPriority w:val="99"/>
    <w:semiHidden/>
    <w:unhideWhenUsed/>
    <w:rsid w:val="00BF50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097"/>
    <w:rPr>
      <w:rFonts w:ascii="Segoe UI" w:hAnsi="Segoe UI" w:cs="Segoe UI"/>
      <w:sz w:val="18"/>
      <w:szCs w:val="18"/>
    </w:rPr>
  </w:style>
  <w:style w:type="paragraph" w:styleId="ListParagraph">
    <w:name w:val="List Paragraph"/>
    <w:basedOn w:val="Normal"/>
    <w:uiPriority w:val="34"/>
    <w:qFormat/>
    <w:rsid w:val="00EB0C33"/>
    <w:pPr>
      <w:ind w:left="720"/>
      <w:contextualSpacing/>
    </w:pPr>
  </w:style>
  <w:style w:type="character" w:styleId="PlaceholderText">
    <w:name w:val="Placeholder Text"/>
    <w:basedOn w:val="DefaultParagraphFont"/>
    <w:uiPriority w:val="99"/>
    <w:semiHidden/>
    <w:rsid w:val="009145AE"/>
    <w:rPr>
      <w:color w:val="808080"/>
    </w:rPr>
  </w:style>
  <w:style w:type="character" w:customStyle="1" w:styleId="Heading2Char">
    <w:name w:val="Heading 2 Char"/>
    <w:basedOn w:val="DefaultParagraphFont"/>
    <w:link w:val="Heading2"/>
    <w:uiPriority w:val="9"/>
    <w:rsid w:val="00647535"/>
    <w:rPr>
      <w:rFonts w:ascii="Times New Roman" w:eastAsiaTheme="majorEastAsia" w:hAnsi="Times New Roman" w:cstheme="majorBidi"/>
      <w:sz w:val="26"/>
      <w:szCs w:val="26"/>
      <w:lang w:val="ru-RU"/>
    </w:rPr>
  </w:style>
  <w:style w:type="paragraph" w:styleId="FootnoteText">
    <w:name w:val="footnote text"/>
    <w:basedOn w:val="Normal"/>
    <w:link w:val="FootnoteTextChar"/>
    <w:uiPriority w:val="99"/>
    <w:semiHidden/>
    <w:unhideWhenUsed/>
    <w:rsid w:val="002A32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213"/>
    <w:rPr>
      <w:rFonts w:ascii="Times New Roman" w:hAnsi="Times New Roman"/>
      <w:sz w:val="20"/>
      <w:szCs w:val="20"/>
      <w:lang w:val="ru-RU"/>
    </w:rPr>
  </w:style>
  <w:style w:type="character" w:styleId="FootnoteReference">
    <w:name w:val="footnote reference"/>
    <w:basedOn w:val="DefaultParagraphFont"/>
    <w:uiPriority w:val="99"/>
    <w:semiHidden/>
    <w:unhideWhenUsed/>
    <w:rsid w:val="002A3213"/>
    <w:rPr>
      <w:vertAlign w:val="superscript"/>
    </w:rPr>
  </w:style>
  <w:style w:type="paragraph" w:styleId="EndnoteText">
    <w:name w:val="endnote text"/>
    <w:basedOn w:val="Normal"/>
    <w:link w:val="EndnoteTextChar"/>
    <w:uiPriority w:val="99"/>
    <w:semiHidden/>
    <w:unhideWhenUsed/>
    <w:rsid w:val="002A32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A3213"/>
    <w:rPr>
      <w:rFonts w:ascii="Times New Roman" w:hAnsi="Times New Roman"/>
      <w:sz w:val="20"/>
      <w:szCs w:val="20"/>
      <w:lang w:val="ru-RU"/>
    </w:rPr>
  </w:style>
  <w:style w:type="character" w:styleId="EndnoteReference">
    <w:name w:val="endnote reference"/>
    <w:basedOn w:val="DefaultParagraphFont"/>
    <w:uiPriority w:val="99"/>
    <w:semiHidden/>
    <w:unhideWhenUsed/>
    <w:rsid w:val="002A3213"/>
    <w:rPr>
      <w:vertAlign w:val="superscript"/>
    </w:rPr>
  </w:style>
  <w:style w:type="paragraph" w:styleId="Title">
    <w:name w:val="Title"/>
    <w:basedOn w:val="Normal"/>
    <w:next w:val="Normal"/>
    <w:link w:val="TitleChar"/>
    <w:uiPriority w:val="10"/>
    <w:qFormat/>
    <w:rsid w:val="00C449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9EC"/>
    <w:rPr>
      <w:rFonts w:asciiTheme="majorHAnsi" w:eastAsiaTheme="majorEastAsia" w:hAnsiTheme="majorHAnsi" w:cstheme="majorBidi"/>
      <w:spacing w:val="-10"/>
      <w:kern w:val="28"/>
      <w:sz w:val="56"/>
      <w:szCs w:val="56"/>
      <w:lang w:val="ru-RU"/>
    </w:rPr>
  </w:style>
  <w:style w:type="character" w:customStyle="1" w:styleId="Heading3Char">
    <w:name w:val="Heading 3 Char"/>
    <w:basedOn w:val="DefaultParagraphFont"/>
    <w:link w:val="Heading3"/>
    <w:uiPriority w:val="9"/>
    <w:rsid w:val="006459F1"/>
    <w:rPr>
      <w:rFonts w:asciiTheme="majorHAnsi" w:eastAsiaTheme="majorEastAsia" w:hAnsiTheme="majorHAnsi" w:cstheme="majorBidi"/>
      <w:color w:val="1F4D78" w:themeColor="accent1" w:themeShade="7F"/>
      <w:sz w:val="24"/>
      <w:szCs w:val="24"/>
      <w:lang w:val="ru-RU"/>
    </w:rPr>
  </w:style>
  <w:style w:type="character" w:customStyle="1" w:styleId="Heading4Char">
    <w:name w:val="Heading 4 Char"/>
    <w:basedOn w:val="DefaultParagraphFont"/>
    <w:link w:val="Heading4"/>
    <w:uiPriority w:val="9"/>
    <w:semiHidden/>
    <w:rsid w:val="00830436"/>
    <w:rPr>
      <w:rFonts w:asciiTheme="majorHAnsi" w:eastAsiaTheme="majorEastAsia" w:hAnsiTheme="majorHAnsi" w:cstheme="majorBidi"/>
      <w:i/>
      <w:iCs/>
      <w:color w:val="2E74B5" w:themeColor="accent1" w:themeShade="BF"/>
      <w:sz w:val="24"/>
      <w:lang w:val="ru-RU"/>
    </w:rPr>
  </w:style>
  <w:style w:type="paragraph" w:styleId="TOCHeading">
    <w:name w:val="TOC Heading"/>
    <w:basedOn w:val="Heading1"/>
    <w:next w:val="Normal"/>
    <w:uiPriority w:val="39"/>
    <w:unhideWhenUsed/>
    <w:qFormat/>
    <w:rsid w:val="00DB74CA"/>
    <w:pPr>
      <w:numPr>
        <w:numId w:val="0"/>
      </w:numPr>
      <w:spacing w:line="259" w:lineRule="auto"/>
      <w:jc w:val="left"/>
      <w:outlineLvl w:val="9"/>
    </w:pPr>
    <w:rPr>
      <w:rFonts w:asciiTheme="majorHAnsi" w:hAnsiTheme="majorHAnsi"/>
      <w:color w:val="2E74B5" w:themeColor="accent1" w:themeShade="BF"/>
      <w:lang w:val="en-US"/>
    </w:rPr>
  </w:style>
  <w:style w:type="paragraph" w:styleId="TOC1">
    <w:name w:val="toc 1"/>
    <w:basedOn w:val="Normal"/>
    <w:next w:val="Normal"/>
    <w:autoRedefine/>
    <w:uiPriority w:val="39"/>
    <w:unhideWhenUsed/>
    <w:rsid w:val="00DB74CA"/>
    <w:pPr>
      <w:spacing w:after="100"/>
    </w:pPr>
  </w:style>
  <w:style w:type="paragraph" w:styleId="TOC2">
    <w:name w:val="toc 2"/>
    <w:basedOn w:val="Normal"/>
    <w:next w:val="Normal"/>
    <w:autoRedefine/>
    <w:uiPriority w:val="39"/>
    <w:unhideWhenUsed/>
    <w:rsid w:val="00DB74CA"/>
    <w:pPr>
      <w:spacing w:after="100"/>
      <w:ind w:left="240"/>
    </w:pPr>
  </w:style>
  <w:style w:type="paragraph" w:styleId="Header">
    <w:name w:val="header"/>
    <w:basedOn w:val="Normal"/>
    <w:link w:val="HeaderChar"/>
    <w:uiPriority w:val="99"/>
    <w:unhideWhenUsed/>
    <w:rsid w:val="00DB74CA"/>
    <w:pPr>
      <w:tabs>
        <w:tab w:val="center" w:pos="4844"/>
        <w:tab w:val="right" w:pos="9689"/>
      </w:tabs>
      <w:spacing w:after="0" w:line="240" w:lineRule="auto"/>
    </w:pPr>
  </w:style>
  <w:style w:type="character" w:customStyle="1" w:styleId="HeaderChar">
    <w:name w:val="Header Char"/>
    <w:basedOn w:val="DefaultParagraphFont"/>
    <w:link w:val="Header"/>
    <w:uiPriority w:val="99"/>
    <w:rsid w:val="00DB74CA"/>
    <w:rPr>
      <w:rFonts w:ascii="Times New Roman" w:hAnsi="Times New Roman"/>
      <w:sz w:val="24"/>
      <w:lang w:val="ru-RU"/>
    </w:rPr>
  </w:style>
  <w:style w:type="paragraph" w:styleId="Footer">
    <w:name w:val="footer"/>
    <w:basedOn w:val="Normal"/>
    <w:link w:val="FooterChar"/>
    <w:uiPriority w:val="99"/>
    <w:unhideWhenUsed/>
    <w:rsid w:val="00DB74CA"/>
    <w:pPr>
      <w:tabs>
        <w:tab w:val="center" w:pos="4844"/>
        <w:tab w:val="right" w:pos="9689"/>
      </w:tabs>
      <w:spacing w:after="0" w:line="240" w:lineRule="auto"/>
    </w:pPr>
  </w:style>
  <w:style w:type="character" w:customStyle="1" w:styleId="FooterChar">
    <w:name w:val="Footer Char"/>
    <w:basedOn w:val="DefaultParagraphFont"/>
    <w:link w:val="Footer"/>
    <w:uiPriority w:val="99"/>
    <w:rsid w:val="00DB74CA"/>
    <w:rPr>
      <w:rFonts w:ascii="Times New Roman" w:hAnsi="Times New Roman"/>
      <w:sz w:val="24"/>
      <w:lang w:val="ru-RU"/>
    </w:rPr>
  </w:style>
  <w:style w:type="table" w:styleId="TableGrid">
    <w:name w:val="Table Grid"/>
    <w:basedOn w:val="TableNormal"/>
    <w:uiPriority w:val="39"/>
    <w:rsid w:val="00D144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link w:val="codeChar"/>
    <w:qFormat/>
    <w:rsid w:val="00962839"/>
    <w:pPr>
      <w:spacing w:line="240" w:lineRule="auto"/>
    </w:pPr>
    <w:rPr>
      <w:rFonts w:ascii="Courier New" w:hAnsi="Courier New"/>
      <w:sz w:val="20"/>
      <w:lang w:val="en-US"/>
    </w:rPr>
  </w:style>
  <w:style w:type="character" w:customStyle="1" w:styleId="codeChar">
    <w:name w:val="code Char"/>
    <w:basedOn w:val="DefaultParagraphFont"/>
    <w:link w:val="code"/>
    <w:rsid w:val="00962839"/>
    <w:rPr>
      <w:rFonts w:ascii="Courier New" w:hAnsi="Courier New"/>
      <w:sz w:val="20"/>
    </w:rPr>
  </w:style>
  <w:style w:type="paragraph" w:styleId="NoSpacing">
    <w:name w:val="No Spacing"/>
    <w:uiPriority w:val="1"/>
    <w:qFormat/>
    <w:rsid w:val="003F40C5"/>
    <w:pPr>
      <w:spacing w:after="0" w:line="240" w:lineRule="auto"/>
    </w:pPr>
    <w:rPr>
      <w:rFonts w:ascii="Times New Roman" w:hAnsi="Times New Roman"/>
      <w:sz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4806">
      <w:bodyDiv w:val="1"/>
      <w:marLeft w:val="0"/>
      <w:marRight w:val="0"/>
      <w:marTop w:val="0"/>
      <w:marBottom w:val="0"/>
      <w:divBdr>
        <w:top w:val="none" w:sz="0" w:space="0" w:color="auto"/>
        <w:left w:val="none" w:sz="0" w:space="0" w:color="auto"/>
        <w:bottom w:val="none" w:sz="0" w:space="0" w:color="auto"/>
        <w:right w:val="none" w:sz="0" w:space="0" w:color="auto"/>
      </w:divBdr>
    </w:div>
    <w:div w:id="312486518">
      <w:bodyDiv w:val="1"/>
      <w:marLeft w:val="0"/>
      <w:marRight w:val="0"/>
      <w:marTop w:val="0"/>
      <w:marBottom w:val="0"/>
      <w:divBdr>
        <w:top w:val="none" w:sz="0" w:space="0" w:color="auto"/>
        <w:left w:val="none" w:sz="0" w:space="0" w:color="auto"/>
        <w:bottom w:val="none" w:sz="0" w:space="0" w:color="auto"/>
        <w:right w:val="none" w:sz="0" w:space="0" w:color="auto"/>
      </w:divBdr>
    </w:div>
    <w:div w:id="315765778">
      <w:bodyDiv w:val="1"/>
      <w:marLeft w:val="0"/>
      <w:marRight w:val="0"/>
      <w:marTop w:val="0"/>
      <w:marBottom w:val="0"/>
      <w:divBdr>
        <w:top w:val="none" w:sz="0" w:space="0" w:color="auto"/>
        <w:left w:val="none" w:sz="0" w:space="0" w:color="auto"/>
        <w:bottom w:val="none" w:sz="0" w:space="0" w:color="auto"/>
        <w:right w:val="none" w:sz="0" w:space="0" w:color="auto"/>
      </w:divBdr>
    </w:div>
    <w:div w:id="390471714">
      <w:bodyDiv w:val="1"/>
      <w:marLeft w:val="0"/>
      <w:marRight w:val="0"/>
      <w:marTop w:val="0"/>
      <w:marBottom w:val="0"/>
      <w:divBdr>
        <w:top w:val="none" w:sz="0" w:space="0" w:color="auto"/>
        <w:left w:val="none" w:sz="0" w:space="0" w:color="auto"/>
        <w:bottom w:val="none" w:sz="0" w:space="0" w:color="auto"/>
        <w:right w:val="none" w:sz="0" w:space="0" w:color="auto"/>
      </w:divBdr>
    </w:div>
    <w:div w:id="454250598">
      <w:bodyDiv w:val="1"/>
      <w:marLeft w:val="0"/>
      <w:marRight w:val="0"/>
      <w:marTop w:val="0"/>
      <w:marBottom w:val="0"/>
      <w:divBdr>
        <w:top w:val="none" w:sz="0" w:space="0" w:color="auto"/>
        <w:left w:val="none" w:sz="0" w:space="0" w:color="auto"/>
        <w:bottom w:val="none" w:sz="0" w:space="0" w:color="auto"/>
        <w:right w:val="none" w:sz="0" w:space="0" w:color="auto"/>
      </w:divBdr>
    </w:div>
    <w:div w:id="591355817">
      <w:bodyDiv w:val="1"/>
      <w:marLeft w:val="0"/>
      <w:marRight w:val="0"/>
      <w:marTop w:val="0"/>
      <w:marBottom w:val="0"/>
      <w:divBdr>
        <w:top w:val="none" w:sz="0" w:space="0" w:color="auto"/>
        <w:left w:val="none" w:sz="0" w:space="0" w:color="auto"/>
        <w:bottom w:val="none" w:sz="0" w:space="0" w:color="auto"/>
        <w:right w:val="none" w:sz="0" w:space="0" w:color="auto"/>
      </w:divBdr>
    </w:div>
    <w:div w:id="629635017">
      <w:bodyDiv w:val="1"/>
      <w:marLeft w:val="0"/>
      <w:marRight w:val="0"/>
      <w:marTop w:val="0"/>
      <w:marBottom w:val="0"/>
      <w:divBdr>
        <w:top w:val="none" w:sz="0" w:space="0" w:color="auto"/>
        <w:left w:val="none" w:sz="0" w:space="0" w:color="auto"/>
        <w:bottom w:val="none" w:sz="0" w:space="0" w:color="auto"/>
        <w:right w:val="none" w:sz="0" w:space="0" w:color="auto"/>
      </w:divBdr>
      <w:divsChild>
        <w:div w:id="1844004598">
          <w:marLeft w:val="0"/>
          <w:marRight w:val="0"/>
          <w:marTop w:val="0"/>
          <w:marBottom w:val="75"/>
          <w:divBdr>
            <w:top w:val="single" w:sz="6" w:space="4" w:color="A0A0A0"/>
            <w:left w:val="single" w:sz="6" w:space="4" w:color="A0A0A0"/>
            <w:bottom w:val="single" w:sz="6" w:space="4" w:color="A0A0A0"/>
            <w:right w:val="single" w:sz="6" w:space="4" w:color="A0A0A0"/>
          </w:divBdr>
        </w:div>
        <w:div w:id="1624460227">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657152596">
      <w:bodyDiv w:val="1"/>
      <w:marLeft w:val="0"/>
      <w:marRight w:val="0"/>
      <w:marTop w:val="0"/>
      <w:marBottom w:val="0"/>
      <w:divBdr>
        <w:top w:val="none" w:sz="0" w:space="0" w:color="auto"/>
        <w:left w:val="none" w:sz="0" w:space="0" w:color="auto"/>
        <w:bottom w:val="none" w:sz="0" w:space="0" w:color="auto"/>
        <w:right w:val="none" w:sz="0" w:space="0" w:color="auto"/>
      </w:divBdr>
      <w:divsChild>
        <w:div w:id="1033648080">
          <w:marLeft w:val="0"/>
          <w:marRight w:val="0"/>
          <w:marTop w:val="75"/>
          <w:marBottom w:val="0"/>
          <w:divBdr>
            <w:top w:val="none" w:sz="0" w:space="0" w:color="auto"/>
            <w:left w:val="none" w:sz="0" w:space="0" w:color="auto"/>
            <w:bottom w:val="none" w:sz="0" w:space="0" w:color="auto"/>
            <w:right w:val="none" w:sz="0" w:space="0" w:color="auto"/>
          </w:divBdr>
          <w:divsChild>
            <w:div w:id="640576511">
              <w:marLeft w:val="0"/>
              <w:marRight w:val="0"/>
              <w:marTop w:val="0"/>
              <w:marBottom w:val="0"/>
              <w:divBdr>
                <w:top w:val="none" w:sz="0" w:space="0" w:color="auto"/>
                <w:left w:val="none" w:sz="0" w:space="0" w:color="auto"/>
                <w:bottom w:val="none" w:sz="0" w:space="0" w:color="auto"/>
                <w:right w:val="none" w:sz="0" w:space="0" w:color="auto"/>
              </w:divBdr>
              <w:divsChild>
                <w:div w:id="19550453">
                  <w:marLeft w:val="0"/>
                  <w:marRight w:val="0"/>
                  <w:marTop w:val="0"/>
                  <w:marBottom w:val="150"/>
                  <w:divBdr>
                    <w:top w:val="none" w:sz="0" w:space="0" w:color="auto"/>
                    <w:left w:val="none" w:sz="0" w:space="0" w:color="auto"/>
                    <w:bottom w:val="none" w:sz="0" w:space="0" w:color="auto"/>
                    <w:right w:val="none" w:sz="0" w:space="0" w:color="auto"/>
                  </w:divBdr>
                </w:div>
                <w:div w:id="2091385006">
                  <w:marLeft w:val="0"/>
                  <w:marRight w:val="0"/>
                  <w:marTop w:val="0"/>
                  <w:marBottom w:val="0"/>
                  <w:divBdr>
                    <w:top w:val="none" w:sz="0" w:space="0" w:color="auto"/>
                    <w:left w:val="none" w:sz="0" w:space="0" w:color="auto"/>
                    <w:bottom w:val="none" w:sz="0" w:space="0" w:color="auto"/>
                    <w:right w:val="none" w:sz="0" w:space="0" w:color="auto"/>
                  </w:divBdr>
                  <w:divsChild>
                    <w:div w:id="1648390749">
                      <w:marLeft w:val="0"/>
                      <w:marRight w:val="0"/>
                      <w:marTop w:val="0"/>
                      <w:marBottom w:val="0"/>
                      <w:divBdr>
                        <w:top w:val="single" w:sz="6" w:space="0" w:color="E5E5E5"/>
                        <w:left w:val="single" w:sz="6" w:space="8" w:color="E5E5E5"/>
                        <w:bottom w:val="single" w:sz="6" w:space="0" w:color="E5E5E5"/>
                        <w:right w:val="single" w:sz="6" w:space="8" w:color="E5E5E5"/>
                      </w:divBdr>
                      <w:divsChild>
                        <w:div w:id="1607155956">
                          <w:marLeft w:val="0"/>
                          <w:marRight w:val="390"/>
                          <w:marTop w:val="90"/>
                          <w:marBottom w:val="90"/>
                          <w:divBdr>
                            <w:top w:val="none" w:sz="0" w:space="0" w:color="auto"/>
                            <w:left w:val="none" w:sz="0" w:space="0" w:color="auto"/>
                            <w:bottom w:val="none" w:sz="0" w:space="0" w:color="auto"/>
                            <w:right w:val="none" w:sz="0" w:space="0" w:color="auto"/>
                          </w:divBdr>
                          <w:divsChild>
                            <w:div w:id="1052774347">
                              <w:marLeft w:val="0"/>
                              <w:marRight w:val="0"/>
                              <w:marTop w:val="15"/>
                              <w:marBottom w:val="0"/>
                              <w:divBdr>
                                <w:top w:val="none" w:sz="0" w:space="0" w:color="auto"/>
                                <w:left w:val="none" w:sz="0" w:space="0" w:color="auto"/>
                                <w:bottom w:val="none" w:sz="0" w:space="0" w:color="auto"/>
                                <w:right w:val="none" w:sz="0" w:space="0" w:color="auto"/>
                              </w:divBdr>
                            </w:div>
                          </w:divsChild>
                        </w:div>
                        <w:div w:id="1779106225">
                          <w:marLeft w:val="0"/>
                          <w:marRight w:val="300"/>
                          <w:marTop w:val="0"/>
                          <w:marBottom w:val="0"/>
                          <w:divBdr>
                            <w:top w:val="none" w:sz="0" w:space="0" w:color="auto"/>
                            <w:left w:val="none" w:sz="0" w:space="0" w:color="auto"/>
                            <w:bottom w:val="none" w:sz="0" w:space="0" w:color="auto"/>
                            <w:right w:val="none" w:sz="0" w:space="0" w:color="auto"/>
                          </w:divBdr>
                        </w:div>
                        <w:div w:id="1984305796">
                          <w:marLeft w:val="0"/>
                          <w:marRight w:val="0"/>
                          <w:marTop w:val="0"/>
                          <w:marBottom w:val="0"/>
                          <w:divBdr>
                            <w:top w:val="none" w:sz="0" w:space="0" w:color="auto"/>
                            <w:left w:val="none" w:sz="0" w:space="0" w:color="auto"/>
                            <w:bottom w:val="none" w:sz="0" w:space="0" w:color="auto"/>
                            <w:right w:val="none" w:sz="0" w:space="0" w:color="auto"/>
                          </w:divBdr>
                        </w:div>
                        <w:div w:id="1249078632">
                          <w:marLeft w:val="2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655514">
          <w:marLeft w:val="-300"/>
          <w:marRight w:val="0"/>
          <w:marTop w:val="225"/>
          <w:marBottom w:val="0"/>
          <w:divBdr>
            <w:top w:val="none" w:sz="0" w:space="0" w:color="auto"/>
            <w:left w:val="none" w:sz="0" w:space="0" w:color="auto"/>
            <w:bottom w:val="none" w:sz="0" w:space="0" w:color="auto"/>
            <w:right w:val="none" w:sz="0" w:space="0" w:color="auto"/>
          </w:divBdr>
          <w:divsChild>
            <w:div w:id="552884824">
              <w:marLeft w:val="0"/>
              <w:marRight w:val="0"/>
              <w:marTop w:val="0"/>
              <w:marBottom w:val="0"/>
              <w:divBdr>
                <w:top w:val="none" w:sz="0" w:space="0" w:color="auto"/>
                <w:left w:val="none" w:sz="0" w:space="0" w:color="auto"/>
                <w:bottom w:val="none" w:sz="0" w:space="0" w:color="auto"/>
                <w:right w:val="none" w:sz="0" w:space="0" w:color="auto"/>
              </w:divBdr>
              <w:divsChild>
                <w:div w:id="1096825621">
                  <w:marLeft w:val="0"/>
                  <w:marRight w:val="0"/>
                  <w:marTop w:val="0"/>
                  <w:marBottom w:val="0"/>
                  <w:divBdr>
                    <w:top w:val="none" w:sz="0" w:space="0" w:color="auto"/>
                    <w:left w:val="none" w:sz="0" w:space="0" w:color="auto"/>
                    <w:bottom w:val="none" w:sz="0" w:space="0" w:color="auto"/>
                    <w:right w:val="none" w:sz="0" w:space="0" w:color="auto"/>
                  </w:divBdr>
                  <w:divsChild>
                    <w:div w:id="819418232">
                      <w:marLeft w:val="0"/>
                      <w:marRight w:val="0"/>
                      <w:marTop w:val="0"/>
                      <w:marBottom w:val="0"/>
                      <w:divBdr>
                        <w:top w:val="none" w:sz="0" w:space="0" w:color="auto"/>
                        <w:left w:val="none" w:sz="0" w:space="0" w:color="auto"/>
                        <w:bottom w:val="none" w:sz="0" w:space="0" w:color="auto"/>
                        <w:right w:val="none" w:sz="0" w:space="0" w:color="auto"/>
                      </w:divBdr>
                      <w:divsChild>
                        <w:div w:id="1478187089">
                          <w:marLeft w:val="0"/>
                          <w:marRight w:val="30"/>
                          <w:marTop w:val="30"/>
                          <w:marBottom w:val="0"/>
                          <w:divBdr>
                            <w:top w:val="none" w:sz="0" w:space="0" w:color="auto"/>
                            <w:left w:val="none" w:sz="0" w:space="0" w:color="auto"/>
                            <w:bottom w:val="none" w:sz="0" w:space="0" w:color="auto"/>
                            <w:right w:val="none" w:sz="0" w:space="0" w:color="auto"/>
                          </w:divBdr>
                          <w:divsChild>
                            <w:div w:id="12451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9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1893">
              <w:marLeft w:val="0"/>
              <w:marRight w:val="0"/>
              <w:marTop w:val="0"/>
              <w:marBottom w:val="0"/>
              <w:divBdr>
                <w:top w:val="none" w:sz="0" w:space="0" w:color="auto"/>
                <w:left w:val="none" w:sz="0" w:space="0" w:color="auto"/>
                <w:bottom w:val="none" w:sz="0" w:space="0" w:color="auto"/>
                <w:right w:val="none" w:sz="0" w:space="0" w:color="auto"/>
              </w:divBdr>
              <w:divsChild>
                <w:div w:id="1070663034">
                  <w:marLeft w:val="0"/>
                  <w:marRight w:val="0"/>
                  <w:marTop w:val="0"/>
                  <w:marBottom w:val="0"/>
                  <w:divBdr>
                    <w:top w:val="none" w:sz="0" w:space="0" w:color="auto"/>
                    <w:left w:val="none" w:sz="0" w:space="0" w:color="auto"/>
                    <w:bottom w:val="none" w:sz="0" w:space="0" w:color="auto"/>
                    <w:right w:val="none" w:sz="0" w:space="0" w:color="auto"/>
                  </w:divBdr>
                  <w:divsChild>
                    <w:div w:id="1102260347">
                      <w:marLeft w:val="0"/>
                      <w:marRight w:val="0"/>
                      <w:marTop w:val="0"/>
                      <w:marBottom w:val="0"/>
                      <w:divBdr>
                        <w:top w:val="none" w:sz="0" w:space="0" w:color="auto"/>
                        <w:left w:val="none" w:sz="0" w:space="0" w:color="auto"/>
                        <w:bottom w:val="none" w:sz="0" w:space="0" w:color="auto"/>
                        <w:right w:val="none" w:sz="0" w:space="0" w:color="auto"/>
                      </w:divBdr>
                      <w:divsChild>
                        <w:div w:id="109787088">
                          <w:marLeft w:val="0"/>
                          <w:marRight w:val="30"/>
                          <w:marTop w:val="30"/>
                          <w:marBottom w:val="0"/>
                          <w:divBdr>
                            <w:top w:val="none" w:sz="0" w:space="0" w:color="auto"/>
                            <w:left w:val="none" w:sz="0" w:space="0" w:color="auto"/>
                            <w:bottom w:val="none" w:sz="0" w:space="0" w:color="auto"/>
                            <w:right w:val="none" w:sz="0" w:space="0" w:color="auto"/>
                          </w:divBdr>
                          <w:divsChild>
                            <w:div w:id="21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2831">
                      <w:marLeft w:val="0"/>
                      <w:marRight w:val="0"/>
                      <w:marTop w:val="0"/>
                      <w:marBottom w:val="0"/>
                      <w:divBdr>
                        <w:top w:val="none" w:sz="0" w:space="0" w:color="auto"/>
                        <w:left w:val="none" w:sz="0" w:space="0" w:color="auto"/>
                        <w:bottom w:val="none" w:sz="0" w:space="0" w:color="auto"/>
                        <w:right w:val="none" w:sz="0" w:space="0" w:color="auto"/>
                      </w:divBdr>
                    </w:div>
                  </w:divsChild>
                </w:div>
                <w:div w:id="1078208571">
                  <w:marLeft w:val="0"/>
                  <w:marRight w:val="0"/>
                  <w:marTop w:val="300"/>
                  <w:marBottom w:val="0"/>
                  <w:divBdr>
                    <w:top w:val="none" w:sz="0" w:space="0" w:color="auto"/>
                    <w:left w:val="none" w:sz="0" w:space="0" w:color="auto"/>
                    <w:bottom w:val="none" w:sz="0" w:space="0" w:color="auto"/>
                    <w:right w:val="none" w:sz="0" w:space="0" w:color="auto"/>
                  </w:divBdr>
                  <w:divsChild>
                    <w:div w:id="1907297936">
                      <w:marLeft w:val="300"/>
                      <w:marRight w:val="0"/>
                      <w:marTop w:val="0"/>
                      <w:marBottom w:val="0"/>
                      <w:divBdr>
                        <w:top w:val="none" w:sz="0" w:space="0" w:color="auto"/>
                        <w:left w:val="none" w:sz="0" w:space="0" w:color="auto"/>
                        <w:bottom w:val="none" w:sz="0" w:space="0" w:color="auto"/>
                        <w:right w:val="none" w:sz="0" w:space="0" w:color="auto"/>
                      </w:divBdr>
                      <w:divsChild>
                        <w:div w:id="1446533946">
                          <w:marLeft w:val="0"/>
                          <w:marRight w:val="0"/>
                          <w:marTop w:val="0"/>
                          <w:marBottom w:val="0"/>
                          <w:divBdr>
                            <w:top w:val="none" w:sz="0" w:space="0" w:color="auto"/>
                            <w:left w:val="none" w:sz="0" w:space="0" w:color="auto"/>
                            <w:bottom w:val="none" w:sz="0" w:space="0" w:color="auto"/>
                            <w:right w:val="none" w:sz="0" w:space="0" w:color="auto"/>
                          </w:divBdr>
                          <w:divsChild>
                            <w:div w:id="1749418708">
                              <w:marLeft w:val="0"/>
                              <w:marRight w:val="0"/>
                              <w:marTop w:val="0"/>
                              <w:marBottom w:val="0"/>
                              <w:divBdr>
                                <w:top w:val="none" w:sz="0" w:space="0" w:color="auto"/>
                                <w:left w:val="none" w:sz="0" w:space="0" w:color="auto"/>
                                <w:bottom w:val="none" w:sz="0" w:space="0" w:color="auto"/>
                                <w:right w:val="none" w:sz="0" w:space="0" w:color="auto"/>
                              </w:divBdr>
                              <w:divsChild>
                                <w:div w:id="1095707144">
                                  <w:marLeft w:val="0"/>
                                  <w:marRight w:val="30"/>
                                  <w:marTop w:val="30"/>
                                  <w:marBottom w:val="0"/>
                                  <w:divBdr>
                                    <w:top w:val="none" w:sz="0" w:space="0" w:color="auto"/>
                                    <w:left w:val="none" w:sz="0" w:space="0" w:color="auto"/>
                                    <w:bottom w:val="none" w:sz="0" w:space="0" w:color="auto"/>
                                    <w:right w:val="none" w:sz="0" w:space="0" w:color="auto"/>
                                  </w:divBdr>
                                  <w:divsChild>
                                    <w:div w:id="654843544">
                                      <w:marLeft w:val="0"/>
                                      <w:marRight w:val="0"/>
                                      <w:marTop w:val="0"/>
                                      <w:marBottom w:val="0"/>
                                      <w:divBdr>
                                        <w:top w:val="none" w:sz="0" w:space="0" w:color="auto"/>
                                        <w:left w:val="none" w:sz="0" w:space="0" w:color="auto"/>
                                        <w:bottom w:val="none" w:sz="0" w:space="0" w:color="auto"/>
                                        <w:right w:val="none" w:sz="0" w:space="0" w:color="auto"/>
                                      </w:divBdr>
                                    </w:div>
                                  </w:divsChild>
                                </w:div>
                                <w:div w:id="2083140014">
                                  <w:marLeft w:val="60"/>
                                  <w:marRight w:val="150"/>
                                  <w:marTop w:val="105"/>
                                  <w:marBottom w:val="0"/>
                                  <w:divBdr>
                                    <w:top w:val="none" w:sz="0" w:space="0" w:color="auto"/>
                                    <w:left w:val="none" w:sz="0" w:space="0" w:color="auto"/>
                                    <w:bottom w:val="none" w:sz="0" w:space="0" w:color="auto"/>
                                    <w:right w:val="none" w:sz="0" w:space="0" w:color="auto"/>
                                  </w:divBdr>
                                </w:div>
                              </w:divsChild>
                            </w:div>
                            <w:div w:id="3605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864896">
              <w:marLeft w:val="0"/>
              <w:marRight w:val="0"/>
              <w:marTop w:val="0"/>
              <w:marBottom w:val="0"/>
              <w:divBdr>
                <w:top w:val="none" w:sz="0" w:space="0" w:color="auto"/>
                <w:left w:val="none" w:sz="0" w:space="0" w:color="auto"/>
                <w:bottom w:val="none" w:sz="0" w:space="0" w:color="auto"/>
                <w:right w:val="none" w:sz="0" w:space="0" w:color="auto"/>
              </w:divBdr>
              <w:divsChild>
                <w:div w:id="672143146">
                  <w:marLeft w:val="0"/>
                  <w:marRight w:val="0"/>
                  <w:marTop w:val="0"/>
                  <w:marBottom w:val="0"/>
                  <w:divBdr>
                    <w:top w:val="none" w:sz="0" w:space="0" w:color="auto"/>
                    <w:left w:val="none" w:sz="0" w:space="0" w:color="auto"/>
                    <w:bottom w:val="none" w:sz="0" w:space="0" w:color="auto"/>
                    <w:right w:val="none" w:sz="0" w:space="0" w:color="auto"/>
                  </w:divBdr>
                  <w:divsChild>
                    <w:div w:id="707612003">
                      <w:marLeft w:val="0"/>
                      <w:marRight w:val="0"/>
                      <w:marTop w:val="0"/>
                      <w:marBottom w:val="0"/>
                      <w:divBdr>
                        <w:top w:val="none" w:sz="0" w:space="0" w:color="auto"/>
                        <w:left w:val="none" w:sz="0" w:space="0" w:color="auto"/>
                        <w:bottom w:val="none" w:sz="0" w:space="0" w:color="auto"/>
                        <w:right w:val="none" w:sz="0" w:space="0" w:color="auto"/>
                      </w:divBdr>
                      <w:divsChild>
                        <w:div w:id="1122500846">
                          <w:marLeft w:val="0"/>
                          <w:marRight w:val="30"/>
                          <w:marTop w:val="30"/>
                          <w:marBottom w:val="0"/>
                          <w:divBdr>
                            <w:top w:val="none" w:sz="0" w:space="0" w:color="auto"/>
                            <w:left w:val="none" w:sz="0" w:space="0" w:color="auto"/>
                            <w:bottom w:val="none" w:sz="0" w:space="0" w:color="auto"/>
                            <w:right w:val="none" w:sz="0" w:space="0" w:color="auto"/>
                          </w:divBdr>
                          <w:divsChild>
                            <w:div w:id="86470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1412">
                      <w:marLeft w:val="0"/>
                      <w:marRight w:val="0"/>
                      <w:marTop w:val="0"/>
                      <w:marBottom w:val="0"/>
                      <w:divBdr>
                        <w:top w:val="none" w:sz="0" w:space="0" w:color="auto"/>
                        <w:left w:val="none" w:sz="0" w:space="0" w:color="auto"/>
                        <w:bottom w:val="none" w:sz="0" w:space="0" w:color="auto"/>
                        <w:right w:val="none" w:sz="0" w:space="0" w:color="auto"/>
                      </w:divBdr>
                    </w:div>
                  </w:divsChild>
                </w:div>
                <w:div w:id="792594390">
                  <w:marLeft w:val="0"/>
                  <w:marRight w:val="0"/>
                  <w:marTop w:val="300"/>
                  <w:marBottom w:val="0"/>
                  <w:divBdr>
                    <w:top w:val="none" w:sz="0" w:space="0" w:color="auto"/>
                    <w:left w:val="none" w:sz="0" w:space="0" w:color="auto"/>
                    <w:bottom w:val="none" w:sz="0" w:space="0" w:color="auto"/>
                    <w:right w:val="none" w:sz="0" w:space="0" w:color="auto"/>
                  </w:divBdr>
                  <w:divsChild>
                    <w:div w:id="1654606260">
                      <w:marLeft w:val="300"/>
                      <w:marRight w:val="0"/>
                      <w:marTop w:val="0"/>
                      <w:marBottom w:val="0"/>
                      <w:divBdr>
                        <w:top w:val="none" w:sz="0" w:space="0" w:color="auto"/>
                        <w:left w:val="none" w:sz="0" w:space="0" w:color="auto"/>
                        <w:bottom w:val="none" w:sz="0" w:space="0" w:color="auto"/>
                        <w:right w:val="none" w:sz="0" w:space="0" w:color="auto"/>
                      </w:divBdr>
                      <w:divsChild>
                        <w:div w:id="662393107">
                          <w:marLeft w:val="0"/>
                          <w:marRight w:val="0"/>
                          <w:marTop w:val="0"/>
                          <w:marBottom w:val="0"/>
                          <w:divBdr>
                            <w:top w:val="none" w:sz="0" w:space="0" w:color="auto"/>
                            <w:left w:val="none" w:sz="0" w:space="0" w:color="auto"/>
                            <w:bottom w:val="none" w:sz="0" w:space="0" w:color="auto"/>
                            <w:right w:val="none" w:sz="0" w:space="0" w:color="auto"/>
                          </w:divBdr>
                          <w:divsChild>
                            <w:div w:id="1591312287">
                              <w:marLeft w:val="0"/>
                              <w:marRight w:val="0"/>
                              <w:marTop w:val="0"/>
                              <w:marBottom w:val="0"/>
                              <w:divBdr>
                                <w:top w:val="none" w:sz="0" w:space="0" w:color="auto"/>
                                <w:left w:val="none" w:sz="0" w:space="0" w:color="auto"/>
                                <w:bottom w:val="none" w:sz="0" w:space="0" w:color="auto"/>
                                <w:right w:val="none" w:sz="0" w:space="0" w:color="auto"/>
                              </w:divBdr>
                              <w:divsChild>
                                <w:div w:id="1629162335">
                                  <w:marLeft w:val="0"/>
                                  <w:marRight w:val="30"/>
                                  <w:marTop w:val="30"/>
                                  <w:marBottom w:val="0"/>
                                  <w:divBdr>
                                    <w:top w:val="none" w:sz="0" w:space="0" w:color="auto"/>
                                    <w:left w:val="none" w:sz="0" w:space="0" w:color="auto"/>
                                    <w:bottom w:val="none" w:sz="0" w:space="0" w:color="auto"/>
                                    <w:right w:val="none" w:sz="0" w:space="0" w:color="auto"/>
                                  </w:divBdr>
                                  <w:divsChild>
                                    <w:div w:id="632947461">
                                      <w:marLeft w:val="0"/>
                                      <w:marRight w:val="0"/>
                                      <w:marTop w:val="0"/>
                                      <w:marBottom w:val="0"/>
                                      <w:divBdr>
                                        <w:top w:val="none" w:sz="0" w:space="0" w:color="auto"/>
                                        <w:left w:val="none" w:sz="0" w:space="0" w:color="auto"/>
                                        <w:bottom w:val="none" w:sz="0" w:space="0" w:color="auto"/>
                                        <w:right w:val="none" w:sz="0" w:space="0" w:color="auto"/>
                                      </w:divBdr>
                                    </w:div>
                                  </w:divsChild>
                                </w:div>
                                <w:div w:id="1182668117">
                                  <w:marLeft w:val="60"/>
                                  <w:marRight w:val="150"/>
                                  <w:marTop w:val="105"/>
                                  <w:marBottom w:val="0"/>
                                  <w:divBdr>
                                    <w:top w:val="none" w:sz="0" w:space="0" w:color="auto"/>
                                    <w:left w:val="none" w:sz="0" w:space="0" w:color="auto"/>
                                    <w:bottom w:val="none" w:sz="0" w:space="0" w:color="auto"/>
                                    <w:right w:val="none" w:sz="0" w:space="0" w:color="auto"/>
                                  </w:divBdr>
                                </w:div>
                              </w:divsChild>
                            </w:div>
                            <w:div w:id="3702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681674">
              <w:marLeft w:val="0"/>
              <w:marRight w:val="0"/>
              <w:marTop w:val="0"/>
              <w:marBottom w:val="0"/>
              <w:divBdr>
                <w:top w:val="none" w:sz="0" w:space="0" w:color="auto"/>
                <w:left w:val="none" w:sz="0" w:space="0" w:color="auto"/>
                <w:bottom w:val="none" w:sz="0" w:space="0" w:color="auto"/>
                <w:right w:val="none" w:sz="0" w:space="0" w:color="auto"/>
              </w:divBdr>
              <w:divsChild>
                <w:div w:id="869953459">
                  <w:marLeft w:val="0"/>
                  <w:marRight w:val="0"/>
                  <w:marTop w:val="0"/>
                  <w:marBottom w:val="0"/>
                  <w:divBdr>
                    <w:top w:val="none" w:sz="0" w:space="0" w:color="auto"/>
                    <w:left w:val="none" w:sz="0" w:space="0" w:color="auto"/>
                    <w:bottom w:val="none" w:sz="0" w:space="0" w:color="auto"/>
                    <w:right w:val="none" w:sz="0" w:space="0" w:color="auto"/>
                  </w:divBdr>
                  <w:divsChild>
                    <w:div w:id="385841665">
                      <w:marLeft w:val="0"/>
                      <w:marRight w:val="0"/>
                      <w:marTop w:val="0"/>
                      <w:marBottom w:val="0"/>
                      <w:divBdr>
                        <w:top w:val="none" w:sz="0" w:space="0" w:color="auto"/>
                        <w:left w:val="none" w:sz="0" w:space="0" w:color="auto"/>
                        <w:bottom w:val="none" w:sz="0" w:space="0" w:color="auto"/>
                        <w:right w:val="none" w:sz="0" w:space="0" w:color="auto"/>
                      </w:divBdr>
                      <w:divsChild>
                        <w:div w:id="695932566">
                          <w:marLeft w:val="0"/>
                          <w:marRight w:val="30"/>
                          <w:marTop w:val="30"/>
                          <w:marBottom w:val="0"/>
                          <w:divBdr>
                            <w:top w:val="none" w:sz="0" w:space="0" w:color="auto"/>
                            <w:left w:val="none" w:sz="0" w:space="0" w:color="auto"/>
                            <w:bottom w:val="none" w:sz="0" w:space="0" w:color="auto"/>
                            <w:right w:val="none" w:sz="0" w:space="0" w:color="auto"/>
                          </w:divBdr>
                          <w:divsChild>
                            <w:div w:id="19334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3693">
              <w:marLeft w:val="0"/>
              <w:marRight w:val="0"/>
              <w:marTop w:val="0"/>
              <w:marBottom w:val="0"/>
              <w:divBdr>
                <w:top w:val="none" w:sz="0" w:space="0" w:color="auto"/>
                <w:left w:val="none" w:sz="0" w:space="0" w:color="auto"/>
                <w:bottom w:val="none" w:sz="0" w:space="0" w:color="auto"/>
                <w:right w:val="none" w:sz="0" w:space="0" w:color="auto"/>
              </w:divBdr>
              <w:divsChild>
                <w:div w:id="967202360">
                  <w:marLeft w:val="0"/>
                  <w:marRight w:val="0"/>
                  <w:marTop w:val="0"/>
                  <w:marBottom w:val="0"/>
                  <w:divBdr>
                    <w:top w:val="none" w:sz="0" w:space="0" w:color="auto"/>
                    <w:left w:val="none" w:sz="0" w:space="0" w:color="auto"/>
                    <w:bottom w:val="none" w:sz="0" w:space="0" w:color="auto"/>
                    <w:right w:val="none" w:sz="0" w:space="0" w:color="auto"/>
                  </w:divBdr>
                  <w:divsChild>
                    <w:div w:id="1697385428">
                      <w:marLeft w:val="0"/>
                      <w:marRight w:val="0"/>
                      <w:marTop w:val="0"/>
                      <w:marBottom w:val="0"/>
                      <w:divBdr>
                        <w:top w:val="none" w:sz="0" w:space="0" w:color="auto"/>
                        <w:left w:val="none" w:sz="0" w:space="0" w:color="auto"/>
                        <w:bottom w:val="none" w:sz="0" w:space="0" w:color="auto"/>
                        <w:right w:val="none" w:sz="0" w:space="0" w:color="auto"/>
                      </w:divBdr>
                      <w:divsChild>
                        <w:div w:id="1250431937">
                          <w:marLeft w:val="0"/>
                          <w:marRight w:val="30"/>
                          <w:marTop w:val="30"/>
                          <w:marBottom w:val="0"/>
                          <w:divBdr>
                            <w:top w:val="none" w:sz="0" w:space="0" w:color="auto"/>
                            <w:left w:val="none" w:sz="0" w:space="0" w:color="auto"/>
                            <w:bottom w:val="none" w:sz="0" w:space="0" w:color="auto"/>
                            <w:right w:val="none" w:sz="0" w:space="0" w:color="auto"/>
                          </w:divBdr>
                          <w:divsChild>
                            <w:div w:id="1608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528">
              <w:marLeft w:val="0"/>
              <w:marRight w:val="0"/>
              <w:marTop w:val="0"/>
              <w:marBottom w:val="0"/>
              <w:divBdr>
                <w:top w:val="none" w:sz="0" w:space="0" w:color="auto"/>
                <w:left w:val="none" w:sz="0" w:space="0" w:color="auto"/>
                <w:bottom w:val="none" w:sz="0" w:space="0" w:color="auto"/>
                <w:right w:val="none" w:sz="0" w:space="0" w:color="auto"/>
              </w:divBdr>
              <w:divsChild>
                <w:div w:id="1523742800">
                  <w:marLeft w:val="0"/>
                  <w:marRight w:val="0"/>
                  <w:marTop w:val="0"/>
                  <w:marBottom w:val="0"/>
                  <w:divBdr>
                    <w:top w:val="none" w:sz="0" w:space="0" w:color="auto"/>
                    <w:left w:val="none" w:sz="0" w:space="0" w:color="auto"/>
                    <w:bottom w:val="none" w:sz="0" w:space="0" w:color="auto"/>
                    <w:right w:val="none" w:sz="0" w:space="0" w:color="auto"/>
                  </w:divBdr>
                  <w:divsChild>
                    <w:div w:id="1490710953">
                      <w:marLeft w:val="0"/>
                      <w:marRight w:val="0"/>
                      <w:marTop w:val="0"/>
                      <w:marBottom w:val="0"/>
                      <w:divBdr>
                        <w:top w:val="none" w:sz="0" w:space="0" w:color="auto"/>
                        <w:left w:val="none" w:sz="0" w:space="0" w:color="auto"/>
                        <w:bottom w:val="none" w:sz="0" w:space="0" w:color="auto"/>
                        <w:right w:val="none" w:sz="0" w:space="0" w:color="auto"/>
                      </w:divBdr>
                      <w:divsChild>
                        <w:div w:id="17392095">
                          <w:marLeft w:val="0"/>
                          <w:marRight w:val="30"/>
                          <w:marTop w:val="30"/>
                          <w:marBottom w:val="0"/>
                          <w:divBdr>
                            <w:top w:val="none" w:sz="0" w:space="0" w:color="auto"/>
                            <w:left w:val="none" w:sz="0" w:space="0" w:color="auto"/>
                            <w:bottom w:val="none" w:sz="0" w:space="0" w:color="auto"/>
                            <w:right w:val="none" w:sz="0" w:space="0" w:color="auto"/>
                          </w:divBdr>
                          <w:divsChild>
                            <w:div w:id="115232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29485">
                      <w:marLeft w:val="0"/>
                      <w:marRight w:val="0"/>
                      <w:marTop w:val="0"/>
                      <w:marBottom w:val="0"/>
                      <w:divBdr>
                        <w:top w:val="none" w:sz="0" w:space="0" w:color="auto"/>
                        <w:left w:val="none" w:sz="0" w:space="0" w:color="auto"/>
                        <w:bottom w:val="none" w:sz="0" w:space="0" w:color="auto"/>
                        <w:right w:val="none" w:sz="0" w:space="0" w:color="auto"/>
                      </w:divBdr>
                    </w:div>
                  </w:divsChild>
                </w:div>
                <w:div w:id="2075197555">
                  <w:marLeft w:val="0"/>
                  <w:marRight w:val="0"/>
                  <w:marTop w:val="300"/>
                  <w:marBottom w:val="0"/>
                  <w:divBdr>
                    <w:top w:val="none" w:sz="0" w:space="0" w:color="auto"/>
                    <w:left w:val="none" w:sz="0" w:space="0" w:color="auto"/>
                    <w:bottom w:val="none" w:sz="0" w:space="0" w:color="auto"/>
                    <w:right w:val="none" w:sz="0" w:space="0" w:color="auto"/>
                  </w:divBdr>
                  <w:divsChild>
                    <w:div w:id="4095398">
                      <w:marLeft w:val="300"/>
                      <w:marRight w:val="0"/>
                      <w:marTop w:val="0"/>
                      <w:marBottom w:val="0"/>
                      <w:divBdr>
                        <w:top w:val="none" w:sz="0" w:space="0" w:color="auto"/>
                        <w:left w:val="none" w:sz="0" w:space="0" w:color="auto"/>
                        <w:bottom w:val="none" w:sz="0" w:space="0" w:color="auto"/>
                        <w:right w:val="none" w:sz="0" w:space="0" w:color="auto"/>
                      </w:divBdr>
                      <w:divsChild>
                        <w:div w:id="456683324">
                          <w:marLeft w:val="0"/>
                          <w:marRight w:val="0"/>
                          <w:marTop w:val="0"/>
                          <w:marBottom w:val="0"/>
                          <w:divBdr>
                            <w:top w:val="none" w:sz="0" w:space="0" w:color="auto"/>
                            <w:left w:val="none" w:sz="0" w:space="0" w:color="auto"/>
                            <w:bottom w:val="none" w:sz="0" w:space="0" w:color="auto"/>
                            <w:right w:val="none" w:sz="0" w:space="0" w:color="auto"/>
                          </w:divBdr>
                          <w:divsChild>
                            <w:div w:id="316347777">
                              <w:marLeft w:val="0"/>
                              <w:marRight w:val="0"/>
                              <w:marTop w:val="0"/>
                              <w:marBottom w:val="0"/>
                              <w:divBdr>
                                <w:top w:val="none" w:sz="0" w:space="0" w:color="auto"/>
                                <w:left w:val="none" w:sz="0" w:space="0" w:color="auto"/>
                                <w:bottom w:val="none" w:sz="0" w:space="0" w:color="auto"/>
                                <w:right w:val="none" w:sz="0" w:space="0" w:color="auto"/>
                              </w:divBdr>
                              <w:divsChild>
                                <w:div w:id="626934623">
                                  <w:marLeft w:val="0"/>
                                  <w:marRight w:val="30"/>
                                  <w:marTop w:val="30"/>
                                  <w:marBottom w:val="0"/>
                                  <w:divBdr>
                                    <w:top w:val="none" w:sz="0" w:space="0" w:color="auto"/>
                                    <w:left w:val="none" w:sz="0" w:space="0" w:color="auto"/>
                                    <w:bottom w:val="none" w:sz="0" w:space="0" w:color="auto"/>
                                    <w:right w:val="none" w:sz="0" w:space="0" w:color="auto"/>
                                  </w:divBdr>
                                  <w:divsChild>
                                    <w:div w:id="887183554">
                                      <w:marLeft w:val="0"/>
                                      <w:marRight w:val="0"/>
                                      <w:marTop w:val="0"/>
                                      <w:marBottom w:val="0"/>
                                      <w:divBdr>
                                        <w:top w:val="none" w:sz="0" w:space="0" w:color="auto"/>
                                        <w:left w:val="none" w:sz="0" w:space="0" w:color="auto"/>
                                        <w:bottom w:val="none" w:sz="0" w:space="0" w:color="auto"/>
                                        <w:right w:val="none" w:sz="0" w:space="0" w:color="auto"/>
                                      </w:divBdr>
                                    </w:div>
                                  </w:divsChild>
                                </w:div>
                                <w:div w:id="788429783">
                                  <w:marLeft w:val="60"/>
                                  <w:marRight w:val="150"/>
                                  <w:marTop w:val="105"/>
                                  <w:marBottom w:val="0"/>
                                  <w:divBdr>
                                    <w:top w:val="none" w:sz="0" w:space="0" w:color="auto"/>
                                    <w:left w:val="none" w:sz="0" w:space="0" w:color="auto"/>
                                    <w:bottom w:val="none" w:sz="0" w:space="0" w:color="auto"/>
                                    <w:right w:val="none" w:sz="0" w:space="0" w:color="auto"/>
                                  </w:divBdr>
                                </w:div>
                              </w:divsChild>
                            </w:div>
                            <w:div w:id="19282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816061">
              <w:marLeft w:val="0"/>
              <w:marRight w:val="0"/>
              <w:marTop w:val="0"/>
              <w:marBottom w:val="0"/>
              <w:divBdr>
                <w:top w:val="none" w:sz="0" w:space="0" w:color="auto"/>
                <w:left w:val="none" w:sz="0" w:space="0" w:color="auto"/>
                <w:bottom w:val="none" w:sz="0" w:space="0" w:color="auto"/>
                <w:right w:val="none" w:sz="0" w:space="0" w:color="auto"/>
              </w:divBdr>
              <w:divsChild>
                <w:div w:id="1212495847">
                  <w:marLeft w:val="0"/>
                  <w:marRight w:val="0"/>
                  <w:marTop w:val="0"/>
                  <w:marBottom w:val="0"/>
                  <w:divBdr>
                    <w:top w:val="none" w:sz="0" w:space="0" w:color="auto"/>
                    <w:left w:val="none" w:sz="0" w:space="0" w:color="auto"/>
                    <w:bottom w:val="none" w:sz="0" w:space="0" w:color="auto"/>
                    <w:right w:val="none" w:sz="0" w:space="0" w:color="auto"/>
                  </w:divBdr>
                  <w:divsChild>
                    <w:div w:id="779909210">
                      <w:marLeft w:val="0"/>
                      <w:marRight w:val="0"/>
                      <w:marTop w:val="0"/>
                      <w:marBottom w:val="0"/>
                      <w:divBdr>
                        <w:top w:val="none" w:sz="0" w:space="0" w:color="auto"/>
                        <w:left w:val="none" w:sz="0" w:space="0" w:color="auto"/>
                        <w:bottom w:val="none" w:sz="0" w:space="0" w:color="auto"/>
                        <w:right w:val="none" w:sz="0" w:space="0" w:color="auto"/>
                      </w:divBdr>
                      <w:divsChild>
                        <w:div w:id="1864509521">
                          <w:marLeft w:val="0"/>
                          <w:marRight w:val="30"/>
                          <w:marTop w:val="30"/>
                          <w:marBottom w:val="0"/>
                          <w:divBdr>
                            <w:top w:val="none" w:sz="0" w:space="0" w:color="auto"/>
                            <w:left w:val="none" w:sz="0" w:space="0" w:color="auto"/>
                            <w:bottom w:val="none" w:sz="0" w:space="0" w:color="auto"/>
                            <w:right w:val="none" w:sz="0" w:space="0" w:color="auto"/>
                          </w:divBdr>
                          <w:divsChild>
                            <w:div w:id="1442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5018">
                      <w:marLeft w:val="0"/>
                      <w:marRight w:val="0"/>
                      <w:marTop w:val="0"/>
                      <w:marBottom w:val="0"/>
                      <w:divBdr>
                        <w:top w:val="none" w:sz="0" w:space="0" w:color="auto"/>
                        <w:left w:val="none" w:sz="0" w:space="0" w:color="auto"/>
                        <w:bottom w:val="none" w:sz="0" w:space="0" w:color="auto"/>
                        <w:right w:val="none" w:sz="0" w:space="0" w:color="auto"/>
                      </w:divBdr>
                    </w:div>
                  </w:divsChild>
                </w:div>
                <w:div w:id="313339083">
                  <w:marLeft w:val="0"/>
                  <w:marRight w:val="0"/>
                  <w:marTop w:val="300"/>
                  <w:marBottom w:val="0"/>
                  <w:divBdr>
                    <w:top w:val="none" w:sz="0" w:space="0" w:color="auto"/>
                    <w:left w:val="none" w:sz="0" w:space="0" w:color="auto"/>
                    <w:bottom w:val="none" w:sz="0" w:space="0" w:color="auto"/>
                    <w:right w:val="none" w:sz="0" w:space="0" w:color="auto"/>
                  </w:divBdr>
                  <w:divsChild>
                    <w:div w:id="761334528">
                      <w:marLeft w:val="300"/>
                      <w:marRight w:val="0"/>
                      <w:marTop w:val="0"/>
                      <w:marBottom w:val="0"/>
                      <w:divBdr>
                        <w:top w:val="none" w:sz="0" w:space="0" w:color="auto"/>
                        <w:left w:val="none" w:sz="0" w:space="0" w:color="auto"/>
                        <w:bottom w:val="none" w:sz="0" w:space="0" w:color="auto"/>
                        <w:right w:val="none" w:sz="0" w:space="0" w:color="auto"/>
                      </w:divBdr>
                      <w:divsChild>
                        <w:div w:id="404767133">
                          <w:marLeft w:val="0"/>
                          <w:marRight w:val="0"/>
                          <w:marTop w:val="0"/>
                          <w:marBottom w:val="0"/>
                          <w:divBdr>
                            <w:top w:val="none" w:sz="0" w:space="0" w:color="auto"/>
                            <w:left w:val="none" w:sz="0" w:space="0" w:color="auto"/>
                            <w:bottom w:val="none" w:sz="0" w:space="0" w:color="auto"/>
                            <w:right w:val="none" w:sz="0" w:space="0" w:color="auto"/>
                          </w:divBdr>
                          <w:divsChild>
                            <w:div w:id="806319487">
                              <w:marLeft w:val="0"/>
                              <w:marRight w:val="0"/>
                              <w:marTop w:val="0"/>
                              <w:marBottom w:val="0"/>
                              <w:divBdr>
                                <w:top w:val="none" w:sz="0" w:space="0" w:color="auto"/>
                                <w:left w:val="none" w:sz="0" w:space="0" w:color="auto"/>
                                <w:bottom w:val="none" w:sz="0" w:space="0" w:color="auto"/>
                                <w:right w:val="none" w:sz="0" w:space="0" w:color="auto"/>
                              </w:divBdr>
                              <w:divsChild>
                                <w:div w:id="551621281">
                                  <w:marLeft w:val="0"/>
                                  <w:marRight w:val="30"/>
                                  <w:marTop w:val="30"/>
                                  <w:marBottom w:val="0"/>
                                  <w:divBdr>
                                    <w:top w:val="none" w:sz="0" w:space="0" w:color="auto"/>
                                    <w:left w:val="none" w:sz="0" w:space="0" w:color="auto"/>
                                    <w:bottom w:val="none" w:sz="0" w:space="0" w:color="auto"/>
                                    <w:right w:val="none" w:sz="0" w:space="0" w:color="auto"/>
                                  </w:divBdr>
                                  <w:divsChild>
                                    <w:div w:id="1027288568">
                                      <w:marLeft w:val="0"/>
                                      <w:marRight w:val="0"/>
                                      <w:marTop w:val="0"/>
                                      <w:marBottom w:val="0"/>
                                      <w:divBdr>
                                        <w:top w:val="none" w:sz="0" w:space="0" w:color="auto"/>
                                        <w:left w:val="none" w:sz="0" w:space="0" w:color="auto"/>
                                        <w:bottom w:val="none" w:sz="0" w:space="0" w:color="auto"/>
                                        <w:right w:val="none" w:sz="0" w:space="0" w:color="auto"/>
                                      </w:divBdr>
                                    </w:div>
                                  </w:divsChild>
                                </w:div>
                                <w:div w:id="753935994">
                                  <w:marLeft w:val="60"/>
                                  <w:marRight w:val="150"/>
                                  <w:marTop w:val="105"/>
                                  <w:marBottom w:val="0"/>
                                  <w:divBdr>
                                    <w:top w:val="none" w:sz="0" w:space="0" w:color="auto"/>
                                    <w:left w:val="none" w:sz="0" w:space="0" w:color="auto"/>
                                    <w:bottom w:val="none" w:sz="0" w:space="0" w:color="auto"/>
                                    <w:right w:val="none" w:sz="0" w:space="0" w:color="auto"/>
                                  </w:divBdr>
                                </w:div>
                              </w:divsChild>
                            </w:div>
                            <w:div w:id="9210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505319">
              <w:marLeft w:val="0"/>
              <w:marRight w:val="0"/>
              <w:marTop w:val="0"/>
              <w:marBottom w:val="0"/>
              <w:divBdr>
                <w:top w:val="none" w:sz="0" w:space="0" w:color="auto"/>
                <w:left w:val="none" w:sz="0" w:space="0" w:color="auto"/>
                <w:bottom w:val="none" w:sz="0" w:space="0" w:color="auto"/>
                <w:right w:val="none" w:sz="0" w:space="0" w:color="auto"/>
              </w:divBdr>
              <w:divsChild>
                <w:div w:id="322860043">
                  <w:marLeft w:val="0"/>
                  <w:marRight w:val="0"/>
                  <w:marTop w:val="0"/>
                  <w:marBottom w:val="0"/>
                  <w:divBdr>
                    <w:top w:val="none" w:sz="0" w:space="0" w:color="auto"/>
                    <w:left w:val="none" w:sz="0" w:space="0" w:color="auto"/>
                    <w:bottom w:val="none" w:sz="0" w:space="0" w:color="auto"/>
                    <w:right w:val="none" w:sz="0" w:space="0" w:color="auto"/>
                  </w:divBdr>
                  <w:divsChild>
                    <w:div w:id="1803882683">
                      <w:marLeft w:val="0"/>
                      <w:marRight w:val="0"/>
                      <w:marTop w:val="0"/>
                      <w:marBottom w:val="0"/>
                      <w:divBdr>
                        <w:top w:val="none" w:sz="0" w:space="0" w:color="auto"/>
                        <w:left w:val="none" w:sz="0" w:space="0" w:color="auto"/>
                        <w:bottom w:val="none" w:sz="0" w:space="0" w:color="auto"/>
                        <w:right w:val="none" w:sz="0" w:space="0" w:color="auto"/>
                      </w:divBdr>
                      <w:divsChild>
                        <w:div w:id="2107995921">
                          <w:marLeft w:val="0"/>
                          <w:marRight w:val="30"/>
                          <w:marTop w:val="30"/>
                          <w:marBottom w:val="0"/>
                          <w:divBdr>
                            <w:top w:val="none" w:sz="0" w:space="0" w:color="auto"/>
                            <w:left w:val="none" w:sz="0" w:space="0" w:color="auto"/>
                            <w:bottom w:val="none" w:sz="0" w:space="0" w:color="auto"/>
                            <w:right w:val="none" w:sz="0" w:space="0" w:color="auto"/>
                          </w:divBdr>
                          <w:divsChild>
                            <w:div w:id="132601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00053">
                      <w:marLeft w:val="0"/>
                      <w:marRight w:val="0"/>
                      <w:marTop w:val="0"/>
                      <w:marBottom w:val="0"/>
                      <w:divBdr>
                        <w:top w:val="none" w:sz="0" w:space="0" w:color="auto"/>
                        <w:left w:val="none" w:sz="0" w:space="0" w:color="auto"/>
                        <w:bottom w:val="none" w:sz="0" w:space="0" w:color="auto"/>
                        <w:right w:val="none" w:sz="0" w:space="0" w:color="auto"/>
                      </w:divBdr>
                    </w:div>
                  </w:divsChild>
                </w:div>
                <w:div w:id="894967685">
                  <w:marLeft w:val="0"/>
                  <w:marRight w:val="0"/>
                  <w:marTop w:val="300"/>
                  <w:marBottom w:val="0"/>
                  <w:divBdr>
                    <w:top w:val="none" w:sz="0" w:space="0" w:color="auto"/>
                    <w:left w:val="none" w:sz="0" w:space="0" w:color="auto"/>
                    <w:bottom w:val="none" w:sz="0" w:space="0" w:color="auto"/>
                    <w:right w:val="none" w:sz="0" w:space="0" w:color="auto"/>
                  </w:divBdr>
                  <w:divsChild>
                    <w:div w:id="1966040503">
                      <w:marLeft w:val="300"/>
                      <w:marRight w:val="0"/>
                      <w:marTop w:val="0"/>
                      <w:marBottom w:val="0"/>
                      <w:divBdr>
                        <w:top w:val="none" w:sz="0" w:space="0" w:color="auto"/>
                        <w:left w:val="none" w:sz="0" w:space="0" w:color="auto"/>
                        <w:bottom w:val="none" w:sz="0" w:space="0" w:color="auto"/>
                        <w:right w:val="none" w:sz="0" w:space="0" w:color="auto"/>
                      </w:divBdr>
                      <w:divsChild>
                        <w:div w:id="1175192745">
                          <w:marLeft w:val="0"/>
                          <w:marRight w:val="0"/>
                          <w:marTop w:val="0"/>
                          <w:marBottom w:val="0"/>
                          <w:divBdr>
                            <w:top w:val="none" w:sz="0" w:space="0" w:color="auto"/>
                            <w:left w:val="none" w:sz="0" w:space="0" w:color="auto"/>
                            <w:bottom w:val="none" w:sz="0" w:space="0" w:color="auto"/>
                            <w:right w:val="none" w:sz="0" w:space="0" w:color="auto"/>
                          </w:divBdr>
                          <w:divsChild>
                            <w:div w:id="1459102703">
                              <w:marLeft w:val="0"/>
                              <w:marRight w:val="0"/>
                              <w:marTop w:val="0"/>
                              <w:marBottom w:val="0"/>
                              <w:divBdr>
                                <w:top w:val="none" w:sz="0" w:space="0" w:color="auto"/>
                                <w:left w:val="none" w:sz="0" w:space="0" w:color="auto"/>
                                <w:bottom w:val="none" w:sz="0" w:space="0" w:color="auto"/>
                                <w:right w:val="none" w:sz="0" w:space="0" w:color="auto"/>
                              </w:divBdr>
                              <w:divsChild>
                                <w:div w:id="1578589255">
                                  <w:marLeft w:val="0"/>
                                  <w:marRight w:val="30"/>
                                  <w:marTop w:val="30"/>
                                  <w:marBottom w:val="0"/>
                                  <w:divBdr>
                                    <w:top w:val="none" w:sz="0" w:space="0" w:color="auto"/>
                                    <w:left w:val="none" w:sz="0" w:space="0" w:color="auto"/>
                                    <w:bottom w:val="none" w:sz="0" w:space="0" w:color="auto"/>
                                    <w:right w:val="none" w:sz="0" w:space="0" w:color="auto"/>
                                  </w:divBdr>
                                  <w:divsChild>
                                    <w:div w:id="66539094">
                                      <w:marLeft w:val="0"/>
                                      <w:marRight w:val="0"/>
                                      <w:marTop w:val="0"/>
                                      <w:marBottom w:val="0"/>
                                      <w:divBdr>
                                        <w:top w:val="none" w:sz="0" w:space="0" w:color="auto"/>
                                        <w:left w:val="none" w:sz="0" w:space="0" w:color="auto"/>
                                        <w:bottom w:val="none" w:sz="0" w:space="0" w:color="auto"/>
                                        <w:right w:val="none" w:sz="0" w:space="0" w:color="auto"/>
                                      </w:divBdr>
                                    </w:div>
                                  </w:divsChild>
                                </w:div>
                                <w:div w:id="784926452">
                                  <w:marLeft w:val="60"/>
                                  <w:marRight w:val="150"/>
                                  <w:marTop w:val="105"/>
                                  <w:marBottom w:val="0"/>
                                  <w:divBdr>
                                    <w:top w:val="none" w:sz="0" w:space="0" w:color="auto"/>
                                    <w:left w:val="none" w:sz="0" w:space="0" w:color="auto"/>
                                    <w:bottom w:val="none" w:sz="0" w:space="0" w:color="auto"/>
                                    <w:right w:val="none" w:sz="0" w:space="0" w:color="auto"/>
                                  </w:divBdr>
                                </w:div>
                              </w:divsChild>
                            </w:div>
                            <w:div w:id="444425388">
                              <w:marLeft w:val="0"/>
                              <w:marRight w:val="0"/>
                              <w:marTop w:val="0"/>
                              <w:marBottom w:val="0"/>
                              <w:divBdr>
                                <w:top w:val="none" w:sz="0" w:space="0" w:color="auto"/>
                                <w:left w:val="none" w:sz="0" w:space="0" w:color="auto"/>
                                <w:bottom w:val="none" w:sz="0" w:space="0" w:color="auto"/>
                                <w:right w:val="none" w:sz="0" w:space="0" w:color="auto"/>
                              </w:divBdr>
                            </w:div>
                          </w:divsChild>
                        </w:div>
                        <w:div w:id="1546721852">
                          <w:marLeft w:val="0"/>
                          <w:marRight w:val="0"/>
                          <w:marTop w:val="300"/>
                          <w:marBottom w:val="0"/>
                          <w:divBdr>
                            <w:top w:val="none" w:sz="0" w:space="0" w:color="auto"/>
                            <w:left w:val="none" w:sz="0" w:space="0" w:color="auto"/>
                            <w:bottom w:val="none" w:sz="0" w:space="0" w:color="auto"/>
                            <w:right w:val="none" w:sz="0" w:space="0" w:color="auto"/>
                          </w:divBdr>
                          <w:divsChild>
                            <w:div w:id="1913274992">
                              <w:marLeft w:val="300"/>
                              <w:marRight w:val="0"/>
                              <w:marTop w:val="0"/>
                              <w:marBottom w:val="0"/>
                              <w:divBdr>
                                <w:top w:val="none" w:sz="0" w:space="0" w:color="auto"/>
                                <w:left w:val="none" w:sz="0" w:space="0" w:color="auto"/>
                                <w:bottom w:val="none" w:sz="0" w:space="0" w:color="auto"/>
                                <w:right w:val="none" w:sz="0" w:space="0" w:color="auto"/>
                              </w:divBdr>
                              <w:divsChild>
                                <w:div w:id="1668287330">
                                  <w:marLeft w:val="0"/>
                                  <w:marRight w:val="0"/>
                                  <w:marTop w:val="0"/>
                                  <w:marBottom w:val="0"/>
                                  <w:divBdr>
                                    <w:top w:val="none" w:sz="0" w:space="0" w:color="auto"/>
                                    <w:left w:val="none" w:sz="0" w:space="0" w:color="auto"/>
                                    <w:bottom w:val="none" w:sz="0" w:space="0" w:color="auto"/>
                                    <w:right w:val="none" w:sz="0" w:space="0" w:color="auto"/>
                                  </w:divBdr>
                                  <w:divsChild>
                                    <w:div w:id="113864103">
                                      <w:marLeft w:val="0"/>
                                      <w:marRight w:val="0"/>
                                      <w:marTop w:val="0"/>
                                      <w:marBottom w:val="0"/>
                                      <w:divBdr>
                                        <w:top w:val="none" w:sz="0" w:space="0" w:color="auto"/>
                                        <w:left w:val="none" w:sz="0" w:space="0" w:color="auto"/>
                                        <w:bottom w:val="none" w:sz="0" w:space="0" w:color="auto"/>
                                        <w:right w:val="none" w:sz="0" w:space="0" w:color="auto"/>
                                      </w:divBdr>
                                      <w:divsChild>
                                        <w:div w:id="472526541">
                                          <w:marLeft w:val="0"/>
                                          <w:marRight w:val="30"/>
                                          <w:marTop w:val="30"/>
                                          <w:marBottom w:val="0"/>
                                          <w:divBdr>
                                            <w:top w:val="none" w:sz="0" w:space="0" w:color="auto"/>
                                            <w:left w:val="none" w:sz="0" w:space="0" w:color="auto"/>
                                            <w:bottom w:val="none" w:sz="0" w:space="0" w:color="auto"/>
                                            <w:right w:val="none" w:sz="0" w:space="0" w:color="auto"/>
                                          </w:divBdr>
                                          <w:divsChild>
                                            <w:div w:id="1542092098">
                                              <w:marLeft w:val="0"/>
                                              <w:marRight w:val="0"/>
                                              <w:marTop w:val="0"/>
                                              <w:marBottom w:val="0"/>
                                              <w:divBdr>
                                                <w:top w:val="none" w:sz="0" w:space="0" w:color="auto"/>
                                                <w:left w:val="none" w:sz="0" w:space="0" w:color="auto"/>
                                                <w:bottom w:val="none" w:sz="0" w:space="0" w:color="auto"/>
                                                <w:right w:val="none" w:sz="0" w:space="0" w:color="auto"/>
                                              </w:divBdr>
                                            </w:div>
                                          </w:divsChild>
                                        </w:div>
                                        <w:div w:id="2057699838">
                                          <w:marLeft w:val="60"/>
                                          <w:marRight w:val="150"/>
                                          <w:marTop w:val="105"/>
                                          <w:marBottom w:val="0"/>
                                          <w:divBdr>
                                            <w:top w:val="none" w:sz="0" w:space="0" w:color="auto"/>
                                            <w:left w:val="none" w:sz="0" w:space="0" w:color="auto"/>
                                            <w:bottom w:val="none" w:sz="0" w:space="0" w:color="auto"/>
                                            <w:right w:val="none" w:sz="0" w:space="0" w:color="auto"/>
                                          </w:divBdr>
                                        </w:div>
                                      </w:divsChild>
                                    </w:div>
                                    <w:div w:id="1084112079">
                                      <w:marLeft w:val="0"/>
                                      <w:marRight w:val="0"/>
                                      <w:marTop w:val="0"/>
                                      <w:marBottom w:val="0"/>
                                      <w:divBdr>
                                        <w:top w:val="none" w:sz="0" w:space="0" w:color="auto"/>
                                        <w:left w:val="none" w:sz="0" w:space="0" w:color="auto"/>
                                        <w:bottom w:val="none" w:sz="0" w:space="0" w:color="auto"/>
                                        <w:right w:val="none" w:sz="0" w:space="0" w:color="auto"/>
                                      </w:divBdr>
                                    </w:div>
                                  </w:divsChild>
                                </w:div>
                                <w:div w:id="68426293">
                                  <w:marLeft w:val="0"/>
                                  <w:marRight w:val="0"/>
                                  <w:marTop w:val="300"/>
                                  <w:marBottom w:val="0"/>
                                  <w:divBdr>
                                    <w:top w:val="none" w:sz="0" w:space="0" w:color="auto"/>
                                    <w:left w:val="none" w:sz="0" w:space="0" w:color="auto"/>
                                    <w:bottom w:val="none" w:sz="0" w:space="0" w:color="auto"/>
                                    <w:right w:val="none" w:sz="0" w:space="0" w:color="auto"/>
                                  </w:divBdr>
                                  <w:divsChild>
                                    <w:div w:id="1601258281">
                                      <w:marLeft w:val="300"/>
                                      <w:marRight w:val="0"/>
                                      <w:marTop w:val="0"/>
                                      <w:marBottom w:val="0"/>
                                      <w:divBdr>
                                        <w:top w:val="none" w:sz="0" w:space="0" w:color="auto"/>
                                        <w:left w:val="none" w:sz="0" w:space="0" w:color="auto"/>
                                        <w:bottom w:val="none" w:sz="0" w:space="0" w:color="auto"/>
                                        <w:right w:val="none" w:sz="0" w:space="0" w:color="auto"/>
                                      </w:divBdr>
                                      <w:divsChild>
                                        <w:div w:id="757098315">
                                          <w:marLeft w:val="0"/>
                                          <w:marRight w:val="0"/>
                                          <w:marTop w:val="0"/>
                                          <w:marBottom w:val="0"/>
                                          <w:divBdr>
                                            <w:top w:val="none" w:sz="0" w:space="0" w:color="auto"/>
                                            <w:left w:val="none" w:sz="0" w:space="0" w:color="auto"/>
                                            <w:bottom w:val="none" w:sz="0" w:space="0" w:color="auto"/>
                                            <w:right w:val="none" w:sz="0" w:space="0" w:color="auto"/>
                                          </w:divBdr>
                                          <w:divsChild>
                                            <w:div w:id="2143647461">
                                              <w:marLeft w:val="0"/>
                                              <w:marRight w:val="0"/>
                                              <w:marTop w:val="0"/>
                                              <w:marBottom w:val="0"/>
                                              <w:divBdr>
                                                <w:top w:val="none" w:sz="0" w:space="0" w:color="auto"/>
                                                <w:left w:val="none" w:sz="0" w:space="0" w:color="auto"/>
                                                <w:bottom w:val="none" w:sz="0" w:space="0" w:color="auto"/>
                                                <w:right w:val="none" w:sz="0" w:space="0" w:color="auto"/>
                                              </w:divBdr>
                                              <w:divsChild>
                                                <w:div w:id="716124120">
                                                  <w:marLeft w:val="0"/>
                                                  <w:marRight w:val="30"/>
                                                  <w:marTop w:val="30"/>
                                                  <w:marBottom w:val="0"/>
                                                  <w:divBdr>
                                                    <w:top w:val="none" w:sz="0" w:space="0" w:color="auto"/>
                                                    <w:left w:val="none" w:sz="0" w:space="0" w:color="auto"/>
                                                    <w:bottom w:val="none" w:sz="0" w:space="0" w:color="auto"/>
                                                    <w:right w:val="none" w:sz="0" w:space="0" w:color="auto"/>
                                                  </w:divBdr>
                                                  <w:divsChild>
                                                    <w:div w:id="846139674">
                                                      <w:marLeft w:val="0"/>
                                                      <w:marRight w:val="0"/>
                                                      <w:marTop w:val="0"/>
                                                      <w:marBottom w:val="0"/>
                                                      <w:divBdr>
                                                        <w:top w:val="none" w:sz="0" w:space="0" w:color="auto"/>
                                                        <w:left w:val="none" w:sz="0" w:space="0" w:color="auto"/>
                                                        <w:bottom w:val="none" w:sz="0" w:space="0" w:color="auto"/>
                                                        <w:right w:val="none" w:sz="0" w:space="0" w:color="auto"/>
                                                      </w:divBdr>
                                                    </w:div>
                                                  </w:divsChild>
                                                </w:div>
                                                <w:div w:id="94135700">
                                                  <w:marLeft w:val="60"/>
                                                  <w:marRight w:val="150"/>
                                                  <w:marTop w:val="105"/>
                                                  <w:marBottom w:val="0"/>
                                                  <w:divBdr>
                                                    <w:top w:val="none" w:sz="0" w:space="0" w:color="auto"/>
                                                    <w:left w:val="none" w:sz="0" w:space="0" w:color="auto"/>
                                                    <w:bottom w:val="none" w:sz="0" w:space="0" w:color="auto"/>
                                                    <w:right w:val="none" w:sz="0" w:space="0" w:color="auto"/>
                                                  </w:divBdr>
                                                </w:div>
                                              </w:divsChild>
                                            </w:div>
                                            <w:div w:id="1987658661">
                                              <w:marLeft w:val="0"/>
                                              <w:marRight w:val="0"/>
                                              <w:marTop w:val="0"/>
                                              <w:marBottom w:val="0"/>
                                              <w:divBdr>
                                                <w:top w:val="none" w:sz="0" w:space="0" w:color="auto"/>
                                                <w:left w:val="none" w:sz="0" w:space="0" w:color="auto"/>
                                                <w:bottom w:val="none" w:sz="0" w:space="0" w:color="auto"/>
                                                <w:right w:val="none" w:sz="0" w:space="0" w:color="auto"/>
                                              </w:divBdr>
                                              <w:divsChild>
                                                <w:div w:id="1254582819">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770970581">
                                          <w:marLeft w:val="0"/>
                                          <w:marRight w:val="0"/>
                                          <w:marTop w:val="300"/>
                                          <w:marBottom w:val="0"/>
                                          <w:divBdr>
                                            <w:top w:val="none" w:sz="0" w:space="0" w:color="auto"/>
                                            <w:left w:val="none" w:sz="0" w:space="0" w:color="auto"/>
                                            <w:bottom w:val="none" w:sz="0" w:space="0" w:color="auto"/>
                                            <w:right w:val="none" w:sz="0" w:space="0" w:color="auto"/>
                                          </w:divBdr>
                                          <w:divsChild>
                                            <w:div w:id="1059323908">
                                              <w:marLeft w:val="300"/>
                                              <w:marRight w:val="0"/>
                                              <w:marTop w:val="0"/>
                                              <w:marBottom w:val="0"/>
                                              <w:divBdr>
                                                <w:top w:val="none" w:sz="0" w:space="0" w:color="auto"/>
                                                <w:left w:val="none" w:sz="0" w:space="0" w:color="auto"/>
                                                <w:bottom w:val="none" w:sz="0" w:space="0" w:color="auto"/>
                                                <w:right w:val="none" w:sz="0" w:space="0" w:color="auto"/>
                                              </w:divBdr>
                                              <w:divsChild>
                                                <w:div w:id="926963709">
                                                  <w:marLeft w:val="0"/>
                                                  <w:marRight w:val="0"/>
                                                  <w:marTop w:val="0"/>
                                                  <w:marBottom w:val="0"/>
                                                  <w:divBdr>
                                                    <w:top w:val="none" w:sz="0" w:space="0" w:color="auto"/>
                                                    <w:left w:val="none" w:sz="0" w:space="0" w:color="auto"/>
                                                    <w:bottom w:val="none" w:sz="0" w:space="0" w:color="auto"/>
                                                    <w:right w:val="none" w:sz="0" w:space="0" w:color="auto"/>
                                                  </w:divBdr>
                                                  <w:divsChild>
                                                    <w:div w:id="2132478536">
                                                      <w:marLeft w:val="0"/>
                                                      <w:marRight w:val="0"/>
                                                      <w:marTop w:val="0"/>
                                                      <w:marBottom w:val="0"/>
                                                      <w:divBdr>
                                                        <w:top w:val="none" w:sz="0" w:space="0" w:color="auto"/>
                                                        <w:left w:val="none" w:sz="0" w:space="0" w:color="auto"/>
                                                        <w:bottom w:val="none" w:sz="0" w:space="0" w:color="auto"/>
                                                        <w:right w:val="none" w:sz="0" w:space="0" w:color="auto"/>
                                                      </w:divBdr>
                                                      <w:divsChild>
                                                        <w:div w:id="1869685883">
                                                          <w:marLeft w:val="0"/>
                                                          <w:marRight w:val="30"/>
                                                          <w:marTop w:val="30"/>
                                                          <w:marBottom w:val="0"/>
                                                          <w:divBdr>
                                                            <w:top w:val="none" w:sz="0" w:space="0" w:color="auto"/>
                                                            <w:left w:val="none" w:sz="0" w:space="0" w:color="auto"/>
                                                            <w:bottom w:val="none" w:sz="0" w:space="0" w:color="auto"/>
                                                            <w:right w:val="none" w:sz="0" w:space="0" w:color="auto"/>
                                                          </w:divBdr>
                                                          <w:divsChild>
                                                            <w:div w:id="1638532279">
                                                              <w:marLeft w:val="0"/>
                                                              <w:marRight w:val="0"/>
                                                              <w:marTop w:val="0"/>
                                                              <w:marBottom w:val="0"/>
                                                              <w:divBdr>
                                                                <w:top w:val="none" w:sz="0" w:space="0" w:color="auto"/>
                                                                <w:left w:val="none" w:sz="0" w:space="0" w:color="auto"/>
                                                                <w:bottom w:val="none" w:sz="0" w:space="0" w:color="auto"/>
                                                                <w:right w:val="none" w:sz="0" w:space="0" w:color="auto"/>
                                                              </w:divBdr>
                                                            </w:div>
                                                          </w:divsChild>
                                                        </w:div>
                                                        <w:div w:id="85075874">
                                                          <w:marLeft w:val="60"/>
                                                          <w:marRight w:val="150"/>
                                                          <w:marTop w:val="105"/>
                                                          <w:marBottom w:val="0"/>
                                                          <w:divBdr>
                                                            <w:top w:val="none" w:sz="0" w:space="0" w:color="auto"/>
                                                            <w:left w:val="none" w:sz="0" w:space="0" w:color="auto"/>
                                                            <w:bottom w:val="none" w:sz="0" w:space="0" w:color="auto"/>
                                                            <w:right w:val="none" w:sz="0" w:space="0" w:color="auto"/>
                                                          </w:divBdr>
                                                        </w:div>
                                                      </w:divsChild>
                                                    </w:div>
                                                    <w:div w:id="1740597770">
                                                      <w:marLeft w:val="0"/>
                                                      <w:marRight w:val="0"/>
                                                      <w:marTop w:val="0"/>
                                                      <w:marBottom w:val="0"/>
                                                      <w:divBdr>
                                                        <w:top w:val="none" w:sz="0" w:space="0" w:color="auto"/>
                                                        <w:left w:val="none" w:sz="0" w:space="0" w:color="auto"/>
                                                        <w:bottom w:val="none" w:sz="0" w:space="0" w:color="auto"/>
                                                        <w:right w:val="none" w:sz="0" w:space="0" w:color="auto"/>
                                                      </w:divBdr>
                                                    </w:div>
                                                  </w:divsChild>
                                                </w:div>
                                                <w:div w:id="1418942929">
                                                  <w:marLeft w:val="0"/>
                                                  <w:marRight w:val="0"/>
                                                  <w:marTop w:val="300"/>
                                                  <w:marBottom w:val="0"/>
                                                  <w:divBdr>
                                                    <w:top w:val="none" w:sz="0" w:space="0" w:color="auto"/>
                                                    <w:left w:val="none" w:sz="0" w:space="0" w:color="auto"/>
                                                    <w:bottom w:val="none" w:sz="0" w:space="0" w:color="auto"/>
                                                    <w:right w:val="none" w:sz="0" w:space="0" w:color="auto"/>
                                                  </w:divBdr>
                                                  <w:divsChild>
                                                    <w:div w:id="1413890318">
                                                      <w:marLeft w:val="300"/>
                                                      <w:marRight w:val="0"/>
                                                      <w:marTop w:val="0"/>
                                                      <w:marBottom w:val="0"/>
                                                      <w:divBdr>
                                                        <w:top w:val="none" w:sz="0" w:space="0" w:color="auto"/>
                                                        <w:left w:val="none" w:sz="0" w:space="0" w:color="auto"/>
                                                        <w:bottom w:val="none" w:sz="0" w:space="0" w:color="auto"/>
                                                        <w:right w:val="none" w:sz="0" w:space="0" w:color="auto"/>
                                                      </w:divBdr>
                                                      <w:divsChild>
                                                        <w:div w:id="207106665">
                                                          <w:marLeft w:val="0"/>
                                                          <w:marRight w:val="0"/>
                                                          <w:marTop w:val="0"/>
                                                          <w:marBottom w:val="0"/>
                                                          <w:divBdr>
                                                            <w:top w:val="none" w:sz="0" w:space="0" w:color="auto"/>
                                                            <w:left w:val="none" w:sz="0" w:space="0" w:color="auto"/>
                                                            <w:bottom w:val="none" w:sz="0" w:space="0" w:color="auto"/>
                                                            <w:right w:val="none" w:sz="0" w:space="0" w:color="auto"/>
                                                          </w:divBdr>
                                                          <w:divsChild>
                                                            <w:div w:id="645862070">
                                                              <w:marLeft w:val="0"/>
                                                              <w:marRight w:val="0"/>
                                                              <w:marTop w:val="0"/>
                                                              <w:marBottom w:val="0"/>
                                                              <w:divBdr>
                                                                <w:top w:val="none" w:sz="0" w:space="0" w:color="auto"/>
                                                                <w:left w:val="none" w:sz="0" w:space="0" w:color="auto"/>
                                                                <w:bottom w:val="none" w:sz="0" w:space="0" w:color="auto"/>
                                                                <w:right w:val="none" w:sz="0" w:space="0" w:color="auto"/>
                                                              </w:divBdr>
                                                              <w:divsChild>
                                                                <w:div w:id="457528189">
                                                                  <w:marLeft w:val="0"/>
                                                                  <w:marRight w:val="30"/>
                                                                  <w:marTop w:val="30"/>
                                                                  <w:marBottom w:val="0"/>
                                                                  <w:divBdr>
                                                                    <w:top w:val="none" w:sz="0" w:space="0" w:color="auto"/>
                                                                    <w:left w:val="none" w:sz="0" w:space="0" w:color="auto"/>
                                                                    <w:bottom w:val="none" w:sz="0" w:space="0" w:color="auto"/>
                                                                    <w:right w:val="none" w:sz="0" w:space="0" w:color="auto"/>
                                                                  </w:divBdr>
                                                                  <w:divsChild>
                                                                    <w:div w:id="502858719">
                                                                      <w:marLeft w:val="0"/>
                                                                      <w:marRight w:val="0"/>
                                                                      <w:marTop w:val="0"/>
                                                                      <w:marBottom w:val="0"/>
                                                                      <w:divBdr>
                                                                        <w:top w:val="none" w:sz="0" w:space="0" w:color="auto"/>
                                                                        <w:left w:val="none" w:sz="0" w:space="0" w:color="auto"/>
                                                                        <w:bottom w:val="none" w:sz="0" w:space="0" w:color="auto"/>
                                                                        <w:right w:val="none" w:sz="0" w:space="0" w:color="auto"/>
                                                                      </w:divBdr>
                                                                    </w:div>
                                                                  </w:divsChild>
                                                                </w:div>
                                                                <w:div w:id="129982235">
                                                                  <w:marLeft w:val="60"/>
                                                                  <w:marRight w:val="150"/>
                                                                  <w:marTop w:val="105"/>
                                                                  <w:marBottom w:val="0"/>
                                                                  <w:divBdr>
                                                                    <w:top w:val="none" w:sz="0" w:space="0" w:color="auto"/>
                                                                    <w:left w:val="none" w:sz="0" w:space="0" w:color="auto"/>
                                                                    <w:bottom w:val="none" w:sz="0" w:space="0" w:color="auto"/>
                                                                    <w:right w:val="none" w:sz="0" w:space="0" w:color="auto"/>
                                                                  </w:divBdr>
                                                                </w:div>
                                                              </w:divsChild>
                                                            </w:div>
                                                            <w:div w:id="1079443696">
                                                              <w:marLeft w:val="0"/>
                                                              <w:marRight w:val="0"/>
                                                              <w:marTop w:val="0"/>
                                                              <w:marBottom w:val="0"/>
                                                              <w:divBdr>
                                                                <w:top w:val="none" w:sz="0" w:space="0" w:color="auto"/>
                                                                <w:left w:val="none" w:sz="0" w:space="0" w:color="auto"/>
                                                                <w:bottom w:val="none" w:sz="0" w:space="0" w:color="auto"/>
                                                                <w:right w:val="none" w:sz="0" w:space="0" w:color="auto"/>
                                                              </w:divBdr>
                                                              <w:divsChild>
                                                                <w:div w:id="1757095572">
                                                                  <w:blockQuote w:val="1"/>
                                                                  <w:marLeft w:val="0"/>
                                                                  <w:marRight w:val="0"/>
                                                                  <w:marTop w:val="199"/>
                                                                  <w:marBottom w:val="199"/>
                                                                  <w:divBdr>
                                                                    <w:top w:val="none" w:sz="0" w:space="0" w:color="auto"/>
                                                                    <w:left w:val="single" w:sz="12" w:space="11" w:color="BBBBBB"/>
                                                                    <w:bottom w:val="none" w:sz="0" w:space="0" w:color="auto"/>
                                                                    <w:right w:val="none" w:sz="0" w:space="0" w:color="auto"/>
                                                                  </w:divBdr>
                                                                </w:div>
                                                                <w:div w:id="2120175897">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sChild>
                                                        </w:div>
                                                        <w:div w:id="213582957">
                                                          <w:marLeft w:val="0"/>
                                                          <w:marRight w:val="0"/>
                                                          <w:marTop w:val="300"/>
                                                          <w:marBottom w:val="0"/>
                                                          <w:divBdr>
                                                            <w:top w:val="none" w:sz="0" w:space="0" w:color="auto"/>
                                                            <w:left w:val="none" w:sz="0" w:space="0" w:color="auto"/>
                                                            <w:bottom w:val="none" w:sz="0" w:space="0" w:color="auto"/>
                                                            <w:right w:val="none" w:sz="0" w:space="0" w:color="auto"/>
                                                          </w:divBdr>
                                                          <w:divsChild>
                                                            <w:div w:id="662246492">
                                                              <w:marLeft w:val="300"/>
                                                              <w:marRight w:val="0"/>
                                                              <w:marTop w:val="0"/>
                                                              <w:marBottom w:val="0"/>
                                                              <w:divBdr>
                                                                <w:top w:val="none" w:sz="0" w:space="0" w:color="auto"/>
                                                                <w:left w:val="none" w:sz="0" w:space="0" w:color="auto"/>
                                                                <w:bottom w:val="none" w:sz="0" w:space="0" w:color="auto"/>
                                                                <w:right w:val="none" w:sz="0" w:space="0" w:color="auto"/>
                                                              </w:divBdr>
                                                              <w:divsChild>
                                                                <w:div w:id="1479760733">
                                                                  <w:marLeft w:val="0"/>
                                                                  <w:marRight w:val="0"/>
                                                                  <w:marTop w:val="0"/>
                                                                  <w:marBottom w:val="0"/>
                                                                  <w:divBdr>
                                                                    <w:top w:val="none" w:sz="0" w:space="0" w:color="auto"/>
                                                                    <w:left w:val="none" w:sz="0" w:space="0" w:color="auto"/>
                                                                    <w:bottom w:val="none" w:sz="0" w:space="0" w:color="auto"/>
                                                                    <w:right w:val="none" w:sz="0" w:space="0" w:color="auto"/>
                                                                  </w:divBdr>
                                                                  <w:divsChild>
                                                                    <w:div w:id="1087382098">
                                                                      <w:marLeft w:val="0"/>
                                                                      <w:marRight w:val="0"/>
                                                                      <w:marTop w:val="0"/>
                                                                      <w:marBottom w:val="0"/>
                                                                      <w:divBdr>
                                                                        <w:top w:val="none" w:sz="0" w:space="0" w:color="auto"/>
                                                                        <w:left w:val="none" w:sz="0" w:space="0" w:color="auto"/>
                                                                        <w:bottom w:val="none" w:sz="0" w:space="0" w:color="auto"/>
                                                                        <w:right w:val="none" w:sz="0" w:space="0" w:color="auto"/>
                                                                      </w:divBdr>
                                                                      <w:divsChild>
                                                                        <w:div w:id="514225683">
                                                                          <w:marLeft w:val="0"/>
                                                                          <w:marRight w:val="30"/>
                                                                          <w:marTop w:val="30"/>
                                                                          <w:marBottom w:val="0"/>
                                                                          <w:divBdr>
                                                                            <w:top w:val="none" w:sz="0" w:space="0" w:color="auto"/>
                                                                            <w:left w:val="none" w:sz="0" w:space="0" w:color="auto"/>
                                                                            <w:bottom w:val="none" w:sz="0" w:space="0" w:color="auto"/>
                                                                            <w:right w:val="none" w:sz="0" w:space="0" w:color="auto"/>
                                                                          </w:divBdr>
                                                                          <w:divsChild>
                                                                            <w:div w:id="262880441">
                                                                              <w:marLeft w:val="0"/>
                                                                              <w:marRight w:val="0"/>
                                                                              <w:marTop w:val="0"/>
                                                                              <w:marBottom w:val="0"/>
                                                                              <w:divBdr>
                                                                                <w:top w:val="none" w:sz="0" w:space="0" w:color="auto"/>
                                                                                <w:left w:val="none" w:sz="0" w:space="0" w:color="auto"/>
                                                                                <w:bottom w:val="none" w:sz="0" w:space="0" w:color="auto"/>
                                                                                <w:right w:val="none" w:sz="0" w:space="0" w:color="auto"/>
                                                                              </w:divBdr>
                                                                            </w:div>
                                                                          </w:divsChild>
                                                                        </w:div>
                                                                        <w:div w:id="1924100576">
                                                                          <w:marLeft w:val="60"/>
                                                                          <w:marRight w:val="150"/>
                                                                          <w:marTop w:val="105"/>
                                                                          <w:marBottom w:val="0"/>
                                                                          <w:divBdr>
                                                                            <w:top w:val="none" w:sz="0" w:space="0" w:color="auto"/>
                                                                            <w:left w:val="none" w:sz="0" w:space="0" w:color="auto"/>
                                                                            <w:bottom w:val="none" w:sz="0" w:space="0" w:color="auto"/>
                                                                            <w:right w:val="none" w:sz="0" w:space="0" w:color="auto"/>
                                                                          </w:divBdr>
                                                                        </w:div>
                                                                      </w:divsChild>
                                                                    </w:div>
                                                                    <w:div w:id="7385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055">
                                                              <w:marLeft w:val="300"/>
                                                              <w:marRight w:val="0"/>
                                                              <w:marTop w:val="0"/>
                                                              <w:marBottom w:val="0"/>
                                                              <w:divBdr>
                                                                <w:top w:val="none" w:sz="0" w:space="0" w:color="auto"/>
                                                                <w:left w:val="none" w:sz="0" w:space="0" w:color="auto"/>
                                                                <w:bottom w:val="none" w:sz="0" w:space="0" w:color="auto"/>
                                                                <w:right w:val="none" w:sz="0" w:space="0" w:color="auto"/>
                                                              </w:divBdr>
                                                              <w:divsChild>
                                                                <w:div w:id="136917602">
                                                                  <w:marLeft w:val="0"/>
                                                                  <w:marRight w:val="0"/>
                                                                  <w:marTop w:val="0"/>
                                                                  <w:marBottom w:val="0"/>
                                                                  <w:divBdr>
                                                                    <w:top w:val="none" w:sz="0" w:space="0" w:color="auto"/>
                                                                    <w:left w:val="none" w:sz="0" w:space="0" w:color="auto"/>
                                                                    <w:bottom w:val="none" w:sz="0" w:space="0" w:color="auto"/>
                                                                    <w:right w:val="none" w:sz="0" w:space="0" w:color="auto"/>
                                                                  </w:divBdr>
                                                                  <w:divsChild>
                                                                    <w:div w:id="128672301">
                                                                      <w:marLeft w:val="0"/>
                                                                      <w:marRight w:val="0"/>
                                                                      <w:marTop w:val="0"/>
                                                                      <w:marBottom w:val="0"/>
                                                                      <w:divBdr>
                                                                        <w:top w:val="none" w:sz="0" w:space="0" w:color="auto"/>
                                                                        <w:left w:val="none" w:sz="0" w:space="0" w:color="auto"/>
                                                                        <w:bottom w:val="none" w:sz="0" w:space="0" w:color="auto"/>
                                                                        <w:right w:val="none" w:sz="0" w:space="0" w:color="auto"/>
                                                                      </w:divBdr>
                                                                      <w:divsChild>
                                                                        <w:div w:id="1945569719">
                                                                          <w:marLeft w:val="0"/>
                                                                          <w:marRight w:val="30"/>
                                                                          <w:marTop w:val="30"/>
                                                                          <w:marBottom w:val="0"/>
                                                                          <w:divBdr>
                                                                            <w:top w:val="none" w:sz="0" w:space="0" w:color="auto"/>
                                                                            <w:left w:val="none" w:sz="0" w:space="0" w:color="auto"/>
                                                                            <w:bottom w:val="none" w:sz="0" w:space="0" w:color="auto"/>
                                                                            <w:right w:val="none" w:sz="0" w:space="0" w:color="auto"/>
                                                                          </w:divBdr>
                                                                          <w:divsChild>
                                                                            <w:div w:id="545680705">
                                                                              <w:marLeft w:val="0"/>
                                                                              <w:marRight w:val="0"/>
                                                                              <w:marTop w:val="0"/>
                                                                              <w:marBottom w:val="0"/>
                                                                              <w:divBdr>
                                                                                <w:top w:val="none" w:sz="0" w:space="0" w:color="auto"/>
                                                                                <w:left w:val="none" w:sz="0" w:space="0" w:color="auto"/>
                                                                                <w:bottom w:val="none" w:sz="0" w:space="0" w:color="auto"/>
                                                                                <w:right w:val="none" w:sz="0" w:space="0" w:color="auto"/>
                                                                              </w:divBdr>
                                                                            </w:div>
                                                                          </w:divsChild>
                                                                        </w:div>
                                                                        <w:div w:id="968975247">
                                                                          <w:marLeft w:val="60"/>
                                                                          <w:marRight w:val="150"/>
                                                                          <w:marTop w:val="105"/>
                                                                          <w:marBottom w:val="0"/>
                                                                          <w:divBdr>
                                                                            <w:top w:val="none" w:sz="0" w:space="0" w:color="auto"/>
                                                                            <w:left w:val="none" w:sz="0" w:space="0" w:color="auto"/>
                                                                            <w:bottom w:val="none" w:sz="0" w:space="0" w:color="auto"/>
                                                                            <w:right w:val="none" w:sz="0" w:space="0" w:color="auto"/>
                                                                          </w:divBdr>
                                                                        </w:div>
                                                                      </w:divsChild>
                                                                    </w:div>
                                                                    <w:div w:id="9367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0021514">
                                              <w:marLeft w:val="300"/>
                                              <w:marRight w:val="0"/>
                                              <w:marTop w:val="0"/>
                                              <w:marBottom w:val="0"/>
                                              <w:divBdr>
                                                <w:top w:val="none" w:sz="0" w:space="0" w:color="auto"/>
                                                <w:left w:val="none" w:sz="0" w:space="0" w:color="auto"/>
                                                <w:bottom w:val="none" w:sz="0" w:space="0" w:color="auto"/>
                                                <w:right w:val="none" w:sz="0" w:space="0" w:color="auto"/>
                                              </w:divBdr>
                                              <w:divsChild>
                                                <w:div w:id="1113209142">
                                                  <w:marLeft w:val="0"/>
                                                  <w:marRight w:val="0"/>
                                                  <w:marTop w:val="0"/>
                                                  <w:marBottom w:val="0"/>
                                                  <w:divBdr>
                                                    <w:top w:val="none" w:sz="0" w:space="0" w:color="auto"/>
                                                    <w:left w:val="none" w:sz="0" w:space="0" w:color="auto"/>
                                                    <w:bottom w:val="none" w:sz="0" w:space="0" w:color="auto"/>
                                                    <w:right w:val="none" w:sz="0" w:space="0" w:color="auto"/>
                                                  </w:divBdr>
                                                  <w:divsChild>
                                                    <w:div w:id="1773427669">
                                                      <w:marLeft w:val="0"/>
                                                      <w:marRight w:val="0"/>
                                                      <w:marTop w:val="0"/>
                                                      <w:marBottom w:val="0"/>
                                                      <w:divBdr>
                                                        <w:top w:val="none" w:sz="0" w:space="0" w:color="auto"/>
                                                        <w:left w:val="none" w:sz="0" w:space="0" w:color="auto"/>
                                                        <w:bottom w:val="none" w:sz="0" w:space="0" w:color="auto"/>
                                                        <w:right w:val="none" w:sz="0" w:space="0" w:color="auto"/>
                                                      </w:divBdr>
                                                      <w:divsChild>
                                                        <w:div w:id="1690640528">
                                                          <w:marLeft w:val="0"/>
                                                          <w:marRight w:val="30"/>
                                                          <w:marTop w:val="30"/>
                                                          <w:marBottom w:val="0"/>
                                                          <w:divBdr>
                                                            <w:top w:val="none" w:sz="0" w:space="0" w:color="auto"/>
                                                            <w:left w:val="none" w:sz="0" w:space="0" w:color="auto"/>
                                                            <w:bottom w:val="none" w:sz="0" w:space="0" w:color="auto"/>
                                                            <w:right w:val="none" w:sz="0" w:space="0" w:color="auto"/>
                                                          </w:divBdr>
                                                          <w:divsChild>
                                                            <w:div w:id="646545263">
                                                              <w:marLeft w:val="0"/>
                                                              <w:marRight w:val="0"/>
                                                              <w:marTop w:val="0"/>
                                                              <w:marBottom w:val="0"/>
                                                              <w:divBdr>
                                                                <w:top w:val="none" w:sz="0" w:space="0" w:color="auto"/>
                                                                <w:left w:val="none" w:sz="0" w:space="0" w:color="auto"/>
                                                                <w:bottom w:val="none" w:sz="0" w:space="0" w:color="auto"/>
                                                                <w:right w:val="none" w:sz="0" w:space="0" w:color="auto"/>
                                                              </w:divBdr>
                                                            </w:div>
                                                          </w:divsChild>
                                                        </w:div>
                                                        <w:div w:id="1382023838">
                                                          <w:marLeft w:val="60"/>
                                                          <w:marRight w:val="150"/>
                                                          <w:marTop w:val="105"/>
                                                          <w:marBottom w:val="0"/>
                                                          <w:divBdr>
                                                            <w:top w:val="none" w:sz="0" w:space="0" w:color="auto"/>
                                                            <w:left w:val="none" w:sz="0" w:space="0" w:color="auto"/>
                                                            <w:bottom w:val="none" w:sz="0" w:space="0" w:color="auto"/>
                                                            <w:right w:val="none" w:sz="0" w:space="0" w:color="auto"/>
                                                          </w:divBdr>
                                                        </w:div>
                                                      </w:divsChild>
                                                    </w:div>
                                                    <w:div w:id="4373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75070">
                                      <w:marLeft w:val="300"/>
                                      <w:marRight w:val="0"/>
                                      <w:marTop w:val="0"/>
                                      <w:marBottom w:val="0"/>
                                      <w:divBdr>
                                        <w:top w:val="none" w:sz="0" w:space="0" w:color="auto"/>
                                        <w:left w:val="none" w:sz="0" w:space="0" w:color="auto"/>
                                        <w:bottom w:val="none" w:sz="0" w:space="0" w:color="auto"/>
                                        <w:right w:val="none" w:sz="0" w:space="0" w:color="auto"/>
                                      </w:divBdr>
                                      <w:divsChild>
                                        <w:div w:id="2072577764">
                                          <w:marLeft w:val="0"/>
                                          <w:marRight w:val="0"/>
                                          <w:marTop w:val="0"/>
                                          <w:marBottom w:val="0"/>
                                          <w:divBdr>
                                            <w:top w:val="none" w:sz="0" w:space="0" w:color="auto"/>
                                            <w:left w:val="none" w:sz="0" w:space="0" w:color="auto"/>
                                            <w:bottom w:val="none" w:sz="0" w:space="0" w:color="auto"/>
                                            <w:right w:val="none" w:sz="0" w:space="0" w:color="auto"/>
                                          </w:divBdr>
                                          <w:divsChild>
                                            <w:div w:id="438917633">
                                              <w:marLeft w:val="0"/>
                                              <w:marRight w:val="0"/>
                                              <w:marTop w:val="0"/>
                                              <w:marBottom w:val="0"/>
                                              <w:divBdr>
                                                <w:top w:val="none" w:sz="0" w:space="0" w:color="auto"/>
                                                <w:left w:val="none" w:sz="0" w:space="0" w:color="auto"/>
                                                <w:bottom w:val="none" w:sz="0" w:space="0" w:color="auto"/>
                                                <w:right w:val="none" w:sz="0" w:space="0" w:color="auto"/>
                                              </w:divBdr>
                                              <w:divsChild>
                                                <w:div w:id="1396977085">
                                                  <w:marLeft w:val="0"/>
                                                  <w:marRight w:val="30"/>
                                                  <w:marTop w:val="30"/>
                                                  <w:marBottom w:val="0"/>
                                                  <w:divBdr>
                                                    <w:top w:val="none" w:sz="0" w:space="0" w:color="auto"/>
                                                    <w:left w:val="none" w:sz="0" w:space="0" w:color="auto"/>
                                                    <w:bottom w:val="none" w:sz="0" w:space="0" w:color="auto"/>
                                                    <w:right w:val="none" w:sz="0" w:space="0" w:color="auto"/>
                                                  </w:divBdr>
                                                  <w:divsChild>
                                                    <w:div w:id="526454764">
                                                      <w:marLeft w:val="0"/>
                                                      <w:marRight w:val="0"/>
                                                      <w:marTop w:val="0"/>
                                                      <w:marBottom w:val="0"/>
                                                      <w:divBdr>
                                                        <w:top w:val="none" w:sz="0" w:space="0" w:color="auto"/>
                                                        <w:left w:val="none" w:sz="0" w:space="0" w:color="auto"/>
                                                        <w:bottom w:val="none" w:sz="0" w:space="0" w:color="auto"/>
                                                        <w:right w:val="none" w:sz="0" w:space="0" w:color="auto"/>
                                                      </w:divBdr>
                                                    </w:div>
                                                  </w:divsChild>
                                                </w:div>
                                                <w:div w:id="1045832790">
                                                  <w:marLeft w:val="60"/>
                                                  <w:marRight w:val="150"/>
                                                  <w:marTop w:val="105"/>
                                                  <w:marBottom w:val="0"/>
                                                  <w:divBdr>
                                                    <w:top w:val="none" w:sz="0" w:space="0" w:color="auto"/>
                                                    <w:left w:val="none" w:sz="0" w:space="0" w:color="auto"/>
                                                    <w:bottom w:val="none" w:sz="0" w:space="0" w:color="auto"/>
                                                    <w:right w:val="none" w:sz="0" w:space="0" w:color="auto"/>
                                                  </w:divBdr>
                                                </w:div>
                                              </w:divsChild>
                                            </w:div>
                                            <w:div w:id="187577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9229">
              <w:marLeft w:val="0"/>
              <w:marRight w:val="0"/>
              <w:marTop w:val="0"/>
              <w:marBottom w:val="0"/>
              <w:divBdr>
                <w:top w:val="none" w:sz="0" w:space="0" w:color="auto"/>
                <w:left w:val="none" w:sz="0" w:space="0" w:color="auto"/>
                <w:bottom w:val="none" w:sz="0" w:space="0" w:color="auto"/>
                <w:right w:val="none" w:sz="0" w:space="0" w:color="auto"/>
              </w:divBdr>
              <w:divsChild>
                <w:div w:id="1015613612">
                  <w:marLeft w:val="0"/>
                  <w:marRight w:val="0"/>
                  <w:marTop w:val="0"/>
                  <w:marBottom w:val="0"/>
                  <w:divBdr>
                    <w:top w:val="none" w:sz="0" w:space="0" w:color="auto"/>
                    <w:left w:val="none" w:sz="0" w:space="0" w:color="auto"/>
                    <w:bottom w:val="none" w:sz="0" w:space="0" w:color="auto"/>
                    <w:right w:val="none" w:sz="0" w:space="0" w:color="auto"/>
                  </w:divBdr>
                  <w:divsChild>
                    <w:div w:id="1149324825">
                      <w:marLeft w:val="0"/>
                      <w:marRight w:val="0"/>
                      <w:marTop w:val="0"/>
                      <w:marBottom w:val="0"/>
                      <w:divBdr>
                        <w:top w:val="none" w:sz="0" w:space="0" w:color="auto"/>
                        <w:left w:val="none" w:sz="0" w:space="0" w:color="auto"/>
                        <w:bottom w:val="none" w:sz="0" w:space="0" w:color="auto"/>
                        <w:right w:val="none" w:sz="0" w:space="0" w:color="auto"/>
                      </w:divBdr>
                      <w:divsChild>
                        <w:div w:id="1043289890">
                          <w:marLeft w:val="0"/>
                          <w:marRight w:val="30"/>
                          <w:marTop w:val="30"/>
                          <w:marBottom w:val="0"/>
                          <w:divBdr>
                            <w:top w:val="none" w:sz="0" w:space="0" w:color="auto"/>
                            <w:left w:val="none" w:sz="0" w:space="0" w:color="auto"/>
                            <w:bottom w:val="none" w:sz="0" w:space="0" w:color="auto"/>
                            <w:right w:val="none" w:sz="0" w:space="0" w:color="auto"/>
                          </w:divBdr>
                          <w:divsChild>
                            <w:div w:id="48983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4255">
                      <w:marLeft w:val="0"/>
                      <w:marRight w:val="0"/>
                      <w:marTop w:val="0"/>
                      <w:marBottom w:val="0"/>
                      <w:divBdr>
                        <w:top w:val="none" w:sz="0" w:space="0" w:color="auto"/>
                        <w:left w:val="none" w:sz="0" w:space="0" w:color="auto"/>
                        <w:bottom w:val="none" w:sz="0" w:space="0" w:color="auto"/>
                        <w:right w:val="none" w:sz="0" w:space="0" w:color="auto"/>
                      </w:divBdr>
                    </w:div>
                  </w:divsChild>
                </w:div>
                <w:div w:id="1759398381">
                  <w:marLeft w:val="0"/>
                  <w:marRight w:val="0"/>
                  <w:marTop w:val="300"/>
                  <w:marBottom w:val="0"/>
                  <w:divBdr>
                    <w:top w:val="none" w:sz="0" w:space="0" w:color="auto"/>
                    <w:left w:val="none" w:sz="0" w:space="0" w:color="auto"/>
                    <w:bottom w:val="none" w:sz="0" w:space="0" w:color="auto"/>
                    <w:right w:val="none" w:sz="0" w:space="0" w:color="auto"/>
                  </w:divBdr>
                  <w:divsChild>
                    <w:div w:id="1783265548">
                      <w:marLeft w:val="300"/>
                      <w:marRight w:val="0"/>
                      <w:marTop w:val="0"/>
                      <w:marBottom w:val="0"/>
                      <w:divBdr>
                        <w:top w:val="none" w:sz="0" w:space="0" w:color="auto"/>
                        <w:left w:val="none" w:sz="0" w:space="0" w:color="auto"/>
                        <w:bottom w:val="none" w:sz="0" w:space="0" w:color="auto"/>
                        <w:right w:val="none" w:sz="0" w:space="0" w:color="auto"/>
                      </w:divBdr>
                      <w:divsChild>
                        <w:div w:id="566109119">
                          <w:marLeft w:val="0"/>
                          <w:marRight w:val="0"/>
                          <w:marTop w:val="0"/>
                          <w:marBottom w:val="0"/>
                          <w:divBdr>
                            <w:top w:val="none" w:sz="0" w:space="0" w:color="auto"/>
                            <w:left w:val="none" w:sz="0" w:space="0" w:color="auto"/>
                            <w:bottom w:val="none" w:sz="0" w:space="0" w:color="auto"/>
                            <w:right w:val="none" w:sz="0" w:space="0" w:color="auto"/>
                          </w:divBdr>
                          <w:divsChild>
                            <w:div w:id="2032955906">
                              <w:marLeft w:val="0"/>
                              <w:marRight w:val="0"/>
                              <w:marTop w:val="0"/>
                              <w:marBottom w:val="0"/>
                              <w:divBdr>
                                <w:top w:val="none" w:sz="0" w:space="0" w:color="auto"/>
                                <w:left w:val="none" w:sz="0" w:space="0" w:color="auto"/>
                                <w:bottom w:val="none" w:sz="0" w:space="0" w:color="auto"/>
                                <w:right w:val="none" w:sz="0" w:space="0" w:color="auto"/>
                              </w:divBdr>
                              <w:divsChild>
                                <w:div w:id="1667854267">
                                  <w:marLeft w:val="0"/>
                                  <w:marRight w:val="30"/>
                                  <w:marTop w:val="30"/>
                                  <w:marBottom w:val="0"/>
                                  <w:divBdr>
                                    <w:top w:val="none" w:sz="0" w:space="0" w:color="auto"/>
                                    <w:left w:val="none" w:sz="0" w:space="0" w:color="auto"/>
                                    <w:bottom w:val="none" w:sz="0" w:space="0" w:color="auto"/>
                                    <w:right w:val="none" w:sz="0" w:space="0" w:color="auto"/>
                                  </w:divBdr>
                                  <w:divsChild>
                                    <w:div w:id="765269803">
                                      <w:marLeft w:val="0"/>
                                      <w:marRight w:val="0"/>
                                      <w:marTop w:val="0"/>
                                      <w:marBottom w:val="0"/>
                                      <w:divBdr>
                                        <w:top w:val="none" w:sz="0" w:space="0" w:color="auto"/>
                                        <w:left w:val="none" w:sz="0" w:space="0" w:color="auto"/>
                                        <w:bottom w:val="none" w:sz="0" w:space="0" w:color="auto"/>
                                        <w:right w:val="none" w:sz="0" w:space="0" w:color="auto"/>
                                      </w:divBdr>
                                    </w:div>
                                  </w:divsChild>
                                </w:div>
                                <w:div w:id="1971520906">
                                  <w:marLeft w:val="60"/>
                                  <w:marRight w:val="150"/>
                                  <w:marTop w:val="105"/>
                                  <w:marBottom w:val="0"/>
                                  <w:divBdr>
                                    <w:top w:val="none" w:sz="0" w:space="0" w:color="auto"/>
                                    <w:left w:val="none" w:sz="0" w:space="0" w:color="auto"/>
                                    <w:bottom w:val="none" w:sz="0" w:space="0" w:color="auto"/>
                                    <w:right w:val="none" w:sz="0" w:space="0" w:color="auto"/>
                                  </w:divBdr>
                                </w:div>
                              </w:divsChild>
                            </w:div>
                            <w:div w:id="18038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112313">
              <w:marLeft w:val="0"/>
              <w:marRight w:val="0"/>
              <w:marTop w:val="0"/>
              <w:marBottom w:val="0"/>
              <w:divBdr>
                <w:top w:val="none" w:sz="0" w:space="0" w:color="auto"/>
                <w:left w:val="none" w:sz="0" w:space="0" w:color="auto"/>
                <w:bottom w:val="none" w:sz="0" w:space="0" w:color="auto"/>
                <w:right w:val="none" w:sz="0" w:space="0" w:color="auto"/>
              </w:divBdr>
              <w:divsChild>
                <w:div w:id="608582202">
                  <w:marLeft w:val="0"/>
                  <w:marRight w:val="0"/>
                  <w:marTop w:val="0"/>
                  <w:marBottom w:val="0"/>
                  <w:divBdr>
                    <w:top w:val="none" w:sz="0" w:space="0" w:color="auto"/>
                    <w:left w:val="none" w:sz="0" w:space="0" w:color="auto"/>
                    <w:bottom w:val="none" w:sz="0" w:space="0" w:color="auto"/>
                    <w:right w:val="none" w:sz="0" w:space="0" w:color="auto"/>
                  </w:divBdr>
                  <w:divsChild>
                    <w:div w:id="1530142012">
                      <w:marLeft w:val="0"/>
                      <w:marRight w:val="0"/>
                      <w:marTop w:val="0"/>
                      <w:marBottom w:val="0"/>
                      <w:divBdr>
                        <w:top w:val="none" w:sz="0" w:space="0" w:color="auto"/>
                        <w:left w:val="none" w:sz="0" w:space="0" w:color="auto"/>
                        <w:bottom w:val="none" w:sz="0" w:space="0" w:color="auto"/>
                        <w:right w:val="none" w:sz="0" w:space="0" w:color="auto"/>
                      </w:divBdr>
                      <w:divsChild>
                        <w:div w:id="749279379">
                          <w:marLeft w:val="0"/>
                          <w:marRight w:val="30"/>
                          <w:marTop w:val="30"/>
                          <w:marBottom w:val="0"/>
                          <w:divBdr>
                            <w:top w:val="none" w:sz="0" w:space="0" w:color="auto"/>
                            <w:left w:val="none" w:sz="0" w:space="0" w:color="auto"/>
                            <w:bottom w:val="none" w:sz="0" w:space="0" w:color="auto"/>
                            <w:right w:val="none" w:sz="0" w:space="0" w:color="auto"/>
                          </w:divBdr>
                          <w:divsChild>
                            <w:div w:id="7318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4488">
              <w:marLeft w:val="0"/>
              <w:marRight w:val="0"/>
              <w:marTop w:val="0"/>
              <w:marBottom w:val="0"/>
              <w:divBdr>
                <w:top w:val="none" w:sz="0" w:space="0" w:color="auto"/>
                <w:left w:val="none" w:sz="0" w:space="0" w:color="auto"/>
                <w:bottom w:val="none" w:sz="0" w:space="0" w:color="auto"/>
                <w:right w:val="none" w:sz="0" w:space="0" w:color="auto"/>
              </w:divBdr>
              <w:divsChild>
                <w:div w:id="1336225903">
                  <w:marLeft w:val="0"/>
                  <w:marRight w:val="0"/>
                  <w:marTop w:val="0"/>
                  <w:marBottom w:val="0"/>
                  <w:divBdr>
                    <w:top w:val="none" w:sz="0" w:space="0" w:color="auto"/>
                    <w:left w:val="none" w:sz="0" w:space="0" w:color="auto"/>
                    <w:bottom w:val="none" w:sz="0" w:space="0" w:color="auto"/>
                    <w:right w:val="none" w:sz="0" w:space="0" w:color="auto"/>
                  </w:divBdr>
                  <w:divsChild>
                    <w:div w:id="172427356">
                      <w:marLeft w:val="0"/>
                      <w:marRight w:val="0"/>
                      <w:marTop w:val="0"/>
                      <w:marBottom w:val="0"/>
                      <w:divBdr>
                        <w:top w:val="none" w:sz="0" w:space="0" w:color="auto"/>
                        <w:left w:val="none" w:sz="0" w:space="0" w:color="auto"/>
                        <w:bottom w:val="none" w:sz="0" w:space="0" w:color="auto"/>
                        <w:right w:val="none" w:sz="0" w:space="0" w:color="auto"/>
                      </w:divBdr>
                      <w:divsChild>
                        <w:div w:id="2002731503">
                          <w:marLeft w:val="0"/>
                          <w:marRight w:val="30"/>
                          <w:marTop w:val="30"/>
                          <w:marBottom w:val="0"/>
                          <w:divBdr>
                            <w:top w:val="none" w:sz="0" w:space="0" w:color="auto"/>
                            <w:left w:val="none" w:sz="0" w:space="0" w:color="auto"/>
                            <w:bottom w:val="none" w:sz="0" w:space="0" w:color="auto"/>
                            <w:right w:val="none" w:sz="0" w:space="0" w:color="auto"/>
                          </w:divBdr>
                          <w:divsChild>
                            <w:div w:id="20474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95382">
              <w:marLeft w:val="0"/>
              <w:marRight w:val="0"/>
              <w:marTop w:val="0"/>
              <w:marBottom w:val="0"/>
              <w:divBdr>
                <w:top w:val="none" w:sz="0" w:space="0" w:color="auto"/>
                <w:left w:val="none" w:sz="0" w:space="0" w:color="auto"/>
                <w:bottom w:val="none" w:sz="0" w:space="0" w:color="auto"/>
                <w:right w:val="none" w:sz="0" w:space="0" w:color="auto"/>
              </w:divBdr>
              <w:divsChild>
                <w:div w:id="1675952743">
                  <w:marLeft w:val="0"/>
                  <w:marRight w:val="0"/>
                  <w:marTop w:val="0"/>
                  <w:marBottom w:val="0"/>
                  <w:divBdr>
                    <w:top w:val="none" w:sz="0" w:space="0" w:color="auto"/>
                    <w:left w:val="none" w:sz="0" w:space="0" w:color="auto"/>
                    <w:bottom w:val="none" w:sz="0" w:space="0" w:color="auto"/>
                    <w:right w:val="none" w:sz="0" w:space="0" w:color="auto"/>
                  </w:divBdr>
                  <w:divsChild>
                    <w:div w:id="280842992">
                      <w:marLeft w:val="0"/>
                      <w:marRight w:val="0"/>
                      <w:marTop w:val="0"/>
                      <w:marBottom w:val="0"/>
                      <w:divBdr>
                        <w:top w:val="none" w:sz="0" w:space="0" w:color="auto"/>
                        <w:left w:val="none" w:sz="0" w:space="0" w:color="auto"/>
                        <w:bottom w:val="none" w:sz="0" w:space="0" w:color="auto"/>
                        <w:right w:val="none" w:sz="0" w:space="0" w:color="auto"/>
                      </w:divBdr>
                      <w:divsChild>
                        <w:div w:id="1556546604">
                          <w:marLeft w:val="0"/>
                          <w:marRight w:val="30"/>
                          <w:marTop w:val="30"/>
                          <w:marBottom w:val="0"/>
                          <w:divBdr>
                            <w:top w:val="none" w:sz="0" w:space="0" w:color="auto"/>
                            <w:left w:val="none" w:sz="0" w:space="0" w:color="auto"/>
                            <w:bottom w:val="none" w:sz="0" w:space="0" w:color="auto"/>
                            <w:right w:val="none" w:sz="0" w:space="0" w:color="auto"/>
                          </w:divBdr>
                          <w:divsChild>
                            <w:div w:id="67457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7296">
          <w:marLeft w:val="-4500"/>
          <w:marRight w:val="0"/>
          <w:marTop w:val="0"/>
          <w:marBottom w:val="0"/>
          <w:divBdr>
            <w:top w:val="none" w:sz="0" w:space="0" w:color="auto"/>
            <w:left w:val="none" w:sz="0" w:space="0" w:color="auto"/>
            <w:bottom w:val="none" w:sz="0" w:space="0" w:color="auto"/>
            <w:right w:val="none" w:sz="0" w:space="0" w:color="auto"/>
          </w:divBdr>
          <w:divsChild>
            <w:div w:id="1154295012">
              <w:marLeft w:val="0"/>
              <w:marRight w:val="0"/>
              <w:marTop w:val="0"/>
              <w:marBottom w:val="300"/>
              <w:divBdr>
                <w:top w:val="none" w:sz="0" w:space="0" w:color="auto"/>
                <w:left w:val="none" w:sz="0" w:space="0" w:color="auto"/>
                <w:bottom w:val="none" w:sz="0" w:space="0" w:color="auto"/>
                <w:right w:val="none" w:sz="0" w:space="0" w:color="auto"/>
              </w:divBdr>
              <w:divsChild>
                <w:div w:id="913465237">
                  <w:marLeft w:val="0"/>
                  <w:marRight w:val="0"/>
                  <w:marTop w:val="0"/>
                  <w:marBottom w:val="300"/>
                  <w:divBdr>
                    <w:top w:val="none" w:sz="0" w:space="0" w:color="auto"/>
                    <w:left w:val="none" w:sz="0" w:space="0" w:color="auto"/>
                    <w:bottom w:val="none" w:sz="0" w:space="0" w:color="auto"/>
                    <w:right w:val="none" w:sz="0" w:space="0" w:color="auto"/>
                  </w:divBdr>
                </w:div>
                <w:div w:id="883176724">
                  <w:marLeft w:val="0"/>
                  <w:marRight w:val="0"/>
                  <w:marTop w:val="0"/>
                  <w:marBottom w:val="0"/>
                  <w:divBdr>
                    <w:top w:val="none" w:sz="0" w:space="0" w:color="auto"/>
                    <w:left w:val="none" w:sz="0" w:space="0" w:color="auto"/>
                    <w:bottom w:val="none" w:sz="0" w:space="0" w:color="auto"/>
                    <w:right w:val="none" w:sz="0" w:space="0" w:color="auto"/>
                  </w:divBdr>
                  <w:divsChild>
                    <w:div w:id="1785922793">
                      <w:marLeft w:val="0"/>
                      <w:marRight w:val="0"/>
                      <w:marTop w:val="0"/>
                      <w:marBottom w:val="150"/>
                      <w:divBdr>
                        <w:top w:val="none" w:sz="0" w:space="0" w:color="auto"/>
                        <w:left w:val="none" w:sz="0" w:space="0" w:color="auto"/>
                        <w:bottom w:val="none" w:sz="0" w:space="0" w:color="auto"/>
                        <w:right w:val="none" w:sz="0" w:space="0" w:color="auto"/>
                      </w:divBdr>
                    </w:div>
                    <w:div w:id="1719469524">
                      <w:marLeft w:val="0"/>
                      <w:marRight w:val="0"/>
                      <w:marTop w:val="0"/>
                      <w:marBottom w:val="150"/>
                      <w:divBdr>
                        <w:top w:val="none" w:sz="0" w:space="0" w:color="auto"/>
                        <w:left w:val="none" w:sz="0" w:space="0" w:color="auto"/>
                        <w:bottom w:val="none" w:sz="0" w:space="0" w:color="auto"/>
                        <w:right w:val="none" w:sz="0" w:space="0" w:color="auto"/>
                      </w:divBdr>
                    </w:div>
                    <w:div w:id="633754020">
                      <w:marLeft w:val="0"/>
                      <w:marRight w:val="0"/>
                      <w:marTop w:val="0"/>
                      <w:marBottom w:val="150"/>
                      <w:divBdr>
                        <w:top w:val="none" w:sz="0" w:space="0" w:color="auto"/>
                        <w:left w:val="none" w:sz="0" w:space="0" w:color="auto"/>
                        <w:bottom w:val="none" w:sz="0" w:space="0" w:color="auto"/>
                        <w:right w:val="none" w:sz="0" w:space="0" w:color="auto"/>
                      </w:divBdr>
                    </w:div>
                    <w:div w:id="422261098">
                      <w:marLeft w:val="0"/>
                      <w:marRight w:val="0"/>
                      <w:marTop w:val="0"/>
                      <w:marBottom w:val="150"/>
                      <w:divBdr>
                        <w:top w:val="none" w:sz="0" w:space="0" w:color="auto"/>
                        <w:left w:val="none" w:sz="0" w:space="0" w:color="auto"/>
                        <w:bottom w:val="none" w:sz="0" w:space="0" w:color="auto"/>
                        <w:right w:val="none" w:sz="0" w:space="0" w:color="auto"/>
                      </w:divBdr>
                    </w:div>
                    <w:div w:id="1029914173">
                      <w:marLeft w:val="0"/>
                      <w:marRight w:val="0"/>
                      <w:marTop w:val="0"/>
                      <w:marBottom w:val="150"/>
                      <w:divBdr>
                        <w:top w:val="none" w:sz="0" w:space="0" w:color="auto"/>
                        <w:left w:val="none" w:sz="0" w:space="0" w:color="auto"/>
                        <w:bottom w:val="none" w:sz="0" w:space="0" w:color="auto"/>
                        <w:right w:val="none" w:sz="0" w:space="0" w:color="auto"/>
                      </w:divBdr>
                    </w:div>
                    <w:div w:id="1266889291">
                      <w:marLeft w:val="0"/>
                      <w:marRight w:val="0"/>
                      <w:marTop w:val="0"/>
                      <w:marBottom w:val="150"/>
                      <w:divBdr>
                        <w:top w:val="none" w:sz="0" w:space="0" w:color="auto"/>
                        <w:left w:val="none" w:sz="0" w:space="0" w:color="auto"/>
                        <w:bottom w:val="none" w:sz="0" w:space="0" w:color="auto"/>
                        <w:right w:val="none" w:sz="0" w:space="0" w:color="auto"/>
                      </w:divBdr>
                    </w:div>
                    <w:div w:id="37627857">
                      <w:marLeft w:val="0"/>
                      <w:marRight w:val="0"/>
                      <w:marTop w:val="0"/>
                      <w:marBottom w:val="150"/>
                      <w:divBdr>
                        <w:top w:val="none" w:sz="0" w:space="0" w:color="auto"/>
                        <w:left w:val="none" w:sz="0" w:space="0" w:color="auto"/>
                        <w:bottom w:val="none" w:sz="0" w:space="0" w:color="auto"/>
                        <w:right w:val="none" w:sz="0" w:space="0" w:color="auto"/>
                      </w:divBdr>
                    </w:div>
                    <w:div w:id="422186222">
                      <w:marLeft w:val="0"/>
                      <w:marRight w:val="0"/>
                      <w:marTop w:val="0"/>
                      <w:marBottom w:val="150"/>
                      <w:divBdr>
                        <w:top w:val="none" w:sz="0" w:space="0" w:color="auto"/>
                        <w:left w:val="none" w:sz="0" w:space="0" w:color="auto"/>
                        <w:bottom w:val="none" w:sz="0" w:space="0" w:color="auto"/>
                        <w:right w:val="none" w:sz="0" w:space="0" w:color="auto"/>
                      </w:divBdr>
                    </w:div>
                    <w:div w:id="293485763">
                      <w:marLeft w:val="0"/>
                      <w:marRight w:val="0"/>
                      <w:marTop w:val="0"/>
                      <w:marBottom w:val="150"/>
                      <w:divBdr>
                        <w:top w:val="none" w:sz="0" w:space="0" w:color="auto"/>
                        <w:left w:val="none" w:sz="0" w:space="0" w:color="auto"/>
                        <w:bottom w:val="none" w:sz="0" w:space="0" w:color="auto"/>
                        <w:right w:val="none" w:sz="0" w:space="0" w:color="auto"/>
                      </w:divBdr>
                    </w:div>
                    <w:div w:id="739408899">
                      <w:marLeft w:val="0"/>
                      <w:marRight w:val="0"/>
                      <w:marTop w:val="0"/>
                      <w:marBottom w:val="150"/>
                      <w:divBdr>
                        <w:top w:val="none" w:sz="0" w:space="0" w:color="auto"/>
                        <w:left w:val="none" w:sz="0" w:space="0" w:color="auto"/>
                        <w:bottom w:val="none" w:sz="0" w:space="0" w:color="auto"/>
                        <w:right w:val="none" w:sz="0" w:space="0" w:color="auto"/>
                      </w:divBdr>
                    </w:div>
                  </w:divsChild>
                </w:div>
                <w:div w:id="1313869940">
                  <w:marLeft w:val="0"/>
                  <w:marRight w:val="0"/>
                  <w:marTop w:val="0"/>
                  <w:marBottom w:val="0"/>
                  <w:divBdr>
                    <w:top w:val="none" w:sz="0" w:space="0" w:color="auto"/>
                    <w:left w:val="none" w:sz="0" w:space="0" w:color="auto"/>
                    <w:bottom w:val="none" w:sz="0" w:space="0" w:color="auto"/>
                    <w:right w:val="none" w:sz="0" w:space="0" w:color="auto"/>
                  </w:divBdr>
                </w:div>
              </w:divsChild>
            </w:div>
            <w:div w:id="380403513">
              <w:marLeft w:val="0"/>
              <w:marRight w:val="0"/>
              <w:marTop w:val="0"/>
              <w:marBottom w:val="300"/>
              <w:divBdr>
                <w:top w:val="none" w:sz="0" w:space="0" w:color="auto"/>
                <w:left w:val="none" w:sz="0" w:space="0" w:color="auto"/>
                <w:bottom w:val="none" w:sz="0" w:space="0" w:color="auto"/>
                <w:right w:val="none" w:sz="0" w:space="0" w:color="auto"/>
              </w:divBdr>
              <w:divsChild>
                <w:div w:id="1092513367">
                  <w:marLeft w:val="0"/>
                  <w:marRight w:val="0"/>
                  <w:marTop w:val="0"/>
                  <w:marBottom w:val="300"/>
                  <w:divBdr>
                    <w:top w:val="none" w:sz="0" w:space="0" w:color="auto"/>
                    <w:left w:val="none" w:sz="0" w:space="0" w:color="auto"/>
                    <w:bottom w:val="none" w:sz="0" w:space="0" w:color="auto"/>
                    <w:right w:val="none" w:sz="0" w:space="0" w:color="auto"/>
                  </w:divBdr>
                </w:div>
                <w:div w:id="1814323004">
                  <w:marLeft w:val="0"/>
                  <w:marRight w:val="0"/>
                  <w:marTop w:val="0"/>
                  <w:marBottom w:val="0"/>
                  <w:divBdr>
                    <w:top w:val="none" w:sz="0" w:space="0" w:color="auto"/>
                    <w:left w:val="none" w:sz="0" w:space="0" w:color="auto"/>
                    <w:bottom w:val="none" w:sz="0" w:space="0" w:color="auto"/>
                    <w:right w:val="none" w:sz="0" w:space="0" w:color="auto"/>
                  </w:divBdr>
                  <w:divsChild>
                    <w:div w:id="820535921">
                      <w:marLeft w:val="0"/>
                      <w:marRight w:val="0"/>
                      <w:marTop w:val="0"/>
                      <w:marBottom w:val="150"/>
                      <w:divBdr>
                        <w:top w:val="none" w:sz="0" w:space="0" w:color="auto"/>
                        <w:left w:val="none" w:sz="0" w:space="0" w:color="auto"/>
                        <w:bottom w:val="none" w:sz="0" w:space="0" w:color="auto"/>
                        <w:right w:val="none" w:sz="0" w:space="0" w:color="auto"/>
                      </w:divBdr>
                    </w:div>
                    <w:div w:id="997806610">
                      <w:marLeft w:val="0"/>
                      <w:marRight w:val="0"/>
                      <w:marTop w:val="0"/>
                      <w:marBottom w:val="150"/>
                      <w:divBdr>
                        <w:top w:val="none" w:sz="0" w:space="0" w:color="auto"/>
                        <w:left w:val="none" w:sz="0" w:space="0" w:color="auto"/>
                        <w:bottom w:val="none" w:sz="0" w:space="0" w:color="auto"/>
                        <w:right w:val="none" w:sz="0" w:space="0" w:color="auto"/>
                      </w:divBdr>
                    </w:div>
                    <w:div w:id="328483043">
                      <w:marLeft w:val="0"/>
                      <w:marRight w:val="0"/>
                      <w:marTop w:val="0"/>
                      <w:marBottom w:val="150"/>
                      <w:divBdr>
                        <w:top w:val="none" w:sz="0" w:space="0" w:color="auto"/>
                        <w:left w:val="none" w:sz="0" w:space="0" w:color="auto"/>
                        <w:bottom w:val="none" w:sz="0" w:space="0" w:color="auto"/>
                        <w:right w:val="none" w:sz="0" w:space="0" w:color="auto"/>
                      </w:divBdr>
                    </w:div>
                    <w:div w:id="1484733182">
                      <w:marLeft w:val="0"/>
                      <w:marRight w:val="0"/>
                      <w:marTop w:val="0"/>
                      <w:marBottom w:val="150"/>
                      <w:divBdr>
                        <w:top w:val="none" w:sz="0" w:space="0" w:color="auto"/>
                        <w:left w:val="none" w:sz="0" w:space="0" w:color="auto"/>
                        <w:bottom w:val="none" w:sz="0" w:space="0" w:color="auto"/>
                        <w:right w:val="none" w:sz="0" w:space="0" w:color="auto"/>
                      </w:divBdr>
                    </w:div>
                    <w:div w:id="977686215">
                      <w:marLeft w:val="0"/>
                      <w:marRight w:val="0"/>
                      <w:marTop w:val="0"/>
                      <w:marBottom w:val="150"/>
                      <w:divBdr>
                        <w:top w:val="none" w:sz="0" w:space="0" w:color="auto"/>
                        <w:left w:val="none" w:sz="0" w:space="0" w:color="auto"/>
                        <w:bottom w:val="none" w:sz="0" w:space="0" w:color="auto"/>
                        <w:right w:val="none" w:sz="0" w:space="0" w:color="auto"/>
                      </w:divBdr>
                    </w:div>
                    <w:div w:id="1037894984">
                      <w:marLeft w:val="0"/>
                      <w:marRight w:val="0"/>
                      <w:marTop w:val="0"/>
                      <w:marBottom w:val="150"/>
                      <w:divBdr>
                        <w:top w:val="none" w:sz="0" w:space="0" w:color="auto"/>
                        <w:left w:val="none" w:sz="0" w:space="0" w:color="auto"/>
                        <w:bottom w:val="none" w:sz="0" w:space="0" w:color="auto"/>
                        <w:right w:val="none" w:sz="0" w:space="0" w:color="auto"/>
                      </w:divBdr>
                    </w:div>
                    <w:div w:id="418452506">
                      <w:marLeft w:val="0"/>
                      <w:marRight w:val="0"/>
                      <w:marTop w:val="0"/>
                      <w:marBottom w:val="150"/>
                      <w:divBdr>
                        <w:top w:val="none" w:sz="0" w:space="0" w:color="auto"/>
                        <w:left w:val="none" w:sz="0" w:space="0" w:color="auto"/>
                        <w:bottom w:val="none" w:sz="0" w:space="0" w:color="auto"/>
                        <w:right w:val="none" w:sz="0" w:space="0" w:color="auto"/>
                      </w:divBdr>
                    </w:div>
                    <w:div w:id="858009431">
                      <w:marLeft w:val="0"/>
                      <w:marRight w:val="0"/>
                      <w:marTop w:val="0"/>
                      <w:marBottom w:val="150"/>
                      <w:divBdr>
                        <w:top w:val="none" w:sz="0" w:space="0" w:color="auto"/>
                        <w:left w:val="none" w:sz="0" w:space="0" w:color="auto"/>
                        <w:bottom w:val="none" w:sz="0" w:space="0" w:color="auto"/>
                        <w:right w:val="none" w:sz="0" w:space="0" w:color="auto"/>
                      </w:divBdr>
                    </w:div>
                    <w:div w:id="628635891">
                      <w:marLeft w:val="0"/>
                      <w:marRight w:val="0"/>
                      <w:marTop w:val="0"/>
                      <w:marBottom w:val="150"/>
                      <w:divBdr>
                        <w:top w:val="none" w:sz="0" w:space="0" w:color="auto"/>
                        <w:left w:val="none" w:sz="0" w:space="0" w:color="auto"/>
                        <w:bottom w:val="none" w:sz="0" w:space="0" w:color="auto"/>
                        <w:right w:val="none" w:sz="0" w:space="0" w:color="auto"/>
                      </w:divBdr>
                    </w:div>
                    <w:div w:id="124645349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75943957">
              <w:marLeft w:val="0"/>
              <w:marRight w:val="0"/>
              <w:marTop w:val="0"/>
              <w:marBottom w:val="300"/>
              <w:divBdr>
                <w:top w:val="none" w:sz="0" w:space="0" w:color="auto"/>
                <w:left w:val="none" w:sz="0" w:space="0" w:color="auto"/>
                <w:bottom w:val="none" w:sz="0" w:space="0" w:color="auto"/>
                <w:right w:val="none" w:sz="0" w:space="0" w:color="auto"/>
              </w:divBdr>
              <w:divsChild>
                <w:div w:id="1304963331">
                  <w:marLeft w:val="0"/>
                  <w:marRight w:val="0"/>
                  <w:marTop w:val="0"/>
                  <w:marBottom w:val="300"/>
                  <w:divBdr>
                    <w:top w:val="none" w:sz="0" w:space="0" w:color="auto"/>
                    <w:left w:val="none" w:sz="0" w:space="0" w:color="auto"/>
                    <w:bottom w:val="none" w:sz="0" w:space="0" w:color="auto"/>
                    <w:right w:val="none" w:sz="0" w:space="0" w:color="auto"/>
                  </w:divBdr>
                </w:div>
                <w:div w:id="862593892">
                  <w:marLeft w:val="0"/>
                  <w:marRight w:val="0"/>
                  <w:marTop w:val="0"/>
                  <w:marBottom w:val="0"/>
                  <w:divBdr>
                    <w:top w:val="none" w:sz="0" w:space="0" w:color="auto"/>
                    <w:left w:val="none" w:sz="0" w:space="0" w:color="auto"/>
                    <w:bottom w:val="none" w:sz="0" w:space="0" w:color="auto"/>
                    <w:right w:val="none" w:sz="0" w:space="0" w:color="auto"/>
                  </w:divBdr>
                  <w:divsChild>
                    <w:div w:id="1584026333">
                      <w:marLeft w:val="0"/>
                      <w:marRight w:val="0"/>
                      <w:marTop w:val="0"/>
                      <w:marBottom w:val="150"/>
                      <w:divBdr>
                        <w:top w:val="none" w:sz="0" w:space="0" w:color="auto"/>
                        <w:left w:val="none" w:sz="0" w:space="0" w:color="auto"/>
                        <w:bottom w:val="none" w:sz="0" w:space="0" w:color="auto"/>
                        <w:right w:val="none" w:sz="0" w:space="0" w:color="auto"/>
                      </w:divBdr>
                    </w:div>
                    <w:div w:id="371735684">
                      <w:marLeft w:val="0"/>
                      <w:marRight w:val="0"/>
                      <w:marTop w:val="0"/>
                      <w:marBottom w:val="150"/>
                      <w:divBdr>
                        <w:top w:val="none" w:sz="0" w:space="0" w:color="auto"/>
                        <w:left w:val="none" w:sz="0" w:space="0" w:color="auto"/>
                        <w:bottom w:val="none" w:sz="0" w:space="0" w:color="auto"/>
                        <w:right w:val="none" w:sz="0" w:space="0" w:color="auto"/>
                      </w:divBdr>
                    </w:div>
                    <w:div w:id="615329967">
                      <w:marLeft w:val="0"/>
                      <w:marRight w:val="0"/>
                      <w:marTop w:val="0"/>
                      <w:marBottom w:val="150"/>
                      <w:divBdr>
                        <w:top w:val="none" w:sz="0" w:space="0" w:color="auto"/>
                        <w:left w:val="none" w:sz="0" w:space="0" w:color="auto"/>
                        <w:bottom w:val="none" w:sz="0" w:space="0" w:color="auto"/>
                        <w:right w:val="none" w:sz="0" w:space="0" w:color="auto"/>
                      </w:divBdr>
                    </w:div>
                    <w:div w:id="883831117">
                      <w:marLeft w:val="0"/>
                      <w:marRight w:val="0"/>
                      <w:marTop w:val="0"/>
                      <w:marBottom w:val="150"/>
                      <w:divBdr>
                        <w:top w:val="none" w:sz="0" w:space="0" w:color="auto"/>
                        <w:left w:val="none" w:sz="0" w:space="0" w:color="auto"/>
                        <w:bottom w:val="none" w:sz="0" w:space="0" w:color="auto"/>
                        <w:right w:val="none" w:sz="0" w:space="0" w:color="auto"/>
                      </w:divBdr>
                    </w:div>
                    <w:div w:id="1819150084">
                      <w:marLeft w:val="0"/>
                      <w:marRight w:val="0"/>
                      <w:marTop w:val="0"/>
                      <w:marBottom w:val="150"/>
                      <w:divBdr>
                        <w:top w:val="none" w:sz="0" w:space="0" w:color="auto"/>
                        <w:left w:val="none" w:sz="0" w:space="0" w:color="auto"/>
                        <w:bottom w:val="none" w:sz="0" w:space="0" w:color="auto"/>
                        <w:right w:val="none" w:sz="0" w:space="0" w:color="auto"/>
                      </w:divBdr>
                    </w:div>
                    <w:div w:id="919602277">
                      <w:marLeft w:val="0"/>
                      <w:marRight w:val="0"/>
                      <w:marTop w:val="0"/>
                      <w:marBottom w:val="150"/>
                      <w:divBdr>
                        <w:top w:val="none" w:sz="0" w:space="0" w:color="auto"/>
                        <w:left w:val="none" w:sz="0" w:space="0" w:color="auto"/>
                        <w:bottom w:val="none" w:sz="0" w:space="0" w:color="auto"/>
                        <w:right w:val="none" w:sz="0" w:space="0" w:color="auto"/>
                      </w:divBdr>
                    </w:div>
                    <w:div w:id="849028547">
                      <w:marLeft w:val="0"/>
                      <w:marRight w:val="0"/>
                      <w:marTop w:val="0"/>
                      <w:marBottom w:val="150"/>
                      <w:divBdr>
                        <w:top w:val="none" w:sz="0" w:space="0" w:color="auto"/>
                        <w:left w:val="none" w:sz="0" w:space="0" w:color="auto"/>
                        <w:bottom w:val="none" w:sz="0" w:space="0" w:color="auto"/>
                        <w:right w:val="none" w:sz="0" w:space="0" w:color="auto"/>
                      </w:divBdr>
                    </w:div>
                    <w:div w:id="956371884">
                      <w:marLeft w:val="0"/>
                      <w:marRight w:val="0"/>
                      <w:marTop w:val="0"/>
                      <w:marBottom w:val="150"/>
                      <w:divBdr>
                        <w:top w:val="none" w:sz="0" w:space="0" w:color="auto"/>
                        <w:left w:val="none" w:sz="0" w:space="0" w:color="auto"/>
                        <w:bottom w:val="none" w:sz="0" w:space="0" w:color="auto"/>
                        <w:right w:val="none" w:sz="0" w:space="0" w:color="auto"/>
                      </w:divBdr>
                    </w:div>
                    <w:div w:id="895287646">
                      <w:marLeft w:val="0"/>
                      <w:marRight w:val="0"/>
                      <w:marTop w:val="0"/>
                      <w:marBottom w:val="150"/>
                      <w:divBdr>
                        <w:top w:val="none" w:sz="0" w:space="0" w:color="auto"/>
                        <w:left w:val="none" w:sz="0" w:space="0" w:color="auto"/>
                        <w:bottom w:val="none" w:sz="0" w:space="0" w:color="auto"/>
                        <w:right w:val="none" w:sz="0" w:space="0" w:color="auto"/>
                      </w:divBdr>
                    </w:div>
                    <w:div w:id="1831869559">
                      <w:marLeft w:val="0"/>
                      <w:marRight w:val="0"/>
                      <w:marTop w:val="0"/>
                      <w:marBottom w:val="150"/>
                      <w:divBdr>
                        <w:top w:val="none" w:sz="0" w:space="0" w:color="auto"/>
                        <w:left w:val="none" w:sz="0" w:space="0" w:color="auto"/>
                        <w:bottom w:val="none" w:sz="0" w:space="0" w:color="auto"/>
                        <w:right w:val="none" w:sz="0" w:space="0" w:color="auto"/>
                      </w:divBdr>
                    </w:div>
                    <w:div w:id="491070607">
                      <w:marLeft w:val="0"/>
                      <w:marRight w:val="0"/>
                      <w:marTop w:val="0"/>
                      <w:marBottom w:val="150"/>
                      <w:divBdr>
                        <w:top w:val="none" w:sz="0" w:space="0" w:color="auto"/>
                        <w:left w:val="none" w:sz="0" w:space="0" w:color="auto"/>
                        <w:bottom w:val="none" w:sz="0" w:space="0" w:color="auto"/>
                        <w:right w:val="none" w:sz="0" w:space="0" w:color="auto"/>
                      </w:divBdr>
                    </w:div>
                    <w:div w:id="532577942">
                      <w:marLeft w:val="0"/>
                      <w:marRight w:val="0"/>
                      <w:marTop w:val="0"/>
                      <w:marBottom w:val="150"/>
                      <w:divBdr>
                        <w:top w:val="none" w:sz="0" w:space="0" w:color="auto"/>
                        <w:left w:val="none" w:sz="0" w:space="0" w:color="auto"/>
                        <w:bottom w:val="none" w:sz="0" w:space="0" w:color="auto"/>
                        <w:right w:val="none" w:sz="0" w:space="0" w:color="auto"/>
                      </w:divBdr>
                    </w:div>
                    <w:div w:id="2138378384">
                      <w:marLeft w:val="0"/>
                      <w:marRight w:val="0"/>
                      <w:marTop w:val="0"/>
                      <w:marBottom w:val="150"/>
                      <w:divBdr>
                        <w:top w:val="none" w:sz="0" w:space="0" w:color="auto"/>
                        <w:left w:val="none" w:sz="0" w:space="0" w:color="auto"/>
                        <w:bottom w:val="none" w:sz="0" w:space="0" w:color="auto"/>
                        <w:right w:val="none" w:sz="0" w:space="0" w:color="auto"/>
                      </w:divBdr>
                    </w:div>
                    <w:div w:id="2125466435">
                      <w:marLeft w:val="0"/>
                      <w:marRight w:val="0"/>
                      <w:marTop w:val="0"/>
                      <w:marBottom w:val="150"/>
                      <w:divBdr>
                        <w:top w:val="none" w:sz="0" w:space="0" w:color="auto"/>
                        <w:left w:val="none" w:sz="0" w:space="0" w:color="auto"/>
                        <w:bottom w:val="none" w:sz="0" w:space="0" w:color="auto"/>
                        <w:right w:val="none" w:sz="0" w:space="0" w:color="auto"/>
                      </w:divBdr>
                    </w:div>
                    <w:div w:id="204103478">
                      <w:marLeft w:val="0"/>
                      <w:marRight w:val="0"/>
                      <w:marTop w:val="0"/>
                      <w:marBottom w:val="150"/>
                      <w:divBdr>
                        <w:top w:val="none" w:sz="0" w:space="0" w:color="auto"/>
                        <w:left w:val="none" w:sz="0" w:space="0" w:color="auto"/>
                        <w:bottom w:val="none" w:sz="0" w:space="0" w:color="auto"/>
                        <w:right w:val="none" w:sz="0" w:space="0" w:color="auto"/>
                      </w:divBdr>
                    </w:div>
                    <w:div w:id="858854678">
                      <w:marLeft w:val="0"/>
                      <w:marRight w:val="0"/>
                      <w:marTop w:val="0"/>
                      <w:marBottom w:val="150"/>
                      <w:divBdr>
                        <w:top w:val="none" w:sz="0" w:space="0" w:color="auto"/>
                        <w:left w:val="none" w:sz="0" w:space="0" w:color="auto"/>
                        <w:bottom w:val="none" w:sz="0" w:space="0" w:color="auto"/>
                        <w:right w:val="none" w:sz="0" w:space="0" w:color="auto"/>
                      </w:divBdr>
                    </w:div>
                    <w:div w:id="1908223634">
                      <w:marLeft w:val="0"/>
                      <w:marRight w:val="0"/>
                      <w:marTop w:val="0"/>
                      <w:marBottom w:val="150"/>
                      <w:divBdr>
                        <w:top w:val="none" w:sz="0" w:space="0" w:color="auto"/>
                        <w:left w:val="none" w:sz="0" w:space="0" w:color="auto"/>
                        <w:bottom w:val="none" w:sz="0" w:space="0" w:color="auto"/>
                        <w:right w:val="none" w:sz="0" w:space="0" w:color="auto"/>
                      </w:divBdr>
                    </w:div>
                    <w:div w:id="977343289">
                      <w:marLeft w:val="0"/>
                      <w:marRight w:val="0"/>
                      <w:marTop w:val="0"/>
                      <w:marBottom w:val="150"/>
                      <w:divBdr>
                        <w:top w:val="none" w:sz="0" w:space="0" w:color="auto"/>
                        <w:left w:val="none" w:sz="0" w:space="0" w:color="auto"/>
                        <w:bottom w:val="none" w:sz="0" w:space="0" w:color="auto"/>
                        <w:right w:val="none" w:sz="0" w:space="0" w:color="auto"/>
                      </w:divBdr>
                    </w:div>
                    <w:div w:id="2012635154">
                      <w:marLeft w:val="0"/>
                      <w:marRight w:val="0"/>
                      <w:marTop w:val="0"/>
                      <w:marBottom w:val="150"/>
                      <w:divBdr>
                        <w:top w:val="none" w:sz="0" w:space="0" w:color="auto"/>
                        <w:left w:val="none" w:sz="0" w:space="0" w:color="auto"/>
                        <w:bottom w:val="none" w:sz="0" w:space="0" w:color="auto"/>
                        <w:right w:val="none" w:sz="0" w:space="0" w:color="auto"/>
                      </w:divBdr>
                    </w:div>
                    <w:div w:id="11206872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29140456">
              <w:marLeft w:val="0"/>
              <w:marRight w:val="0"/>
              <w:marTop w:val="0"/>
              <w:marBottom w:val="300"/>
              <w:divBdr>
                <w:top w:val="none" w:sz="0" w:space="0" w:color="auto"/>
                <w:left w:val="none" w:sz="0" w:space="0" w:color="auto"/>
                <w:bottom w:val="none" w:sz="0" w:space="0" w:color="auto"/>
                <w:right w:val="none" w:sz="0" w:space="0" w:color="auto"/>
              </w:divBdr>
              <w:divsChild>
                <w:div w:id="777025327">
                  <w:marLeft w:val="0"/>
                  <w:marRight w:val="0"/>
                  <w:marTop w:val="0"/>
                  <w:marBottom w:val="300"/>
                  <w:divBdr>
                    <w:top w:val="none" w:sz="0" w:space="0" w:color="auto"/>
                    <w:left w:val="none" w:sz="0" w:space="0" w:color="auto"/>
                    <w:bottom w:val="none" w:sz="0" w:space="0" w:color="auto"/>
                    <w:right w:val="none" w:sz="0" w:space="0" w:color="auto"/>
                  </w:divBdr>
                </w:div>
                <w:div w:id="728236329">
                  <w:marLeft w:val="0"/>
                  <w:marRight w:val="0"/>
                  <w:marTop w:val="0"/>
                  <w:marBottom w:val="0"/>
                  <w:divBdr>
                    <w:top w:val="none" w:sz="0" w:space="0" w:color="auto"/>
                    <w:left w:val="none" w:sz="0" w:space="0" w:color="auto"/>
                    <w:bottom w:val="none" w:sz="0" w:space="0" w:color="auto"/>
                    <w:right w:val="none" w:sz="0" w:space="0" w:color="auto"/>
                  </w:divBdr>
                  <w:divsChild>
                    <w:div w:id="1887132652">
                      <w:marLeft w:val="0"/>
                      <w:marRight w:val="0"/>
                      <w:marTop w:val="0"/>
                      <w:marBottom w:val="0"/>
                      <w:divBdr>
                        <w:top w:val="none" w:sz="0" w:space="0" w:color="auto"/>
                        <w:left w:val="none" w:sz="0" w:space="0" w:color="auto"/>
                        <w:bottom w:val="none" w:sz="0" w:space="0" w:color="auto"/>
                        <w:right w:val="none" w:sz="0" w:space="0" w:color="auto"/>
                      </w:divBdr>
                      <w:divsChild>
                        <w:div w:id="1661032105">
                          <w:marLeft w:val="0"/>
                          <w:marRight w:val="0"/>
                          <w:marTop w:val="0"/>
                          <w:marBottom w:val="150"/>
                          <w:divBdr>
                            <w:top w:val="none" w:sz="0" w:space="0" w:color="auto"/>
                            <w:left w:val="none" w:sz="0" w:space="0" w:color="auto"/>
                            <w:bottom w:val="none" w:sz="0" w:space="0" w:color="auto"/>
                            <w:right w:val="none" w:sz="0" w:space="0" w:color="auto"/>
                          </w:divBdr>
                        </w:div>
                        <w:div w:id="1098677854">
                          <w:marLeft w:val="0"/>
                          <w:marRight w:val="0"/>
                          <w:marTop w:val="0"/>
                          <w:marBottom w:val="150"/>
                          <w:divBdr>
                            <w:top w:val="none" w:sz="0" w:space="0" w:color="auto"/>
                            <w:left w:val="none" w:sz="0" w:space="0" w:color="auto"/>
                            <w:bottom w:val="none" w:sz="0" w:space="0" w:color="auto"/>
                            <w:right w:val="none" w:sz="0" w:space="0" w:color="auto"/>
                          </w:divBdr>
                        </w:div>
                        <w:div w:id="373819651">
                          <w:marLeft w:val="0"/>
                          <w:marRight w:val="0"/>
                          <w:marTop w:val="0"/>
                          <w:marBottom w:val="150"/>
                          <w:divBdr>
                            <w:top w:val="none" w:sz="0" w:space="0" w:color="auto"/>
                            <w:left w:val="none" w:sz="0" w:space="0" w:color="auto"/>
                            <w:bottom w:val="none" w:sz="0" w:space="0" w:color="auto"/>
                            <w:right w:val="none" w:sz="0" w:space="0" w:color="auto"/>
                          </w:divBdr>
                        </w:div>
                        <w:div w:id="1100294094">
                          <w:marLeft w:val="0"/>
                          <w:marRight w:val="0"/>
                          <w:marTop w:val="0"/>
                          <w:marBottom w:val="150"/>
                          <w:divBdr>
                            <w:top w:val="none" w:sz="0" w:space="0" w:color="auto"/>
                            <w:left w:val="none" w:sz="0" w:space="0" w:color="auto"/>
                            <w:bottom w:val="none" w:sz="0" w:space="0" w:color="auto"/>
                            <w:right w:val="none" w:sz="0" w:space="0" w:color="auto"/>
                          </w:divBdr>
                        </w:div>
                        <w:div w:id="518396640">
                          <w:marLeft w:val="0"/>
                          <w:marRight w:val="0"/>
                          <w:marTop w:val="0"/>
                          <w:marBottom w:val="150"/>
                          <w:divBdr>
                            <w:top w:val="none" w:sz="0" w:space="0" w:color="auto"/>
                            <w:left w:val="none" w:sz="0" w:space="0" w:color="auto"/>
                            <w:bottom w:val="none" w:sz="0" w:space="0" w:color="auto"/>
                            <w:right w:val="none" w:sz="0" w:space="0" w:color="auto"/>
                          </w:divBdr>
                        </w:div>
                        <w:div w:id="444080375">
                          <w:marLeft w:val="0"/>
                          <w:marRight w:val="0"/>
                          <w:marTop w:val="0"/>
                          <w:marBottom w:val="150"/>
                          <w:divBdr>
                            <w:top w:val="none" w:sz="0" w:space="0" w:color="auto"/>
                            <w:left w:val="none" w:sz="0" w:space="0" w:color="auto"/>
                            <w:bottom w:val="none" w:sz="0" w:space="0" w:color="auto"/>
                            <w:right w:val="none" w:sz="0" w:space="0" w:color="auto"/>
                          </w:divBdr>
                        </w:div>
                        <w:div w:id="780999272">
                          <w:marLeft w:val="0"/>
                          <w:marRight w:val="0"/>
                          <w:marTop w:val="0"/>
                          <w:marBottom w:val="150"/>
                          <w:divBdr>
                            <w:top w:val="none" w:sz="0" w:space="0" w:color="auto"/>
                            <w:left w:val="none" w:sz="0" w:space="0" w:color="auto"/>
                            <w:bottom w:val="none" w:sz="0" w:space="0" w:color="auto"/>
                            <w:right w:val="none" w:sz="0" w:space="0" w:color="auto"/>
                          </w:divBdr>
                        </w:div>
                        <w:div w:id="386686934">
                          <w:marLeft w:val="0"/>
                          <w:marRight w:val="0"/>
                          <w:marTop w:val="0"/>
                          <w:marBottom w:val="150"/>
                          <w:divBdr>
                            <w:top w:val="none" w:sz="0" w:space="0" w:color="auto"/>
                            <w:left w:val="none" w:sz="0" w:space="0" w:color="auto"/>
                            <w:bottom w:val="none" w:sz="0" w:space="0" w:color="auto"/>
                            <w:right w:val="none" w:sz="0" w:space="0" w:color="auto"/>
                          </w:divBdr>
                        </w:div>
                        <w:div w:id="1279213889">
                          <w:marLeft w:val="0"/>
                          <w:marRight w:val="0"/>
                          <w:marTop w:val="0"/>
                          <w:marBottom w:val="150"/>
                          <w:divBdr>
                            <w:top w:val="none" w:sz="0" w:space="0" w:color="auto"/>
                            <w:left w:val="none" w:sz="0" w:space="0" w:color="auto"/>
                            <w:bottom w:val="none" w:sz="0" w:space="0" w:color="auto"/>
                            <w:right w:val="none" w:sz="0" w:space="0" w:color="auto"/>
                          </w:divBdr>
                        </w:div>
                        <w:div w:id="2102094658">
                          <w:marLeft w:val="0"/>
                          <w:marRight w:val="0"/>
                          <w:marTop w:val="0"/>
                          <w:marBottom w:val="150"/>
                          <w:divBdr>
                            <w:top w:val="none" w:sz="0" w:space="0" w:color="auto"/>
                            <w:left w:val="none" w:sz="0" w:space="0" w:color="auto"/>
                            <w:bottom w:val="none" w:sz="0" w:space="0" w:color="auto"/>
                            <w:right w:val="none" w:sz="0" w:space="0" w:color="auto"/>
                          </w:divBdr>
                        </w:div>
                      </w:divsChild>
                    </w:div>
                    <w:div w:id="209986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73035">
              <w:marLeft w:val="0"/>
              <w:marRight w:val="0"/>
              <w:marTop w:val="0"/>
              <w:marBottom w:val="300"/>
              <w:divBdr>
                <w:top w:val="none" w:sz="0" w:space="0" w:color="auto"/>
                <w:left w:val="none" w:sz="0" w:space="0" w:color="auto"/>
                <w:bottom w:val="none" w:sz="0" w:space="0" w:color="auto"/>
                <w:right w:val="none" w:sz="0" w:space="0" w:color="auto"/>
              </w:divBdr>
              <w:divsChild>
                <w:div w:id="296306394">
                  <w:marLeft w:val="0"/>
                  <w:marRight w:val="0"/>
                  <w:marTop w:val="0"/>
                  <w:marBottom w:val="300"/>
                  <w:divBdr>
                    <w:top w:val="none" w:sz="0" w:space="0" w:color="auto"/>
                    <w:left w:val="none" w:sz="0" w:space="0" w:color="auto"/>
                    <w:bottom w:val="none" w:sz="0" w:space="0" w:color="auto"/>
                    <w:right w:val="none" w:sz="0" w:space="0" w:color="auto"/>
                  </w:divBdr>
                </w:div>
                <w:div w:id="1505322734">
                  <w:marLeft w:val="0"/>
                  <w:marRight w:val="0"/>
                  <w:marTop w:val="0"/>
                  <w:marBottom w:val="0"/>
                  <w:divBdr>
                    <w:top w:val="none" w:sz="0" w:space="0" w:color="auto"/>
                    <w:left w:val="none" w:sz="0" w:space="0" w:color="auto"/>
                    <w:bottom w:val="none" w:sz="0" w:space="0" w:color="auto"/>
                    <w:right w:val="none" w:sz="0" w:space="0" w:color="auto"/>
                  </w:divBdr>
                  <w:divsChild>
                    <w:div w:id="1801919104">
                      <w:marLeft w:val="0"/>
                      <w:marRight w:val="0"/>
                      <w:marTop w:val="0"/>
                      <w:marBottom w:val="150"/>
                      <w:divBdr>
                        <w:top w:val="none" w:sz="0" w:space="0" w:color="auto"/>
                        <w:left w:val="none" w:sz="0" w:space="0" w:color="auto"/>
                        <w:bottom w:val="none" w:sz="0" w:space="0" w:color="auto"/>
                        <w:right w:val="none" w:sz="0" w:space="0" w:color="auto"/>
                      </w:divBdr>
                      <w:divsChild>
                        <w:div w:id="1079643833">
                          <w:marLeft w:val="375"/>
                          <w:marRight w:val="0"/>
                          <w:marTop w:val="0"/>
                          <w:marBottom w:val="0"/>
                          <w:divBdr>
                            <w:top w:val="none" w:sz="0" w:space="0" w:color="auto"/>
                            <w:left w:val="none" w:sz="0" w:space="0" w:color="auto"/>
                            <w:bottom w:val="none" w:sz="0" w:space="0" w:color="auto"/>
                            <w:right w:val="none" w:sz="0" w:space="0" w:color="auto"/>
                          </w:divBdr>
                        </w:div>
                      </w:divsChild>
                    </w:div>
                    <w:div w:id="334695737">
                      <w:marLeft w:val="0"/>
                      <w:marRight w:val="0"/>
                      <w:marTop w:val="0"/>
                      <w:marBottom w:val="0"/>
                      <w:divBdr>
                        <w:top w:val="none" w:sz="0" w:space="0" w:color="auto"/>
                        <w:left w:val="none" w:sz="0" w:space="0" w:color="auto"/>
                        <w:bottom w:val="none" w:sz="0" w:space="0" w:color="auto"/>
                        <w:right w:val="none" w:sz="0" w:space="0" w:color="auto"/>
                      </w:divBdr>
                      <w:divsChild>
                        <w:div w:id="1121531234">
                          <w:marLeft w:val="0"/>
                          <w:marRight w:val="15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930508">
      <w:bodyDiv w:val="1"/>
      <w:marLeft w:val="0"/>
      <w:marRight w:val="0"/>
      <w:marTop w:val="0"/>
      <w:marBottom w:val="0"/>
      <w:divBdr>
        <w:top w:val="none" w:sz="0" w:space="0" w:color="auto"/>
        <w:left w:val="none" w:sz="0" w:space="0" w:color="auto"/>
        <w:bottom w:val="none" w:sz="0" w:space="0" w:color="auto"/>
        <w:right w:val="none" w:sz="0" w:space="0" w:color="auto"/>
      </w:divBdr>
    </w:div>
    <w:div w:id="929847699">
      <w:bodyDiv w:val="1"/>
      <w:marLeft w:val="0"/>
      <w:marRight w:val="0"/>
      <w:marTop w:val="0"/>
      <w:marBottom w:val="0"/>
      <w:divBdr>
        <w:top w:val="none" w:sz="0" w:space="0" w:color="auto"/>
        <w:left w:val="none" w:sz="0" w:space="0" w:color="auto"/>
        <w:bottom w:val="none" w:sz="0" w:space="0" w:color="auto"/>
        <w:right w:val="none" w:sz="0" w:space="0" w:color="auto"/>
      </w:divBdr>
    </w:div>
    <w:div w:id="1046180373">
      <w:bodyDiv w:val="1"/>
      <w:marLeft w:val="0"/>
      <w:marRight w:val="0"/>
      <w:marTop w:val="0"/>
      <w:marBottom w:val="0"/>
      <w:divBdr>
        <w:top w:val="none" w:sz="0" w:space="0" w:color="auto"/>
        <w:left w:val="none" w:sz="0" w:space="0" w:color="auto"/>
        <w:bottom w:val="none" w:sz="0" w:space="0" w:color="auto"/>
        <w:right w:val="none" w:sz="0" w:space="0" w:color="auto"/>
      </w:divBdr>
    </w:div>
    <w:div w:id="1283265230">
      <w:bodyDiv w:val="1"/>
      <w:marLeft w:val="0"/>
      <w:marRight w:val="0"/>
      <w:marTop w:val="0"/>
      <w:marBottom w:val="0"/>
      <w:divBdr>
        <w:top w:val="none" w:sz="0" w:space="0" w:color="auto"/>
        <w:left w:val="none" w:sz="0" w:space="0" w:color="auto"/>
        <w:bottom w:val="none" w:sz="0" w:space="0" w:color="auto"/>
        <w:right w:val="none" w:sz="0" w:space="0" w:color="auto"/>
      </w:divBdr>
      <w:divsChild>
        <w:div w:id="1901284062">
          <w:blockQuote w:val="1"/>
          <w:marLeft w:val="0"/>
          <w:marRight w:val="0"/>
          <w:marTop w:val="199"/>
          <w:marBottom w:val="199"/>
          <w:divBdr>
            <w:top w:val="none" w:sz="0" w:space="0" w:color="auto"/>
            <w:left w:val="single" w:sz="12" w:space="11" w:color="BBBBBB"/>
            <w:bottom w:val="none" w:sz="0" w:space="0" w:color="auto"/>
            <w:right w:val="none" w:sz="0" w:space="0" w:color="auto"/>
          </w:divBdr>
        </w:div>
      </w:divsChild>
    </w:div>
    <w:div w:id="1426611389">
      <w:bodyDiv w:val="1"/>
      <w:marLeft w:val="0"/>
      <w:marRight w:val="0"/>
      <w:marTop w:val="0"/>
      <w:marBottom w:val="0"/>
      <w:divBdr>
        <w:top w:val="none" w:sz="0" w:space="0" w:color="auto"/>
        <w:left w:val="none" w:sz="0" w:space="0" w:color="auto"/>
        <w:bottom w:val="none" w:sz="0" w:space="0" w:color="auto"/>
        <w:right w:val="none" w:sz="0" w:space="0" w:color="auto"/>
      </w:divBdr>
    </w:div>
    <w:div w:id="1537087469">
      <w:bodyDiv w:val="1"/>
      <w:marLeft w:val="0"/>
      <w:marRight w:val="0"/>
      <w:marTop w:val="0"/>
      <w:marBottom w:val="0"/>
      <w:divBdr>
        <w:top w:val="none" w:sz="0" w:space="0" w:color="auto"/>
        <w:left w:val="none" w:sz="0" w:space="0" w:color="auto"/>
        <w:bottom w:val="none" w:sz="0" w:space="0" w:color="auto"/>
        <w:right w:val="none" w:sz="0" w:space="0" w:color="auto"/>
      </w:divBdr>
    </w:div>
    <w:div w:id="1572885039">
      <w:bodyDiv w:val="1"/>
      <w:marLeft w:val="0"/>
      <w:marRight w:val="0"/>
      <w:marTop w:val="0"/>
      <w:marBottom w:val="0"/>
      <w:divBdr>
        <w:top w:val="none" w:sz="0" w:space="0" w:color="auto"/>
        <w:left w:val="none" w:sz="0" w:space="0" w:color="auto"/>
        <w:bottom w:val="none" w:sz="0" w:space="0" w:color="auto"/>
        <w:right w:val="none" w:sz="0" w:space="0" w:color="auto"/>
      </w:divBdr>
    </w:div>
    <w:div w:id="1719207996">
      <w:bodyDiv w:val="1"/>
      <w:marLeft w:val="0"/>
      <w:marRight w:val="0"/>
      <w:marTop w:val="0"/>
      <w:marBottom w:val="0"/>
      <w:divBdr>
        <w:top w:val="none" w:sz="0" w:space="0" w:color="auto"/>
        <w:left w:val="none" w:sz="0" w:space="0" w:color="auto"/>
        <w:bottom w:val="none" w:sz="0" w:space="0" w:color="auto"/>
        <w:right w:val="none" w:sz="0" w:space="0" w:color="auto"/>
      </w:divBdr>
    </w:div>
    <w:div w:id="1823228510">
      <w:bodyDiv w:val="1"/>
      <w:marLeft w:val="0"/>
      <w:marRight w:val="0"/>
      <w:marTop w:val="0"/>
      <w:marBottom w:val="0"/>
      <w:divBdr>
        <w:top w:val="none" w:sz="0" w:space="0" w:color="auto"/>
        <w:left w:val="none" w:sz="0" w:space="0" w:color="auto"/>
        <w:bottom w:val="none" w:sz="0" w:space="0" w:color="auto"/>
        <w:right w:val="none" w:sz="0" w:space="0" w:color="auto"/>
      </w:divBdr>
    </w:div>
    <w:div w:id="184257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tu.sernam.ru/book_g_rts.php?id=143" TargetMode="External"/></Relationship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21" Type="http://schemas.openxmlformats.org/officeDocument/2006/relationships/image" Target="media/image11.gif"/><Relationship Id="rId42" Type="http://schemas.openxmlformats.org/officeDocument/2006/relationships/image" Target="media/image23.wmf"/><Relationship Id="rId47" Type="http://schemas.openxmlformats.org/officeDocument/2006/relationships/oleObject" Target="embeddings/oleObject12.bin"/><Relationship Id="rId63" Type="http://schemas.openxmlformats.org/officeDocument/2006/relationships/oleObject" Target="embeddings/oleObject20.bin"/><Relationship Id="rId68" Type="http://schemas.openxmlformats.org/officeDocument/2006/relationships/oleObject" Target="embeddings/oleObject22.bin"/><Relationship Id="rId2" Type="http://schemas.openxmlformats.org/officeDocument/2006/relationships/numbering" Target="numbering.xml"/><Relationship Id="rId16" Type="http://schemas.openxmlformats.org/officeDocument/2006/relationships/image" Target="media/image6.gif"/><Relationship Id="rId29" Type="http://schemas.openxmlformats.org/officeDocument/2006/relationships/oleObject" Target="embeddings/oleObject3.bin"/><Relationship Id="rId11" Type="http://schemas.openxmlformats.org/officeDocument/2006/relationships/package" Target="embeddings/Microsoft_Visio_Drawing1.vsdx"/><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oleObject" Target="embeddings/oleObject7.bin"/><Relationship Id="rId40" Type="http://schemas.openxmlformats.org/officeDocument/2006/relationships/image" Target="media/image22.wmf"/><Relationship Id="rId45" Type="http://schemas.openxmlformats.org/officeDocument/2006/relationships/oleObject" Target="embeddings/oleObject11.bin"/><Relationship Id="rId53" Type="http://schemas.openxmlformats.org/officeDocument/2006/relationships/oleObject" Target="embeddings/oleObject15.bin"/><Relationship Id="rId58" Type="http://schemas.openxmlformats.org/officeDocument/2006/relationships/image" Target="media/image31.wmf"/><Relationship Id="rId66" Type="http://schemas.openxmlformats.org/officeDocument/2006/relationships/oleObject" Target="embeddings/oleObject21.bin"/><Relationship Id="rId74"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19.bin"/><Relationship Id="rId19" Type="http://schemas.openxmlformats.org/officeDocument/2006/relationships/image" Target="media/image9.gif"/><Relationship Id="rId14" Type="http://schemas.openxmlformats.org/officeDocument/2006/relationships/image" Target="media/image4.png"/><Relationship Id="rId22" Type="http://schemas.openxmlformats.org/officeDocument/2006/relationships/image" Target="media/image12.gif"/><Relationship Id="rId27" Type="http://schemas.openxmlformats.org/officeDocument/2006/relationships/oleObject" Target="embeddings/oleObject2.bin"/><Relationship Id="rId30" Type="http://schemas.openxmlformats.org/officeDocument/2006/relationships/image" Target="media/image17.wmf"/><Relationship Id="rId35" Type="http://schemas.openxmlformats.org/officeDocument/2006/relationships/oleObject" Target="embeddings/oleObject6.bin"/><Relationship Id="rId43" Type="http://schemas.openxmlformats.org/officeDocument/2006/relationships/oleObject" Target="embeddings/oleObject10.bin"/><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image" Target="media/image37.wmf"/><Relationship Id="rId8" Type="http://schemas.openxmlformats.org/officeDocument/2006/relationships/comments" Target="comments.xml"/><Relationship Id="rId51" Type="http://schemas.openxmlformats.org/officeDocument/2006/relationships/oleObject" Target="embeddings/oleObject14.bin"/><Relationship Id="rId72"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18.bin"/><Relationship Id="rId67" Type="http://schemas.openxmlformats.org/officeDocument/2006/relationships/image" Target="media/image36.wmf"/><Relationship Id="rId20" Type="http://schemas.openxmlformats.org/officeDocument/2006/relationships/image" Target="media/image10.gif"/><Relationship Id="rId41" Type="http://schemas.openxmlformats.org/officeDocument/2006/relationships/oleObject" Target="embeddings/oleObject9.bin"/><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oleObject" Target="embeddings/oleObject23.bin"/><Relationship Id="rId75"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3.bin"/><Relationship Id="rId57" Type="http://schemas.openxmlformats.org/officeDocument/2006/relationships/oleObject" Target="embeddings/oleObject17.bin"/><Relationship Id="rId10" Type="http://schemas.openxmlformats.org/officeDocument/2006/relationships/image" Target="media/image1.emf"/><Relationship Id="rId31" Type="http://schemas.openxmlformats.org/officeDocument/2006/relationships/oleObject" Target="embeddings/oleObject4.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image" Target="media/image35.wmf"/><Relationship Id="rId73"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image" Target="media/image8.gif"/><Relationship Id="rId39" Type="http://schemas.openxmlformats.org/officeDocument/2006/relationships/oleObject" Target="embeddings/oleObject8.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16.bin"/><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3895E-93CC-4E86-BD01-82ACFA96C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47</Pages>
  <Words>7231</Words>
  <Characters>41222</Characters>
  <Application>Microsoft Office Word</Application>
  <DocSecurity>0</DocSecurity>
  <Lines>343</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48357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 Koltsov</dc:creator>
  <cp:keywords/>
  <dc:description/>
  <cp:lastModifiedBy>Artem Koltsov</cp:lastModifiedBy>
  <cp:revision>22</cp:revision>
  <dcterms:created xsi:type="dcterms:W3CDTF">2014-06-14T19:28:00Z</dcterms:created>
  <dcterms:modified xsi:type="dcterms:W3CDTF">2014-06-16T11:49:00Z</dcterms:modified>
</cp:coreProperties>
</file>