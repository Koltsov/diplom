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7D99A" w14:textId="24D58FFF" w:rsidR="00C449EC" w:rsidRDefault="00C449EC" w:rsidP="00C449EC">
      <w:pPr>
        <w:pStyle w:val="Title"/>
      </w:pPr>
      <w:r>
        <w:t>Разработка алгоритма декодирования сигнала кардиомониторной системы с аудиоканалом передачи данных</w:t>
      </w:r>
    </w:p>
    <w:p w14:paraId="3001FC36" w14:textId="77777777" w:rsidR="00C449EC" w:rsidRDefault="00C449EC">
      <w:pPr>
        <w:spacing w:line="259" w:lineRule="auto"/>
      </w:pPr>
      <w:r>
        <w:br w:type="page"/>
      </w:r>
    </w:p>
    <w:sdt>
      <w:sdtPr>
        <w:rPr>
          <w:rFonts w:ascii="Times New Roman" w:eastAsiaTheme="minorHAnsi" w:hAnsi="Times New Roman" w:cstheme="minorBidi"/>
          <w:color w:val="auto"/>
          <w:sz w:val="24"/>
          <w:szCs w:val="22"/>
          <w:lang w:val="ru-RU"/>
        </w:rPr>
        <w:id w:val="1644778764"/>
        <w:docPartObj>
          <w:docPartGallery w:val="Table of Contents"/>
          <w:docPartUnique/>
        </w:docPartObj>
      </w:sdtPr>
      <w:sdtEndPr>
        <w:rPr>
          <w:b/>
          <w:bCs/>
          <w:noProof/>
        </w:rPr>
      </w:sdtEndPr>
      <w:sdtContent>
        <w:p w14:paraId="4A006707" w14:textId="5A824BEB" w:rsidR="00DB74CA" w:rsidRPr="00DB74CA" w:rsidRDefault="00DB74CA">
          <w:pPr>
            <w:pStyle w:val="TOCHeading"/>
            <w:rPr>
              <w:rStyle w:val="Heading1Char"/>
            </w:rPr>
          </w:pPr>
          <w:r>
            <w:rPr>
              <w:lang w:val="ru-RU"/>
            </w:rPr>
            <w:t>Оглавление</w:t>
          </w:r>
        </w:p>
        <w:p w14:paraId="07A489D4" w14:textId="77777777" w:rsidR="00DB74CA" w:rsidRDefault="00DB74CA">
          <w:pPr>
            <w:pStyle w:val="TOC1"/>
            <w:tabs>
              <w:tab w:val="left" w:pos="44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89524087" w:history="1">
            <w:r w:rsidRPr="00D76D36">
              <w:rPr>
                <w:rStyle w:val="Hyperlink"/>
                <w:noProof/>
              </w:rPr>
              <w:t>1.</w:t>
            </w:r>
            <w:r>
              <w:rPr>
                <w:rFonts w:asciiTheme="minorHAnsi" w:eastAsiaTheme="minorEastAsia" w:hAnsiTheme="minorHAnsi"/>
                <w:noProof/>
                <w:sz w:val="22"/>
                <w:lang w:val="en-US"/>
              </w:rPr>
              <w:tab/>
            </w:r>
            <w:r w:rsidRPr="00D76D36">
              <w:rPr>
                <w:rStyle w:val="Hyperlink"/>
                <w:noProof/>
              </w:rPr>
              <w:t>Вве</w:t>
            </w:r>
            <w:r w:rsidRPr="00D76D36">
              <w:rPr>
                <w:rStyle w:val="Hyperlink"/>
                <w:noProof/>
              </w:rPr>
              <w:t>д</w:t>
            </w:r>
            <w:r w:rsidRPr="00D76D36">
              <w:rPr>
                <w:rStyle w:val="Hyperlink"/>
                <w:noProof/>
              </w:rPr>
              <w:t>ение</w:t>
            </w:r>
            <w:r>
              <w:rPr>
                <w:noProof/>
                <w:webHidden/>
              </w:rPr>
              <w:tab/>
            </w:r>
            <w:r>
              <w:rPr>
                <w:noProof/>
                <w:webHidden/>
              </w:rPr>
              <w:fldChar w:fldCharType="begin"/>
            </w:r>
            <w:r>
              <w:rPr>
                <w:noProof/>
                <w:webHidden/>
              </w:rPr>
              <w:instrText xml:space="preserve"> PAGEREF _Toc389524087 \h </w:instrText>
            </w:r>
            <w:r>
              <w:rPr>
                <w:noProof/>
                <w:webHidden/>
              </w:rPr>
            </w:r>
            <w:r>
              <w:rPr>
                <w:noProof/>
                <w:webHidden/>
              </w:rPr>
              <w:fldChar w:fldCharType="separate"/>
            </w:r>
            <w:r>
              <w:rPr>
                <w:noProof/>
                <w:webHidden/>
              </w:rPr>
              <w:t>2</w:t>
            </w:r>
            <w:r>
              <w:rPr>
                <w:noProof/>
                <w:webHidden/>
              </w:rPr>
              <w:fldChar w:fldCharType="end"/>
            </w:r>
          </w:hyperlink>
        </w:p>
        <w:p w14:paraId="4E483DDE" w14:textId="77777777" w:rsidR="00DB74CA" w:rsidRDefault="007316AC">
          <w:pPr>
            <w:pStyle w:val="TOC2"/>
            <w:tabs>
              <w:tab w:val="right" w:leader="dot" w:pos="9350"/>
            </w:tabs>
            <w:rPr>
              <w:rFonts w:asciiTheme="minorHAnsi" w:eastAsiaTheme="minorEastAsia" w:hAnsiTheme="minorHAnsi"/>
              <w:noProof/>
              <w:sz w:val="22"/>
              <w:lang w:val="en-US"/>
            </w:rPr>
          </w:pPr>
          <w:hyperlink w:anchor="_Toc389524088" w:history="1">
            <w:r w:rsidR="00DB74CA" w:rsidRPr="00D76D36">
              <w:rPr>
                <w:rStyle w:val="Hyperlink"/>
                <w:noProof/>
              </w:rPr>
              <w:t>Акту</w:t>
            </w:r>
            <w:r w:rsidR="00DB74CA" w:rsidRPr="00D76D36">
              <w:rPr>
                <w:rStyle w:val="Hyperlink"/>
                <w:noProof/>
              </w:rPr>
              <w:t>а</w:t>
            </w:r>
            <w:r w:rsidR="00DB74CA" w:rsidRPr="00D76D36">
              <w:rPr>
                <w:rStyle w:val="Hyperlink"/>
                <w:noProof/>
              </w:rPr>
              <w:t>льность работы</w:t>
            </w:r>
            <w:r w:rsidR="00DB74CA">
              <w:rPr>
                <w:noProof/>
                <w:webHidden/>
              </w:rPr>
              <w:tab/>
            </w:r>
            <w:r w:rsidR="00DB74CA">
              <w:rPr>
                <w:noProof/>
                <w:webHidden/>
              </w:rPr>
              <w:fldChar w:fldCharType="begin"/>
            </w:r>
            <w:r w:rsidR="00DB74CA">
              <w:rPr>
                <w:noProof/>
                <w:webHidden/>
              </w:rPr>
              <w:instrText xml:space="preserve"> PAGEREF _Toc389524088 \h </w:instrText>
            </w:r>
            <w:r w:rsidR="00DB74CA">
              <w:rPr>
                <w:noProof/>
                <w:webHidden/>
              </w:rPr>
            </w:r>
            <w:r w:rsidR="00DB74CA">
              <w:rPr>
                <w:noProof/>
                <w:webHidden/>
              </w:rPr>
              <w:fldChar w:fldCharType="separate"/>
            </w:r>
            <w:r w:rsidR="00DB74CA">
              <w:rPr>
                <w:noProof/>
                <w:webHidden/>
              </w:rPr>
              <w:t>2</w:t>
            </w:r>
            <w:r w:rsidR="00DB74CA">
              <w:rPr>
                <w:noProof/>
                <w:webHidden/>
              </w:rPr>
              <w:fldChar w:fldCharType="end"/>
            </w:r>
          </w:hyperlink>
        </w:p>
        <w:p w14:paraId="447A3BCC" w14:textId="77777777" w:rsidR="00DB74CA" w:rsidRDefault="007316AC">
          <w:pPr>
            <w:pStyle w:val="TOC2"/>
            <w:tabs>
              <w:tab w:val="right" w:leader="dot" w:pos="9350"/>
            </w:tabs>
            <w:rPr>
              <w:rFonts w:asciiTheme="minorHAnsi" w:eastAsiaTheme="minorEastAsia" w:hAnsiTheme="minorHAnsi"/>
              <w:noProof/>
              <w:sz w:val="22"/>
              <w:lang w:val="en-US"/>
            </w:rPr>
          </w:pPr>
          <w:hyperlink w:anchor="_Toc389524089" w:history="1">
            <w:r w:rsidR="00DB74CA" w:rsidRPr="00D76D36">
              <w:rPr>
                <w:rStyle w:val="Hyperlink"/>
                <w:noProof/>
              </w:rPr>
              <w:t>Объект и предмет исследования</w:t>
            </w:r>
            <w:r w:rsidR="00DB74CA">
              <w:rPr>
                <w:noProof/>
                <w:webHidden/>
              </w:rPr>
              <w:tab/>
            </w:r>
            <w:r w:rsidR="00DB74CA">
              <w:rPr>
                <w:noProof/>
                <w:webHidden/>
              </w:rPr>
              <w:fldChar w:fldCharType="begin"/>
            </w:r>
            <w:r w:rsidR="00DB74CA">
              <w:rPr>
                <w:noProof/>
                <w:webHidden/>
              </w:rPr>
              <w:instrText xml:space="preserve"> PAGEREF _Toc389524089 \h </w:instrText>
            </w:r>
            <w:r w:rsidR="00DB74CA">
              <w:rPr>
                <w:noProof/>
                <w:webHidden/>
              </w:rPr>
            </w:r>
            <w:r w:rsidR="00DB74CA">
              <w:rPr>
                <w:noProof/>
                <w:webHidden/>
              </w:rPr>
              <w:fldChar w:fldCharType="separate"/>
            </w:r>
            <w:r w:rsidR="00DB74CA">
              <w:rPr>
                <w:noProof/>
                <w:webHidden/>
              </w:rPr>
              <w:t>3</w:t>
            </w:r>
            <w:r w:rsidR="00DB74CA">
              <w:rPr>
                <w:noProof/>
                <w:webHidden/>
              </w:rPr>
              <w:fldChar w:fldCharType="end"/>
            </w:r>
          </w:hyperlink>
        </w:p>
        <w:p w14:paraId="2054EC42" w14:textId="77777777" w:rsidR="00DB74CA" w:rsidRDefault="007316AC">
          <w:pPr>
            <w:pStyle w:val="TOC2"/>
            <w:tabs>
              <w:tab w:val="right" w:leader="dot" w:pos="9350"/>
            </w:tabs>
            <w:rPr>
              <w:rFonts w:asciiTheme="minorHAnsi" w:eastAsiaTheme="minorEastAsia" w:hAnsiTheme="minorHAnsi"/>
              <w:noProof/>
              <w:sz w:val="22"/>
              <w:lang w:val="en-US"/>
            </w:rPr>
          </w:pPr>
          <w:hyperlink w:anchor="_Toc389524090" w:history="1">
            <w:r w:rsidR="00DB74CA" w:rsidRPr="00D76D36">
              <w:rPr>
                <w:rStyle w:val="Hyperlink"/>
                <w:noProof/>
              </w:rPr>
              <w:t>Цель и задачи дипломной работы</w:t>
            </w:r>
            <w:r w:rsidR="00DB74CA">
              <w:rPr>
                <w:noProof/>
                <w:webHidden/>
              </w:rPr>
              <w:tab/>
            </w:r>
            <w:r w:rsidR="00DB74CA">
              <w:rPr>
                <w:noProof/>
                <w:webHidden/>
              </w:rPr>
              <w:fldChar w:fldCharType="begin"/>
            </w:r>
            <w:r w:rsidR="00DB74CA">
              <w:rPr>
                <w:noProof/>
                <w:webHidden/>
              </w:rPr>
              <w:instrText xml:space="preserve"> PAGEREF _Toc389524090 \h </w:instrText>
            </w:r>
            <w:r w:rsidR="00DB74CA">
              <w:rPr>
                <w:noProof/>
                <w:webHidden/>
              </w:rPr>
            </w:r>
            <w:r w:rsidR="00DB74CA">
              <w:rPr>
                <w:noProof/>
                <w:webHidden/>
              </w:rPr>
              <w:fldChar w:fldCharType="separate"/>
            </w:r>
            <w:r w:rsidR="00DB74CA">
              <w:rPr>
                <w:noProof/>
                <w:webHidden/>
              </w:rPr>
              <w:t>3</w:t>
            </w:r>
            <w:r w:rsidR="00DB74CA">
              <w:rPr>
                <w:noProof/>
                <w:webHidden/>
              </w:rPr>
              <w:fldChar w:fldCharType="end"/>
            </w:r>
          </w:hyperlink>
        </w:p>
        <w:p w14:paraId="74F87012" w14:textId="77777777" w:rsidR="00DB74CA" w:rsidRDefault="007316AC">
          <w:pPr>
            <w:pStyle w:val="TOC2"/>
            <w:tabs>
              <w:tab w:val="right" w:leader="dot" w:pos="9350"/>
            </w:tabs>
            <w:rPr>
              <w:rFonts w:asciiTheme="minorHAnsi" w:eastAsiaTheme="minorEastAsia" w:hAnsiTheme="minorHAnsi"/>
              <w:noProof/>
              <w:sz w:val="22"/>
              <w:lang w:val="en-US"/>
            </w:rPr>
          </w:pPr>
          <w:hyperlink w:anchor="_Toc389524091" w:history="1">
            <w:r w:rsidR="00DB74CA" w:rsidRPr="00D76D36">
              <w:rPr>
                <w:rStyle w:val="Hyperlink"/>
                <w:noProof/>
              </w:rPr>
              <w:t>Гипотеза</w:t>
            </w:r>
            <w:r w:rsidR="00DB74CA">
              <w:rPr>
                <w:noProof/>
                <w:webHidden/>
              </w:rPr>
              <w:tab/>
            </w:r>
            <w:r w:rsidR="00DB74CA">
              <w:rPr>
                <w:noProof/>
                <w:webHidden/>
              </w:rPr>
              <w:fldChar w:fldCharType="begin"/>
            </w:r>
            <w:r w:rsidR="00DB74CA">
              <w:rPr>
                <w:noProof/>
                <w:webHidden/>
              </w:rPr>
              <w:instrText xml:space="preserve"> PAGEREF _Toc389524091 \h </w:instrText>
            </w:r>
            <w:r w:rsidR="00DB74CA">
              <w:rPr>
                <w:noProof/>
                <w:webHidden/>
              </w:rPr>
            </w:r>
            <w:r w:rsidR="00DB74CA">
              <w:rPr>
                <w:noProof/>
                <w:webHidden/>
              </w:rPr>
              <w:fldChar w:fldCharType="separate"/>
            </w:r>
            <w:r w:rsidR="00DB74CA">
              <w:rPr>
                <w:noProof/>
                <w:webHidden/>
              </w:rPr>
              <w:t>4</w:t>
            </w:r>
            <w:r w:rsidR="00DB74CA">
              <w:rPr>
                <w:noProof/>
                <w:webHidden/>
              </w:rPr>
              <w:fldChar w:fldCharType="end"/>
            </w:r>
          </w:hyperlink>
        </w:p>
        <w:p w14:paraId="79F06968" w14:textId="77777777" w:rsidR="00DB74CA" w:rsidRDefault="007316AC">
          <w:pPr>
            <w:pStyle w:val="TOC2"/>
            <w:tabs>
              <w:tab w:val="right" w:leader="dot" w:pos="9350"/>
            </w:tabs>
            <w:rPr>
              <w:rFonts w:asciiTheme="minorHAnsi" w:eastAsiaTheme="minorEastAsia" w:hAnsiTheme="minorHAnsi"/>
              <w:noProof/>
              <w:sz w:val="22"/>
              <w:lang w:val="en-US"/>
            </w:rPr>
          </w:pPr>
          <w:hyperlink w:anchor="_Toc389524092" w:history="1">
            <w:r w:rsidR="00DB74CA" w:rsidRPr="00D76D36">
              <w:rPr>
                <w:rStyle w:val="Hyperlink"/>
                <w:noProof/>
              </w:rPr>
              <w:t>Методы исследования</w:t>
            </w:r>
            <w:r w:rsidR="00DB74CA">
              <w:rPr>
                <w:noProof/>
                <w:webHidden/>
              </w:rPr>
              <w:tab/>
            </w:r>
            <w:r w:rsidR="00DB74CA">
              <w:rPr>
                <w:noProof/>
                <w:webHidden/>
              </w:rPr>
              <w:fldChar w:fldCharType="begin"/>
            </w:r>
            <w:r w:rsidR="00DB74CA">
              <w:rPr>
                <w:noProof/>
                <w:webHidden/>
              </w:rPr>
              <w:instrText xml:space="preserve"> PAGEREF _Toc389524092 \h </w:instrText>
            </w:r>
            <w:r w:rsidR="00DB74CA">
              <w:rPr>
                <w:noProof/>
                <w:webHidden/>
              </w:rPr>
            </w:r>
            <w:r w:rsidR="00DB74CA">
              <w:rPr>
                <w:noProof/>
                <w:webHidden/>
              </w:rPr>
              <w:fldChar w:fldCharType="separate"/>
            </w:r>
            <w:r w:rsidR="00DB74CA">
              <w:rPr>
                <w:noProof/>
                <w:webHidden/>
              </w:rPr>
              <w:t>4</w:t>
            </w:r>
            <w:r w:rsidR="00DB74CA">
              <w:rPr>
                <w:noProof/>
                <w:webHidden/>
              </w:rPr>
              <w:fldChar w:fldCharType="end"/>
            </w:r>
          </w:hyperlink>
        </w:p>
        <w:p w14:paraId="1708B930" w14:textId="77777777" w:rsidR="00DB74CA" w:rsidRDefault="007316AC">
          <w:pPr>
            <w:pStyle w:val="TOC2"/>
            <w:tabs>
              <w:tab w:val="right" w:leader="dot" w:pos="9350"/>
            </w:tabs>
            <w:rPr>
              <w:rFonts w:asciiTheme="minorHAnsi" w:eastAsiaTheme="minorEastAsia" w:hAnsiTheme="minorHAnsi"/>
              <w:noProof/>
              <w:sz w:val="22"/>
              <w:lang w:val="en-US"/>
            </w:rPr>
          </w:pPr>
          <w:hyperlink w:anchor="_Toc389524093" w:history="1">
            <w:r w:rsidR="00DB74CA" w:rsidRPr="00D76D36">
              <w:rPr>
                <w:rStyle w:val="Hyperlink"/>
                <w:noProof/>
              </w:rPr>
              <w:t>Научная новизна и практическая значимость исследуемой проблемы</w:t>
            </w:r>
            <w:r w:rsidR="00DB74CA">
              <w:rPr>
                <w:noProof/>
                <w:webHidden/>
              </w:rPr>
              <w:tab/>
            </w:r>
            <w:r w:rsidR="00DB74CA">
              <w:rPr>
                <w:noProof/>
                <w:webHidden/>
              </w:rPr>
              <w:fldChar w:fldCharType="begin"/>
            </w:r>
            <w:r w:rsidR="00DB74CA">
              <w:rPr>
                <w:noProof/>
                <w:webHidden/>
              </w:rPr>
              <w:instrText xml:space="preserve"> PAGEREF _Toc389524093 \h </w:instrText>
            </w:r>
            <w:r w:rsidR="00DB74CA">
              <w:rPr>
                <w:noProof/>
                <w:webHidden/>
              </w:rPr>
            </w:r>
            <w:r w:rsidR="00DB74CA">
              <w:rPr>
                <w:noProof/>
                <w:webHidden/>
              </w:rPr>
              <w:fldChar w:fldCharType="separate"/>
            </w:r>
            <w:r w:rsidR="00DB74CA">
              <w:rPr>
                <w:noProof/>
                <w:webHidden/>
              </w:rPr>
              <w:t>4</w:t>
            </w:r>
            <w:r w:rsidR="00DB74CA">
              <w:rPr>
                <w:noProof/>
                <w:webHidden/>
              </w:rPr>
              <w:fldChar w:fldCharType="end"/>
            </w:r>
          </w:hyperlink>
        </w:p>
        <w:p w14:paraId="44B52A66" w14:textId="77777777" w:rsidR="00DB74CA" w:rsidRDefault="007316AC">
          <w:pPr>
            <w:pStyle w:val="TOC2"/>
            <w:tabs>
              <w:tab w:val="right" w:leader="dot" w:pos="9350"/>
            </w:tabs>
            <w:rPr>
              <w:rFonts w:asciiTheme="minorHAnsi" w:eastAsiaTheme="minorEastAsia" w:hAnsiTheme="minorHAnsi"/>
              <w:noProof/>
              <w:sz w:val="22"/>
              <w:lang w:val="en-US"/>
            </w:rPr>
          </w:pPr>
          <w:hyperlink w:anchor="_Toc389524094" w:history="1">
            <w:r w:rsidR="00DB74CA" w:rsidRPr="00D76D36">
              <w:rPr>
                <w:rStyle w:val="Hyperlink"/>
                <w:noProof/>
              </w:rPr>
              <w:t>Описание структуры работы</w:t>
            </w:r>
            <w:r w:rsidR="00DB74CA">
              <w:rPr>
                <w:noProof/>
                <w:webHidden/>
              </w:rPr>
              <w:tab/>
            </w:r>
            <w:r w:rsidR="00DB74CA">
              <w:rPr>
                <w:noProof/>
                <w:webHidden/>
              </w:rPr>
              <w:fldChar w:fldCharType="begin"/>
            </w:r>
            <w:r w:rsidR="00DB74CA">
              <w:rPr>
                <w:noProof/>
                <w:webHidden/>
              </w:rPr>
              <w:instrText xml:space="preserve"> PAGEREF _Toc389524094 \h </w:instrText>
            </w:r>
            <w:r w:rsidR="00DB74CA">
              <w:rPr>
                <w:noProof/>
                <w:webHidden/>
              </w:rPr>
            </w:r>
            <w:r w:rsidR="00DB74CA">
              <w:rPr>
                <w:noProof/>
                <w:webHidden/>
              </w:rPr>
              <w:fldChar w:fldCharType="separate"/>
            </w:r>
            <w:r w:rsidR="00DB74CA">
              <w:rPr>
                <w:noProof/>
                <w:webHidden/>
              </w:rPr>
              <w:t>4</w:t>
            </w:r>
            <w:r w:rsidR="00DB74CA">
              <w:rPr>
                <w:noProof/>
                <w:webHidden/>
              </w:rPr>
              <w:fldChar w:fldCharType="end"/>
            </w:r>
          </w:hyperlink>
        </w:p>
        <w:p w14:paraId="75285B3A" w14:textId="77777777" w:rsidR="00DB74CA" w:rsidRDefault="007316AC">
          <w:pPr>
            <w:pStyle w:val="TOC1"/>
            <w:tabs>
              <w:tab w:val="left" w:pos="440"/>
              <w:tab w:val="right" w:leader="dot" w:pos="9350"/>
            </w:tabs>
            <w:rPr>
              <w:rFonts w:asciiTheme="minorHAnsi" w:eastAsiaTheme="minorEastAsia" w:hAnsiTheme="minorHAnsi"/>
              <w:noProof/>
              <w:sz w:val="22"/>
              <w:lang w:val="en-US"/>
            </w:rPr>
          </w:pPr>
          <w:hyperlink w:anchor="_Toc389524095" w:history="1">
            <w:r w:rsidR="00DB74CA" w:rsidRPr="00D76D36">
              <w:rPr>
                <w:rStyle w:val="Hyperlink"/>
                <w:noProof/>
              </w:rPr>
              <w:t>2.</w:t>
            </w:r>
            <w:r w:rsidR="00DB74CA">
              <w:rPr>
                <w:rFonts w:asciiTheme="minorHAnsi" w:eastAsiaTheme="minorEastAsia" w:hAnsiTheme="minorHAnsi"/>
                <w:noProof/>
                <w:sz w:val="22"/>
                <w:lang w:val="en-US"/>
              </w:rPr>
              <w:tab/>
            </w:r>
            <w:r w:rsidR="00DB74CA" w:rsidRPr="00D76D36">
              <w:rPr>
                <w:rStyle w:val="Hyperlink"/>
                <w:noProof/>
              </w:rPr>
              <w:t>Теоретическая база работы</w:t>
            </w:r>
            <w:r w:rsidR="00DB74CA">
              <w:rPr>
                <w:noProof/>
                <w:webHidden/>
              </w:rPr>
              <w:tab/>
            </w:r>
            <w:r w:rsidR="00DB74CA">
              <w:rPr>
                <w:noProof/>
                <w:webHidden/>
              </w:rPr>
              <w:fldChar w:fldCharType="begin"/>
            </w:r>
            <w:r w:rsidR="00DB74CA">
              <w:rPr>
                <w:noProof/>
                <w:webHidden/>
              </w:rPr>
              <w:instrText xml:space="preserve"> PAGEREF _Toc389524095 \h </w:instrText>
            </w:r>
            <w:r w:rsidR="00DB74CA">
              <w:rPr>
                <w:noProof/>
                <w:webHidden/>
              </w:rPr>
            </w:r>
            <w:r w:rsidR="00DB74CA">
              <w:rPr>
                <w:noProof/>
                <w:webHidden/>
              </w:rPr>
              <w:fldChar w:fldCharType="separate"/>
            </w:r>
            <w:r w:rsidR="00DB74CA">
              <w:rPr>
                <w:noProof/>
                <w:webHidden/>
              </w:rPr>
              <w:t>5</w:t>
            </w:r>
            <w:r w:rsidR="00DB74CA">
              <w:rPr>
                <w:noProof/>
                <w:webHidden/>
              </w:rPr>
              <w:fldChar w:fldCharType="end"/>
            </w:r>
          </w:hyperlink>
        </w:p>
        <w:p w14:paraId="2840A78C" w14:textId="77777777" w:rsidR="00DB74CA" w:rsidRDefault="007316AC">
          <w:pPr>
            <w:pStyle w:val="TOC2"/>
            <w:tabs>
              <w:tab w:val="left" w:pos="880"/>
              <w:tab w:val="right" w:leader="dot" w:pos="9350"/>
            </w:tabs>
            <w:rPr>
              <w:rFonts w:asciiTheme="minorHAnsi" w:eastAsiaTheme="minorEastAsia" w:hAnsiTheme="minorHAnsi"/>
              <w:noProof/>
              <w:sz w:val="22"/>
              <w:lang w:val="en-US"/>
            </w:rPr>
          </w:pPr>
          <w:hyperlink w:anchor="_Toc389524096" w:history="1">
            <w:r w:rsidR="00DB74CA" w:rsidRPr="00D76D36">
              <w:rPr>
                <w:rStyle w:val="Hyperlink"/>
                <w:noProof/>
              </w:rPr>
              <w:t>2.1.</w:t>
            </w:r>
            <w:r w:rsidR="00DB74CA">
              <w:rPr>
                <w:rFonts w:asciiTheme="minorHAnsi" w:eastAsiaTheme="minorEastAsia" w:hAnsiTheme="minorHAnsi"/>
                <w:noProof/>
                <w:sz w:val="22"/>
                <w:lang w:val="en-US"/>
              </w:rPr>
              <w:tab/>
            </w:r>
            <w:r w:rsidR="00DB74CA" w:rsidRPr="00D76D36">
              <w:rPr>
                <w:rStyle w:val="Hyperlink"/>
                <w:noProof/>
              </w:rPr>
              <w:t>Согласованный (оптимальный) фильтр</w:t>
            </w:r>
            <w:r w:rsidR="00DB74CA">
              <w:rPr>
                <w:noProof/>
                <w:webHidden/>
              </w:rPr>
              <w:tab/>
            </w:r>
            <w:r w:rsidR="00DB74CA">
              <w:rPr>
                <w:noProof/>
                <w:webHidden/>
              </w:rPr>
              <w:fldChar w:fldCharType="begin"/>
            </w:r>
            <w:r w:rsidR="00DB74CA">
              <w:rPr>
                <w:noProof/>
                <w:webHidden/>
              </w:rPr>
              <w:instrText xml:space="preserve"> PAGEREF _Toc389524096 \h </w:instrText>
            </w:r>
            <w:r w:rsidR="00DB74CA">
              <w:rPr>
                <w:noProof/>
                <w:webHidden/>
              </w:rPr>
            </w:r>
            <w:r w:rsidR="00DB74CA">
              <w:rPr>
                <w:noProof/>
                <w:webHidden/>
              </w:rPr>
              <w:fldChar w:fldCharType="separate"/>
            </w:r>
            <w:r w:rsidR="00DB74CA">
              <w:rPr>
                <w:noProof/>
                <w:webHidden/>
              </w:rPr>
              <w:t>5</w:t>
            </w:r>
            <w:r w:rsidR="00DB74CA">
              <w:rPr>
                <w:noProof/>
                <w:webHidden/>
              </w:rPr>
              <w:fldChar w:fldCharType="end"/>
            </w:r>
          </w:hyperlink>
        </w:p>
        <w:p w14:paraId="536879DA" w14:textId="77777777" w:rsidR="00DB74CA" w:rsidRDefault="007316AC">
          <w:pPr>
            <w:pStyle w:val="TOC2"/>
            <w:tabs>
              <w:tab w:val="left" w:pos="880"/>
              <w:tab w:val="right" w:leader="dot" w:pos="9350"/>
            </w:tabs>
            <w:rPr>
              <w:rFonts w:asciiTheme="minorHAnsi" w:eastAsiaTheme="minorEastAsia" w:hAnsiTheme="minorHAnsi"/>
              <w:noProof/>
              <w:sz w:val="22"/>
              <w:lang w:val="en-US"/>
            </w:rPr>
          </w:pPr>
          <w:hyperlink w:anchor="_Toc389524097" w:history="1">
            <w:r w:rsidR="00DB74CA" w:rsidRPr="00D76D36">
              <w:rPr>
                <w:rStyle w:val="Hyperlink"/>
                <w:noProof/>
              </w:rPr>
              <w:t>2.2.</w:t>
            </w:r>
            <w:r w:rsidR="00DB74CA">
              <w:rPr>
                <w:rFonts w:asciiTheme="minorHAnsi" w:eastAsiaTheme="minorEastAsia" w:hAnsiTheme="minorHAnsi"/>
                <w:noProof/>
                <w:sz w:val="22"/>
                <w:lang w:val="en-US"/>
              </w:rPr>
              <w:tab/>
            </w:r>
            <w:r w:rsidR="00DB74CA" w:rsidRPr="00D76D36">
              <w:rPr>
                <w:rStyle w:val="Hyperlink"/>
                <w:noProof/>
              </w:rPr>
              <w:t>Корреляционный прием и адаптивная фильтрация</w:t>
            </w:r>
            <w:r w:rsidR="00DB74CA">
              <w:rPr>
                <w:noProof/>
                <w:webHidden/>
              </w:rPr>
              <w:tab/>
            </w:r>
            <w:r w:rsidR="00DB74CA">
              <w:rPr>
                <w:noProof/>
                <w:webHidden/>
              </w:rPr>
              <w:fldChar w:fldCharType="begin"/>
            </w:r>
            <w:r w:rsidR="00DB74CA">
              <w:rPr>
                <w:noProof/>
                <w:webHidden/>
              </w:rPr>
              <w:instrText xml:space="preserve"> PAGEREF _Toc389524097 \h </w:instrText>
            </w:r>
            <w:r w:rsidR="00DB74CA">
              <w:rPr>
                <w:noProof/>
                <w:webHidden/>
              </w:rPr>
            </w:r>
            <w:r w:rsidR="00DB74CA">
              <w:rPr>
                <w:noProof/>
                <w:webHidden/>
              </w:rPr>
              <w:fldChar w:fldCharType="separate"/>
            </w:r>
            <w:r w:rsidR="00DB74CA">
              <w:rPr>
                <w:noProof/>
                <w:webHidden/>
              </w:rPr>
              <w:t>12</w:t>
            </w:r>
            <w:r w:rsidR="00DB74CA">
              <w:rPr>
                <w:noProof/>
                <w:webHidden/>
              </w:rPr>
              <w:fldChar w:fldCharType="end"/>
            </w:r>
          </w:hyperlink>
        </w:p>
        <w:p w14:paraId="6A1791C9" w14:textId="77777777" w:rsidR="00DB74CA" w:rsidRDefault="007316AC">
          <w:pPr>
            <w:pStyle w:val="TOC2"/>
            <w:tabs>
              <w:tab w:val="left" w:pos="880"/>
              <w:tab w:val="right" w:leader="dot" w:pos="9350"/>
            </w:tabs>
            <w:rPr>
              <w:rFonts w:asciiTheme="minorHAnsi" w:eastAsiaTheme="minorEastAsia" w:hAnsiTheme="minorHAnsi"/>
              <w:noProof/>
              <w:sz w:val="22"/>
              <w:lang w:val="en-US"/>
            </w:rPr>
          </w:pPr>
          <w:hyperlink w:anchor="_Toc389524098" w:history="1">
            <w:r w:rsidR="00DB74CA" w:rsidRPr="00D76D36">
              <w:rPr>
                <w:rStyle w:val="Hyperlink"/>
                <w:noProof/>
              </w:rPr>
              <w:t>2.3.</w:t>
            </w:r>
            <w:r w:rsidR="00DB74CA">
              <w:rPr>
                <w:rFonts w:asciiTheme="minorHAnsi" w:eastAsiaTheme="minorEastAsia" w:hAnsiTheme="minorHAnsi"/>
                <w:noProof/>
                <w:sz w:val="22"/>
                <w:lang w:val="en-US"/>
              </w:rPr>
              <w:tab/>
            </w:r>
            <w:r w:rsidR="00DB74CA" w:rsidRPr="00D76D36">
              <w:rPr>
                <w:rStyle w:val="Hyperlink"/>
                <w:noProof/>
              </w:rPr>
              <w:t>Цифровая свертка</w:t>
            </w:r>
            <w:r w:rsidR="00DB74CA">
              <w:rPr>
                <w:noProof/>
                <w:webHidden/>
              </w:rPr>
              <w:tab/>
            </w:r>
            <w:r w:rsidR="00DB74CA">
              <w:rPr>
                <w:noProof/>
                <w:webHidden/>
              </w:rPr>
              <w:fldChar w:fldCharType="begin"/>
            </w:r>
            <w:r w:rsidR="00DB74CA">
              <w:rPr>
                <w:noProof/>
                <w:webHidden/>
              </w:rPr>
              <w:instrText xml:space="preserve"> PAGEREF _Toc389524098 \h </w:instrText>
            </w:r>
            <w:r w:rsidR="00DB74CA">
              <w:rPr>
                <w:noProof/>
                <w:webHidden/>
              </w:rPr>
            </w:r>
            <w:r w:rsidR="00DB74CA">
              <w:rPr>
                <w:noProof/>
                <w:webHidden/>
              </w:rPr>
              <w:fldChar w:fldCharType="separate"/>
            </w:r>
            <w:r w:rsidR="00DB74CA">
              <w:rPr>
                <w:noProof/>
                <w:webHidden/>
              </w:rPr>
              <w:t>13</w:t>
            </w:r>
            <w:r w:rsidR="00DB74CA">
              <w:rPr>
                <w:noProof/>
                <w:webHidden/>
              </w:rPr>
              <w:fldChar w:fldCharType="end"/>
            </w:r>
          </w:hyperlink>
        </w:p>
        <w:p w14:paraId="2540B3F2" w14:textId="77777777" w:rsidR="00DB74CA" w:rsidRDefault="007316AC">
          <w:pPr>
            <w:pStyle w:val="TOC1"/>
            <w:tabs>
              <w:tab w:val="left" w:pos="440"/>
              <w:tab w:val="right" w:leader="dot" w:pos="9350"/>
            </w:tabs>
            <w:rPr>
              <w:rFonts w:asciiTheme="minorHAnsi" w:eastAsiaTheme="minorEastAsia" w:hAnsiTheme="minorHAnsi"/>
              <w:noProof/>
              <w:sz w:val="22"/>
              <w:lang w:val="en-US"/>
            </w:rPr>
          </w:pPr>
          <w:hyperlink w:anchor="_Toc389524099" w:history="1">
            <w:r w:rsidR="00DB74CA" w:rsidRPr="00D76D36">
              <w:rPr>
                <w:rStyle w:val="Hyperlink"/>
                <w:noProof/>
              </w:rPr>
              <w:t>3.</w:t>
            </w:r>
            <w:r w:rsidR="00DB74CA">
              <w:rPr>
                <w:rFonts w:asciiTheme="minorHAnsi" w:eastAsiaTheme="minorEastAsia" w:hAnsiTheme="minorHAnsi"/>
                <w:noProof/>
                <w:sz w:val="22"/>
                <w:lang w:val="en-US"/>
              </w:rPr>
              <w:tab/>
            </w:r>
            <w:r w:rsidR="00DB74CA" w:rsidRPr="00D76D36">
              <w:rPr>
                <w:rStyle w:val="Hyperlink"/>
                <w:noProof/>
              </w:rPr>
              <w:t>Реализация алгоритма</w:t>
            </w:r>
            <w:r w:rsidR="00DB74CA">
              <w:rPr>
                <w:noProof/>
                <w:webHidden/>
              </w:rPr>
              <w:tab/>
            </w:r>
            <w:r w:rsidR="00DB74CA">
              <w:rPr>
                <w:noProof/>
                <w:webHidden/>
              </w:rPr>
              <w:fldChar w:fldCharType="begin"/>
            </w:r>
            <w:r w:rsidR="00DB74CA">
              <w:rPr>
                <w:noProof/>
                <w:webHidden/>
              </w:rPr>
              <w:instrText xml:space="preserve"> PAGEREF _Toc389524099 \h </w:instrText>
            </w:r>
            <w:r w:rsidR="00DB74CA">
              <w:rPr>
                <w:noProof/>
                <w:webHidden/>
              </w:rPr>
            </w:r>
            <w:r w:rsidR="00DB74CA">
              <w:rPr>
                <w:noProof/>
                <w:webHidden/>
              </w:rPr>
              <w:fldChar w:fldCharType="separate"/>
            </w:r>
            <w:r w:rsidR="00DB74CA">
              <w:rPr>
                <w:noProof/>
                <w:webHidden/>
              </w:rPr>
              <w:t>27</w:t>
            </w:r>
            <w:r w:rsidR="00DB74CA">
              <w:rPr>
                <w:noProof/>
                <w:webHidden/>
              </w:rPr>
              <w:fldChar w:fldCharType="end"/>
            </w:r>
          </w:hyperlink>
        </w:p>
        <w:p w14:paraId="3E442248" w14:textId="77777777" w:rsidR="00DB74CA" w:rsidRDefault="007316AC">
          <w:pPr>
            <w:pStyle w:val="TOC1"/>
            <w:tabs>
              <w:tab w:val="left" w:pos="440"/>
              <w:tab w:val="right" w:leader="dot" w:pos="9350"/>
            </w:tabs>
            <w:rPr>
              <w:rFonts w:asciiTheme="minorHAnsi" w:eastAsiaTheme="minorEastAsia" w:hAnsiTheme="minorHAnsi"/>
              <w:noProof/>
              <w:sz w:val="22"/>
              <w:lang w:val="en-US"/>
            </w:rPr>
          </w:pPr>
          <w:hyperlink w:anchor="_Toc389524100" w:history="1">
            <w:r w:rsidR="00DB74CA" w:rsidRPr="00D76D36">
              <w:rPr>
                <w:rStyle w:val="Hyperlink"/>
                <w:noProof/>
              </w:rPr>
              <w:t>4.</w:t>
            </w:r>
            <w:r w:rsidR="00DB74CA">
              <w:rPr>
                <w:rFonts w:asciiTheme="minorHAnsi" w:eastAsiaTheme="minorEastAsia" w:hAnsiTheme="minorHAnsi"/>
                <w:noProof/>
                <w:sz w:val="22"/>
                <w:lang w:val="en-US"/>
              </w:rPr>
              <w:tab/>
            </w:r>
            <w:r w:rsidR="00DB74CA" w:rsidRPr="00D76D36">
              <w:rPr>
                <w:rStyle w:val="Hyperlink"/>
                <w:noProof/>
              </w:rPr>
              <w:t>Список литературы</w:t>
            </w:r>
            <w:r w:rsidR="00DB74CA">
              <w:rPr>
                <w:noProof/>
                <w:webHidden/>
              </w:rPr>
              <w:tab/>
            </w:r>
            <w:r w:rsidR="00DB74CA">
              <w:rPr>
                <w:noProof/>
                <w:webHidden/>
              </w:rPr>
              <w:fldChar w:fldCharType="begin"/>
            </w:r>
            <w:r w:rsidR="00DB74CA">
              <w:rPr>
                <w:noProof/>
                <w:webHidden/>
              </w:rPr>
              <w:instrText xml:space="preserve"> PAGEREF _Toc389524100 \h </w:instrText>
            </w:r>
            <w:r w:rsidR="00DB74CA">
              <w:rPr>
                <w:noProof/>
                <w:webHidden/>
              </w:rPr>
            </w:r>
            <w:r w:rsidR="00DB74CA">
              <w:rPr>
                <w:noProof/>
                <w:webHidden/>
              </w:rPr>
              <w:fldChar w:fldCharType="separate"/>
            </w:r>
            <w:r w:rsidR="00DB74CA">
              <w:rPr>
                <w:noProof/>
                <w:webHidden/>
              </w:rPr>
              <w:t>28</w:t>
            </w:r>
            <w:r w:rsidR="00DB74CA">
              <w:rPr>
                <w:noProof/>
                <w:webHidden/>
              </w:rPr>
              <w:fldChar w:fldCharType="end"/>
            </w:r>
          </w:hyperlink>
        </w:p>
        <w:p w14:paraId="56E3F60D" w14:textId="77777777" w:rsidR="00DB74CA" w:rsidRDefault="007316AC">
          <w:pPr>
            <w:pStyle w:val="TOC1"/>
            <w:tabs>
              <w:tab w:val="left" w:pos="440"/>
              <w:tab w:val="right" w:leader="dot" w:pos="9350"/>
            </w:tabs>
            <w:rPr>
              <w:rFonts w:asciiTheme="minorHAnsi" w:eastAsiaTheme="minorEastAsia" w:hAnsiTheme="minorHAnsi"/>
              <w:noProof/>
              <w:sz w:val="22"/>
              <w:lang w:val="en-US"/>
            </w:rPr>
          </w:pPr>
          <w:hyperlink w:anchor="_Toc389524101" w:history="1">
            <w:r w:rsidR="00DB74CA" w:rsidRPr="00D76D36">
              <w:rPr>
                <w:rStyle w:val="Hyperlink"/>
                <w:noProof/>
              </w:rPr>
              <w:t>5.</w:t>
            </w:r>
            <w:r w:rsidR="00DB74CA">
              <w:rPr>
                <w:rFonts w:asciiTheme="minorHAnsi" w:eastAsiaTheme="minorEastAsia" w:hAnsiTheme="minorHAnsi"/>
                <w:noProof/>
                <w:sz w:val="22"/>
                <w:lang w:val="en-US"/>
              </w:rPr>
              <w:tab/>
            </w:r>
            <w:r w:rsidR="00DB74CA" w:rsidRPr="00D76D36">
              <w:rPr>
                <w:rStyle w:val="Hyperlink"/>
                <w:noProof/>
              </w:rPr>
              <w:t>Оставлено прозапас</w:t>
            </w:r>
            <w:r w:rsidR="00DB74CA">
              <w:rPr>
                <w:noProof/>
                <w:webHidden/>
              </w:rPr>
              <w:tab/>
            </w:r>
            <w:r w:rsidR="00DB74CA">
              <w:rPr>
                <w:noProof/>
                <w:webHidden/>
              </w:rPr>
              <w:fldChar w:fldCharType="begin"/>
            </w:r>
            <w:r w:rsidR="00DB74CA">
              <w:rPr>
                <w:noProof/>
                <w:webHidden/>
              </w:rPr>
              <w:instrText xml:space="preserve"> PAGEREF _Toc389524101 \h </w:instrText>
            </w:r>
            <w:r w:rsidR="00DB74CA">
              <w:rPr>
                <w:noProof/>
                <w:webHidden/>
              </w:rPr>
            </w:r>
            <w:r w:rsidR="00DB74CA">
              <w:rPr>
                <w:noProof/>
                <w:webHidden/>
              </w:rPr>
              <w:fldChar w:fldCharType="separate"/>
            </w:r>
            <w:r w:rsidR="00DB74CA">
              <w:rPr>
                <w:noProof/>
                <w:webHidden/>
              </w:rPr>
              <w:t>29</w:t>
            </w:r>
            <w:r w:rsidR="00DB74CA">
              <w:rPr>
                <w:noProof/>
                <w:webHidden/>
              </w:rPr>
              <w:fldChar w:fldCharType="end"/>
            </w:r>
          </w:hyperlink>
        </w:p>
        <w:p w14:paraId="02633F05" w14:textId="77777777" w:rsidR="00DB74CA" w:rsidRDefault="007316AC">
          <w:pPr>
            <w:pStyle w:val="TOC2"/>
            <w:tabs>
              <w:tab w:val="right" w:leader="dot" w:pos="9350"/>
            </w:tabs>
            <w:rPr>
              <w:rFonts w:asciiTheme="minorHAnsi" w:eastAsiaTheme="minorEastAsia" w:hAnsiTheme="minorHAnsi"/>
              <w:noProof/>
              <w:sz w:val="22"/>
              <w:lang w:val="en-US"/>
            </w:rPr>
          </w:pPr>
          <w:hyperlink w:anchor="_Toc389524102" w:history="1">
            <w:r w:rsidR="00DB74CA" w:rsidRPr="00D76D36">
              <w:rPr>
                <w:rStyle w:val="Hyperlink"/>
                <w:noProof/>
              </w:rPr>
              <w:t>Сигнал и помеха на выходе согласованного фильтра</w:t>
            </w:r>
            <w:r w:rsidR="00DB74CA">
              <w:rPr>
                <w:noProof/>
                <w:webHidden/>
              </w:rPr>
              <w:tab/>
            </w:r>
            <w:r w:rsidR="00DB74CA">
              <w:rPr>
                <w:noProof/>
                <w:webHidden/>
              </w:rPr>
              <w:fldChar w:fldCharType="begin"/>
            </w:r>
            <w:r w:rsidR="00DB74CA">
              <w:rPr>
                <w:noProof/>
                <w:webHidden/>
              </w:rPr>
              <w:instrText xml:space="preserve"> PAGEREF _Toc389524102 \h </w:instrText>
            </w:r>
            <w:r w:rsidR="00DB74CA">
              <w:rPr>
                <w:noProof/>
                <w:webHidden/>
              </w:rPr>
            </w:r>
            <w:r w:rsidR="00DB74CA">
              <w:rPr>
                <w:noProof/>
                <w:webHidden/>
              </w:rPr>
              <w:fldChar w:fldCharType="separate"/>
            </w:r>
            <w:r w:rsidR="00DB74CA">
              <w:rPr>
                <w:noProof/>
                <w:webHidden/>
              </w:rPr>
              <w:t>32</w:t>
            </w:r>
            <w:r w:rsidR="00DB74CA">
              <w:rPr>
                <w:noProof/>
                <w:webHidden/>
              </w:rPr>
              <w:fldChar w:fldCharType="end"/>
            </w:r>
          </w:hyperlink>
        </w:p>
        <w:p w14:paraId="0C7D5009" w14:textId="0E68FD6F" w:rsidR="00DB74CA" w:rsidRDefault="00DB74CA">
          <w:r>
            <w:rPr>
              <w:b/>
              <w:bCs/>
              <w:noProof/>
            </w:rPr>
            <w:fldChar w:fldCharType="end"/>
          </w:r>
        </w:p>
      </w:sdtContent>
    </w:sdt>
    <w:p w14:paraId="1D003D7E" w14:textId="2D43B99B" w:rsidR="00DB74CA" w:rsidRDefault="00DB74CA">
      <w:pPr>
        <w:spacing w:line="259" w:lineRule="auto"/>
      </w:pPr>
      <w:r>
        <w:br w:type="page"/>
      </w:r>
    </w:p>
    <w:p w14:paraId="15029023" w14:textId="0403A75A" w:rsidR="00526F9E" w:rsidRDefault="00526F9E" w:rsidP="00FE21B0">
      <w:pPr>
        <w:pStyle w:val="Heading1"/>
        <w:numPr>
          <w:ilvl w:val="0"/>
          <w:numId w:val="0"/>
        </w:numPr>
      </w:pPr>
      <w:bookmarkStart w:id="0" w:name="_Toc389524087"/>
      <w:r>
        <w:lastRenderedPageBreak/>
        <w:t>Введение</w:t>
      </w:r>
      <w:bookmarkEnd w:id="0"/>
    </w:p>
    <w:p w14:paraId="71927889" w14:textId="2D4AAF4E" w:rsidR="00526F9E" w:rsidRDefault="00526F9E" w:rsidP="00155EE1">
      <w:pPr>
        <w:pStyle w:val="Heading2"/>
      </w:pPr>
      <w:bookmarkStart w:id="1" w:name="_Toc389524088"/>
      <w:r>
        <w:t>Актуальность работы</w:t>
      </w:r>
      <w:bookmarkEnd w:id="1"/>
    </w:p>
    <w:p w14:paraId="139F6A10" w14:textId="7E400912" w:rsidR="006E0ED5" w:rsidRDefault="00526F9E" w:rsidP="006E0ED5">
      <w:pPr>
        <w:ind w:firstLine="720"/>
      </w:pPr>
      <w:r>
        <w:t xml:space="preserve">Средечно-сосудистые заболевания (ССЗ) являются основной причиной смерти во всем мире. </w:t>
      </w:r>
      <w:r w:rsidR="00D64655">
        <w:t>В</w:t>
      </w:r>
      <w:r w:rsidRPr="00526F9E">
        <w:t xml:space="preserve"> 2012 году от сердечно-сосудистых заболеваний умерли 17,5 миллиона человек, то есть 3 из каждых 10. Из этого числа 7,4 миллиона человек умерли от ишемической болезни сердца и 6,7 миллиона людей от инсульта</w:t>
      </w:r>
      <w:r w:rsidR="00D64655">
        <w:t xml:space="preserve">. </w:t>
      </w:r>
    </w:p>
    <w:p w14:paraId="47EF94FE" w14:textId="35617EB3" w:rsidR="006E0ED5" w:rsidRDefault="006E0ED5" w:rsidP="006E0ED5">
      <w:pPr>
        <w:ind w:firstLine="720"/>
      </w:pPr>
      <w:r>
        <w:t xml:space="preserve">Для профилактики сердечно-сосудистых заболеваний, помимо ведения здорового образа жизни, существует целый ряд мероприятий. </w:t>
      </w:r>
      <w:r w:rsidRPr="006E0ED5">
        <w:t>Некоторые из них могут проводиться даже работниками здравоохранения, не являющимися врачами, в учреждениях, расположенных поблизости от клиента.</w:t>
      </w:r>
      <w:r w:rsidR="002A3213">
        <w:t xml:space="preserve"> В эти мероприятия входит снятие электрокардиограммы (ЭКГ).</w:t>
      </w:r>
    </w:p>
    <w:p w14:paraId="04330C0A" w14:textId="3E212F8E" w:rsidR="002A3213" w:rsidRDefault="002A3213" w:rsidP="006E0ED5">
      <w:pPr>
        <w:ind w:firstLine="720"/>
      </w:pPr>
      <w:r w:rsidRPr="002A3213">
        <w:t>Электрок</w:t>
      </w:r>
      <w:r>
        <w:t>ардиограмма является скринингом</w:t>
      </w:r>
      <w:r>
        <w:rPr>
          <w:rStyle w:val="EndnoteReference"/>
        </w:rPr>
        <w:endnoteReference w:id="1"/>
      </w:r>
      <w:r w:rsidR="00952258">
        <w:t xml:space="preserve"> </w:t>
      </w:r>
      <w:r w:rsidRPr="002A3213">
        <w:t>для выявления патологии сердца, то есть недорогим, простым в исполнении, быстрым и безвредным методом, входящим в стандарты обследования больных с подозрением на сердечную патологию.</w:t>
      </w:r>
    </w:p>
    <w:p w14:paraId="01110BDA" w14:textId="2C7F0222" w:rsidR="00E06387" w:rsidRPr="00750FB9" w:rsidRDefault="00E06387" w:rsidP="006E0ED5">
      <w:pPr>
        <w:ind w:firstLine="720"/>
      </w:pPr>
      <w:r>
        <w:t xml:space="preserve">Несмотря на достаточно простые меры профилактики ССЗ, далеко не все люди могут регулярно выолнять мероприятия по диагностике своего здоровья, в т.ч. снимать и анализировать </w:t>
      </w:r>
      <w:commentRangeStart w:id="2"/>
      <w:r>
        <w:t>электрокардиограмму</w:t>
      </w:r>
      <w:commentRangeEnd w:id="2"/>
      <w:r w:rsidR="00750FB9">
        <w:rPr>
          <w:rStyle w:val="CommentReference"/>
        </w:rPr>
        <w:commentReference w:id="2"/>
      </w:r>
      <w:r>
        <w:t>.</w:t>
      </w:r>
      <w:r w:rsidR="00750FB9" w:rsidRPr="00750FB9">
        <w:t xml:space="preserve"> </w:t>
      </w:r>
    </w:p>
    <w:p w14:paraId="321CBE5D" w14:textId="1EE88B8F" w:rsidR="00E1718E" w:rsidRDefault="00DB74CA" w:rsidP="00155EE1">
      <w:pPr>
        <w:pStyle w:val="Heading2"/>
      </w:pPr>
      <w:bookmarkStart w:id="3" w:name="_Toc389524089"/>
      <w:r>
        <w:t>Объ</w:t>
      </w:r>
      <w:r w:rsidR="00E1718E">
        <w:t>ект и предмет исследования</w:t>
      </w:r>
      <w:bookmarkEnd w:id="3"/>
    </w:p>
    <w:p w14:paraId="02CB793B" w14:textId="4FF1183E" w:rsidR="00E1718E" w:rsidRDefault="00C449EC" w:rsidP="00C449EC">
      <w:r>
        <w:tab/>
      </w:r>
      <w:r w:rsidR="00E1718E" w:rsidRPr="00FE21B0">
        <w:rPr>
          <w:highlight w:val="yellow"/>
        </w:rPr>
        <w:t xml:space="preserve">Объектом исследования данной дипломной работы является </w:t>
      </w:r>
      <w:r w:rsidR="00FE21B0" w:rsidRPr="00FE21B0">
        <w:rPr>
          <w:highlight w:val="yellow"/>
        </w:rPr>
        <w:t>кмоплекс технических аппартные и програмные решения по сопряжению</w:t>
      </w:r>
      <w:r w:rsidR="00E1718E">
        <w:t xml:space="preserve"> универсального кардиомонитора с аудиоканалом передачи данных и</w:t>
      </w:r>
      <w:r w:rsidR="00FE21B0">
        <w:t xml:space="preserve"> мобильного устройства – приемника. В задачи приемника входит</w:t>
      </w:r>
      <w:r w:rsidR="00587EB8">
        <w:t xml:space="preserve"> декодир</w:t>
      </w:r>
      <w:r w:rsidR="00FE21B0">
        <w:t>ование</w:t>
      </w:r>
      <w:r w:rsidR="00587EB8">
        <w:t xml:space="preserve"> </w:t>
      </w:r>
      <w:r w:rsidR="00FE21B0">
        <w:t>сигнала</w:t>
      </w:r>
      <w:r w:rsidR="00587EB8">
        <w:t xml:space="preserve"> </w:t>
      </w:r>
      <w:r w:rsidR="00FE21B0">
        <w:t>поступающего с кардиомонитора в спецефическом аудио-формате.</w:t>
      </w:r>
    </w:p>
    <w:p w14:paraId="0AE7483C" w14:textId="4EC03120" w:rsidR="00587EB8" w:rsidRDefault="00587EB8" w:rsidP="00C449EC">
      <w:r>
        <w:tab/>
        <w:t>Предметом исследования является алгоритм декодирования данного сигнала.</w:t>
      </w:r>
    </w:p>
    <w:p w14:paraId="1A2A382D" w14:textId="42ADF6C1" w:rsidR="00952258" w:rsidRPr="006E0ED5" w:rsidRDefault="00587EB8" w:rsidP="00155EE1">
      <w:pPr>
        <w:pStyle w:val="Heading2"/>
      </w:pPr>
      <w:bookmarkStart w:id="4" w:name="_Toc389524090"/>
      <w:r>
        <w:t>Цель и задачи дипломной работы</w:t>
      </w:r>
      <w:bookmarkEnd w:id="4"/>
    </w:p>
    <w:p w14:paraId="64A63F1E" w14:textId="66289177" w:rsidR="006E0ED5" w:rsidRDefault="00587EB8" w:rsidP="006E0ED5">
      <w:r>
        <w:tab/>
        <w:t>Целью дипломной работы является разработка устойчивого и эффективного алгоритма декодирования сигнала кардиомониторной системы с аудиоканалом передачи данных</w:t>
      </w:r>
      <w:r w:rsidR="00FE21B0">
        <w:t xml:space="preserve"> при наличии случайных помех и искажений.</w:t>
      </w:r>
    </w:p>
    <w:p w14:paraId="0D52BC9A" w14:textId="18C8F714" w:rsidR="006E0ED5" w:rsidRDefault="00F3247E" w:rsidP="006E0ED5">
      <w:r>
        <w:lastRenderedPageBreak/>
        <w:tab/>
        <w:t xml:space="preserve">Задачами </w:t>
      </w:r>
      <w:r w:rsidR="00FE21B0">
        <w:t>построения алгоритма декодирования</w:t>
      </w:r>
      <w:r>
        <w:t xml:space="preserve"> в связи с указанной целью являются:</w:t>
      </w:r>
    </w:p>
    <w:p w14:paraId="56AB87E2" w14:textId="6325AFE8" w:rsidR="00F3247E" w:rsidRDefault="00FE21B0" w:rsidP="00F3247E">
      <w:pPr>
        <w:pStyle w:val="ListParagraph"/>
        <w:numPr>
          <w:ilvl w:val="0"/>
          <w:numId w:val="8"/>
        </w:numPr>
      </w:pPr>
      <w:r>
        <w:t>Обнаружение</w:t>
      </w:r>
      <w:r w:rsidR="0091319D">
        <w:t xml:space="preserve"> данные во входящем сигнале</w:t>
      </w:r>
    </w:p>
    <w:p w14:paraId="16216327" w14:textId="4BCB9F34" w:rsidR="0091319D" w:rsidRDefault="0091319D" w:rsidP="00F3247E">
      <w:pPr>
        <w:pStyle w:val="ListParagraph"/>
        <w:numPr>
          <w:ilvl w:val="0"/>
          <w:numId w:val="8"/>
        </w:numPr>
      </w:pPr>
      <w:r>
        <w:t>Декодирова</w:t>
      </w:r>
      <w:r w:rsidR="00FE21B0">
        <w:t xml:space="preserve">ние </w:t>
      </w:r>
      <w:r>
        <w:t>полученные данные</w:t>
      </w:r>
    </w:p>
    <w:p w14:paraId="1447CBD3" w14:textId="7E2BE5DE" w:rsidR="0091319D" w:rsidRDefault="0091319D" w:rsidP="00F3247E">
      <w:pPr>
        <w:pStyle w:val="ListParagraph"/>
        <w:numPr>
          <w:ilvl w:val="0"/>
          <w:numId w:val="8"/>
        </w:numPr>
      </w:pPr>
      <w:r>
        <w:t>Представ</w:t>
      </w:r>
      <w:r w:rsidR="00FE21B0">
        <w:t>ление</w:t>
      </w:r>
      <w:r>
        <w:t xml:space="preserve"> декодированные данные в </w:t>
      </w:r>
      <w:r w:rsidR="00FE21B0">
        <w:t>виде графика стандартного сигнала кардиограммы</w:t>
      </w:r>
    </w:p>
    <w:p w14:paraId="7169A716" w14:textId="4DA1694E" w:rsidR="0091319D" w:rsidRDefault="0091319D" w:rsidP="00155EE1">
      <w:pPr>
        <w:pStyle w:val="Heading2"/>
      </w:pPr>
      <w:bookmarkStart w:id="5" w:name="_Toc389524091"/>
      <w:r>
        <w:t>Гипотеза</w:t>
      </w:r>
      <w:bookmarkEnd w:id="5"/>
    </w:p>
    <w:p w14:paraId="0C0B38D5" w14:textId="4B2D6C2F" w:rsidR="0091319D" w:rsidRPr="0091319D" w:rsidRDefault="00FE21B0" w:rsidP="00FE21B0">
      <w:pPr>
        <w:ind w:firstLine="720"/>
      </w:pPr>
      <w:r>
        <w:t xml:space="preserve">Синтез алгоритма декодирования основывается на сведениях о сигнале и помехе. </w:t>
      </w:r>
    </w:p>
    <w:p w14:paraId="4451A2BD" w14:textId="5C5D8D86" w:rsidR="0091319D" w:rsidRDefault="0091319D" w:rsidP="00155EE1">
      <w:pPr>
        <w:pStyle w:val="Heading2"/>
      </w:pPr>
      <w:bookmarkStart w:id="6" w:name="_Toc389524092"/>
      <w:r>
        <w:t>Методы исследования</w:t>
      </w:r>
      <w:bookmarkEnd w:id="6"/>
    </w:p>
    <w:p w14:paraId="0ADD06E1" w14:textId="12B17F8E" w:rsidR="0091319D" w:rsidRDefault="0091319D" w:rsidP="0091319D">
      <w:r>
        <w:tab/>
        <w:t>В процессе написания данной работы были использованы следующие методы:</w:t>
      </w:r>
    </w:p>
    <w:p w14:paraId="7CD857E9" w14:textId="48260DFE" w:rsidR="0091319D" w:rsidRDefault="0091319D" w:rsidP="0091319D">
      <w:pPr>
        <w:pStyle w:val="ListParagraph"/>
        <w:numPr>
          <w:ilvl w:val="0"/>
          <w:numId w:val="9"/>
        </w:numPr>
      </w:pPr>
      <w:r>
        <w:t>Анализ литератры</w:t>
      </w:r>
    </w:p>
    <w:p w14:paraId="636F83F4" w14:textId="133CACDE" w:rsidR="0091319D" w:rsidRDefault="0091319D" w:rsidP="0091319D">
      <w:pPr>
        <w:pStyle w:val="ListParagraph"/>
        <w:numPr>
          <w:ilvl w:val="0"/>
          <w:numId w:val="9"/>
        </w:numPr>
      </w:pPr>
      <w:r>
        <w:t>Анализ технической документации</w:t>
      </w:r>
    </w:p>
    <w:p w14:paraId="7C77992F" w14:textId="19CAD503" w:rsidR="0091319D" w:rsidRDefault="0091319D" w:rsidP="00155EE1">
      <w:pPr>
        <w:pStyle w:val="Heading2"/>
      </w:pPr>
      <w:bookmarkStart w:id="7" w:name="_Toc389524093"/>
      <w:r>
        <w:t>Научная новизна и практическая значимость исследуемой проблемы</w:t>
      </w:r>
      <w:bookmarkEnd w:id="7"/>
    </w:p>
    <w:p w14:paraId="481CF409" w14:textId="62A2B022" w:rsidR="0091319D" w:rsidRDefault="0091319D" w:rsidP="0091319D">
      <w:r>
        <w:tab/>
        <w:t xml:space="preserve">В рамках работы был разработан механизм, необходимый для совместной работы кардиомонитора и перенесного вычислительного устройства. </w:t>
      </w:r>
      <w:r w:rsidR="000A783A">
        <w:t>Аналогов такого портативного универсального кардиомонитора на рынке не представлено.</w:t>
      </w:r>
    </w:p>
    <w:p w14:paraId="164C04BC" w14:textId="4BA4B419" w:rsidR="000A783A" w:rsidRDefault="000A783A" w:rsidP="0091319D">
      <w:r>
        <w:tab/>
        <w:t>По итогам работы был создан готовый к внедрению алгоритм, с применением которого кардиомонитор можно будет использовать с широким спектром смартфонов, планшетов, ноутбуков и других портативных устройств с аудиоинтерфейсом.</w:t>
      </w:r>
    </w:p>
    <w:p w14:paraId="1490C353" w14:textId="77777777" w:rsidR="0093499B" w:rsidRDefault="0093499B" w:rsidP="0091319D"/>
    <w:p w14:paraId="36C63E14" w14:textId="10214EB0" w:rsidR="0093499B" w:rsidRDefault="0093499B">
      <w:pPr>
        <w:spacing w:line="259" w:lineRule="auto"/>
      </w:pPr>
      <w:r>
        <w:br w:type="page"/>
      </w:r>
    </w:p>
    <w:p w14:paraId="68D47B05" w14:textId="16484609" w:rsidR="00526F9E" w:rsidRDefault="0093499B" w:rsidP="0093499B">
      <w:pPr>
        <w:pStyle w:val="Heading1"/>
      </w:pPr>
      <w:r>
        <w:lastRenderedPageBreak/>
        <w:t>Аппаратная часть кардиомониторной системы</w:t>
      </w:r>
    </w:p>
    <w:p w14:paraId="3655D7E5" w14:textId="52F7F01F" w:rsidR="0093499B" w:rsidRDefault="0093499B" w:rsidP="0093499B">
      <w:pPr>
        <w:ind w:firstLine="360"/>
      </w:pPr>
      <w:r w:rsidRPr="00394B8B">
        <w:rPr>
          <w:highlight w:val="yellow"/>
        </w:rPr>
        <w:t>Тут должен быть рисунок «функциональная схема», краткое описание, + рисунок с сигналом и рассказать что он из себя представляет. Привести примеры проблем- плохого сигнала рисунок. «Струткурные методы декодирования не годятся»</w:t>
      </w:r>
      <w:r w:rsidR="00394B8B" w:rsidRPr="00394B8B">
        <w:rPr>
          <w:highlight w:val="yellow"/>
        </w:rPr>
        <w:t>. Привести пример с телефона плохго алгоритма</w:t>
      </w:r>
    </w:p>
    <w:p w14:paraId="0BA198BB" w14:textId="77777777" w:rsidR="0093499B" w:rsidRDefault="0093499B" w:rsidP="0093499B">
      <w:r>
        <w:t xml:space="preserve">Пример входного сигнала, подлежащего декодированию, представлен на </w:t>
      </w:r>
      <w:r>
        <w:fldChar w:fldCharType="begin"/>
      </w:r>
      <w:r>
        <w:instrText xml:space="preserve"> REF _Ref388909217 \h </w:instrText>
      </w:r>
      <w:r>
        <w:fldChar w:fldCharType="separate"/>
      </w:r>
      <w:r w:rsidRPr="005F5C13">
        <w:t xml:space="preserve">рис. </w:t>
      </w:r>
      <w:r>
        <w:rPr>
          <w:noProof/>
        </w:rPr>
        <w:t>7</w:t>
      </w:r>
      <w:r>
        <w:fldChar w:fldCharType="end"/>
      </w:r>
      <w:r>
        <w:t>.</w:t>
      </w:r>
    </w:p>
    <w:p w14:paraId="516CF05C" w14:textId="77777777" w:rsidR="0093499B" w:rsidRDefault="0093499B" w:rsidP="0093499B">
      <w:pPr>
        <w:jc w:val="center"/>
      </w:pPr>
      <w:r>
        <w:rPr>
          <w:noProof/>
          <w:lang w:val="en-US"/>
        </w:rPr>
        <w:drawing>
          <wp:inline distT="0" distB="0" distL="0" distR="0" wp14:anchorId="0DE21D62" wp14:editId="368E00AF">
            <wp:extent cx="5934075" cy="2295525"/>
            <wp:effectExtent l="0" t="0" r="9525" b="9525"/>
            <wp:docPr id="8" name="Picture 8" descr="вх сиг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вх сиг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14:paraId="5B4DDCA0" w14:textId="77777777" w:rsidR="0093499B" w:rsidRDefault="0093499B" w:rsidP="0093499B">
      <w:pPr>
        <w:pStyle w:val="Caption"/>
        <w:jc w:val="center"/>
        <w:rPr>
          <w:sz w:val="24"/>
          <w:szCs w:val="24"/>
        </w:rPr>
      </w:pPr>
      <w:bookmarkStart w:id="8" w:name="_Ref388909217"/>
      <w:r w:rsidRPr="005F5C13">
        <w:t xml:space="preserve">рис. </w:t>
      </w:r>
      <w:r>
        <w:fldChar w:fldCharType="begin"/>
      </w:r>
      <w:r w:rsidRPr="005F5C13">
        <w:instrText xml:space="preserve"> </w:instrText>
      </w:r>
      <w:r>
        <w:instrText>SEQ</w:instrText>
      </w:r>
      <w:r w:rsidRPr="005F5C13">
        <w:instrText xml:space="preserve"> рис. \* </w:instrText>
      </w:r>
      <w:r>
        <w:instrText>ARABIC</w:instrText>
      </w:r>
      <w:r w:rsidRPr="005F5C13">
        <w:instrText xml:space="preserve"> </w:instrText>
      </w:r>
      <w:r>
        <w:fldChar w:fldCharType="separate"/>
      </w:r>
      <w:r>
        <w:rPr>
          <w:noProof/>
        </w:rPr>
        <w:t>7</w:t>
      </w:r>
      <w:r>
        <w:fldChar w:fldCharType="end"/>
      </w:r>
      <w:bookmarkEnd w:id="8"/>
    </w:p>
    <w:p w14:paraId="5515D2D8" w14:textId="25FBFB9E" w:rsidR="0093499B" w:rsidRDefault="00394B8B" w:rsidP="0093499B">
      <w:r>
        <w:t>Данная реализация разделяется</w:t>
      </w:r>
      <w:r w:rsidR="0093499B">
        <w:t xml:space="preserve"> на блоки (</w:t>
      </w:r>
      <w:r w:rsidR="0093499B">
        <w:fldChar w:fldCharType="begin"/>
      </w:r>
      <w:r w:rsidR="0093499B">
        <w:instrText xml:space="preserve"> REF _Ref388909852 \h </w:instrText>
      </w:r>
      <w:r w:rsidR="0093499B">
        <w:fldChar w:fldCharType="separate"/>
      </w:r>
      <w:r w:rsidRPr="001176C3">
        <w:t xml:space="preserve">рис. </w:t>
      </w:r>
      <w:r>
        <w:rPr>
          <w:noProof/>
        </w:rPr>
        <w:t>8</w:t>
      </w:r>
      <w:r w:rsidR="0093499B">
        <w:fldChar w:fldCharType="end"/>
      </w:r>
      <w:r w:rsidR="0093499B">
        <w:t xml:space="preserve">). </w:t>
      </w:r>
    </w:p>
    <w:p w14:paraId="414697D0" w14:textId="77777777" w:rsidR="0093499B" w:rsidRDefault="0093499B" w:rsidP="0093499B">
      <w:pPr>
        <w:jc w:val="center"/>
      </w:pPr>
      <w:r>
        <w:rPr>
          <w:noProof/>
          <w:lang w:val="en-US"/>
        </w:rPr>
        <w:drawing>
          <wp:inline distT="0" distB="0" distL="0" distR="0" wp14:anchorId="00BD0961" wp14:editId="6F1D6C82">
            <wp:extent cx="5943600" cy="2076450"/>
            <wp:effectExtent l="0" t="0" r="0" b="0"/>
            <wp:docPr id="7" name="Picture 7" descr="бл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бло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noFill/>
                    <a:ln>
                      <a:noFill/>
                    </a:ln>
                  </pic:spPr>
                </pic:pic>
              </a:graphicData>
            </a:graphic>
          </wp:inline>
        </w:drawing>
      </w:r>
    </w:p>
    <w:p w14:paraId="4C3ADD41" w14:textId="77777777" w:rsidR="0093499B" w:rsidRDefault="0093499B" w:rsidP="0093499B">
      <w:pPr>
        <w:pStyle w:val="Caption"/>
        <w:jc w:val="center"/>
        <w:rPr>
          <w:sz w:val="24"/>
          <w:szCs w:val="24"/>
        </w:rPr>
      </w:pPr>
      <w:bookmarkStart w:id="9" w:name="_Ref388909852"/>
      <w:r w:rsidRPr="001176C3">
        <w:t xml:space="preserve">рис. </w:t>
      </w:r>
      <w:r>
        <w:fldChar w:fldCharType="begin"/>
      </w:r>
      <w:r w:rsidRPr="001176C3">
        <w:instrText xml:space="preserve"> </w:instrText>
      </w:r>
      <w:r>
        <w:instrText>SEQ</w:instrText>
      </w:r>
      <w:r w:rsidRPr="001176C3">
        <w:instrText xml:space="preserve"> рис. \* </w:instrText>
      </w:r>
      <w:r>
        <w:instrText>ARABIC</w:instrText>
      </w:r>
      <w:r w:rsidRPr="001176C3">
        <w:instrText xml:space="preserve"> </w:instrText>
      </w:r>
      <w:r>
        <w:fldChar w:fldCharType="separate"/>
      </w:r>
      <w:r>
        <w:rPr>
          <w:noProof/>
        </w:rPr>
        <w:t>8</w:t>
      </w:r>
      <w:r>
        <w:fldChar w:fldCharType="end"/>
      </w:r>
      <w:bookmarkEnd w:id="9"/>
    </w:p>
    <w:p w14:paraId="0946E686" w14:textId="77777777" w:rsidR="0093499B" w:rsidRDefault="0093499B" w:rsidP="0093499B">
      <w:pPr>
        <w:ind w:firstLine="720"/>
      </w:pPr>
      <w:r>
        <w:t>Каждый такой блок кодирует 17-ти разрядное двоичное число, в котором первые 12 бит значащие, а остальные – проверочные, сгенерированные при помощи Кодов Хэмминга. Каждое такое число – это один дискретный отсчет сигнала кардиограммы.</w:t>
      </w:r>
    </w:p>
    <w:p w14:paraId="00703C7A" w14:textId="3BBD8CC3" w:rsidR="00394B8B" w:rsidRDefault="0093499B" w:rsidP="00394B8B">
      <w:pPr>
        <w:ind w:firstLine="720"/>
      </w:pPr>
      <w:r>
        <w:lastRenderedPageBreak/>
        <w:t xml:space="preserve">При кодировании двоичной последовательности была применена </w:t>
      </w:r>
      <w:r w:rsidRPr="00526F9E">
        <w:t>амплитудная модуляция.</w:t>
      </w:r>
      <w:r>
        <w:t xml:space="preserve"> Амплитуда отрезка, кодирующего «1», </w:t>
      </w:r>
      <w:r w:rsidR="00394B8B">
        <w:t>в 1,6</w:t>
      </w:r>
      <w:r>
        <w:t xml:space="preserve"> раза больше, чем амплитуда такого же отрезка, кодирующего «0». </w:t>
      </w:r>
      <w:r w:rsidR="00394B8B">
        <w:t xml:space="preserve">Известно, что по мимо амплитуды сигнала, отрезки, кодирующие «0» и «1», отличны не только по амплитуде, но и по длительности. </w:t>
      </w:r>
      <w:r w:rsidR="00394B8B">
        <w:fldChar w:fldCharType="begin"/>
      </w:r>
      <w:r w:rsidR="00394B8B">
        <w:instrText xml:space="preserve"> REF _Ref388910641 \h </w:instrText>
      </w:r>
      <w:r w:rsidR="00394B8B">
        <w:fldChar w:fldCharType="separate"/>
      </w:r>
      <w:r w:rsidR="00394B8B" w:rsidRPr="00EB0C33">
        <w:t xml:space="preserve">рис. </w:t>
      </w:r>
      <w:r w:rsidR="00394B8B">
        <w:rPr>
          <w:noProof/>
        </w:rPr>
        <w:t>9</w:t>
      </w:r>
      <w:r w:rsidR="00394B8B">
        <w:fldChar w:fldCharType="end"/>
      </w:r>
    </w:p>
    <w:p w14:paraId="00066957" w14:textId="189AA847" w:rsidR="0093499B" w:rsidRDefault="0093499B" w:rsidP="0093499B">
      <w:pPr>
        <w:ind w:firstLine="720"/>
      </w:pPr>
      <w:r>
        <w:t xml:space="preserve">Однако, невозможно использовать предопределенные уровни амплитуд для декодирования сигнала, так как они меняются в зависимости от модели и мощности устройства, к которому подключен кардиомонитор. </w:t>
      </w:r>
    </w:p>
    <w:p w14:paraId="78E46BF1" w14:textId="77777777" w:rsidR="0093499B" w:rsidRDefault="0093499B" w:rsidP="0093499B">
      <w:pPr>
        <w:jc w:val="center"/>
      </w:pPr>
      <w:r>
        <w:rPr>
          <w:noProof/>
          <w:lang w:val="en-US"/>
        </w:rPr>
        <w:drawing>
          <wp:inline distT="0" distB="0" distL="0" distR="0" wp14:anchorId="56D89FC0" wp14:editId="4F757D1D">
            <wp:extent cx="5276850" cy="1933575"/>
            <wp:effectExtent l="0" t="0" r="0" b="9525"/>
            <wp:docPr id="3" name="Picture 3" descr="этало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эталон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14:paraId="6E0DFC3A" w14:textId="77777777" w:rsidR="0093499B" w:rsidRDefault="0093499B" w:rsidP="0093499B">
      <w:pPr>
        <w:pStyle w:val="Caption"/>
        <w:jc w:val="center"/>
        <w:rPr>
          <w:sz w:val="24"/>
          <w:szCs w:val="24"/>
        </w:rPr>
      </w:pPr>
      <w:bookmarkStart w:id="10" w:name="_Ref388910641"/>
      <w:r w:rsidRPr="00EB0C33">
        <w:t xml:space="preserve">рис. </w:t>
      </w:r>
      <w:r>
        <w:fldChar w:fldCharType="begin"/>
      </w:r>
      <w:r w:rsidRPr="00EB0C33">
        <w:instrText xml:space="preserve"> </w:instrText>
      </w:r>
      <w:r>
        <w:instrText>SEQ</w:instrText>
      </w:r>
      <w:r w:rsidRPr="00EB0C33">
        <w:instrText xml:space="preserve"> рис. \* </w:instrText>
      </w:r>
      <w:r>
        <w:instrText>ARABIC</w:instrText>
      </w:r>
      <w:r w:rsidRPr="00EB0C33">
        <w:instrText xml:space="preserve"> </w:instrText>
      </w:r>
      <w:r>
        <w:fldChar w:fldCharType="separate"/>
      </w:r>
      <w:r>
        <w:rPr>
          <w:noProof/>
        </w:rPr>
        <w:t>9</w:t>
      </w:r>
      <w:r>
        <w:fldChar w:fldCharType="end"/>
      </w:r>
      <w:bookmarkEnd w:id="10"/>
    </w:p>
    <w:p w14:paraId="29922AB1" w14:textId="77777777" w:rsidR="0093499B" w:rsidRDefault="0093499B" w:rsidP="0093499B">
      <w:r>
        <w:t>Теперь задача декодирования может быть решена в три этапа:</w:t>
      </w:r>
    </w:p>
    <w:p w14:paraId="677C983F" w14:textId="77777777" w:rsidR="0093499B" w:rsidRDefault="0093499B" w:rsidP="0093499B">
      <w:pPr>
        <w:pStyle w:val="ListParagraph"/>
        <w:numPr>
          <w:ilvl w:val="0"/>
          <w:numId w:val="2"/>
        </w:numPr>
      </w:pPr>
      <w:r>
        <w:t>Локализация блоков, кодирующих отсчеты кардиограммы.</w:t>
      </w:r>
    </w:p>
    <w:p w14:paraId="31E9A1D2" w14:textId="77777777" w:rsidR="0093499B" w:rsidRDefault="0093499B" w:rsidP="0093499B">
      <w:pPr>
        <w:pStyle w:val="ListParagraph"/>
        <w:numPr>
          <w:ilvl w:val="0"/>
          <w:numId w:val="2"/>
        </w:numPr>
      </w:pPr>
      <w:r>
        <w:t>Поиск в найденных блоках фрагментов, соответствующих одному из двух возможных эталонных сигналов, испольщуемых для кодирования каждого отдельного бита.</w:t>
      </w:r>
    </w:p>
    <w:p w14:paraId="6AF1D592" w14:textId="77777777" w:rsidR="0093499B" w:rsidRDefault="0093499B" w:rsidP="0093499B">
      <w:pPr>
        <w:pStyle w:val="ListParagraph"/>
        <w:numPr>
          <w:ilvl w:val="0"/>
          <w:numId w:val="2"/>
        </w:numPr>
      </w:pPr>
      <w:r>
        <w:t>Вычисление десятичного эквивалента двоичного числа из каждого блока.</w:t>
      </w:r>
    </w:p>
    <w:p w14:paraId="6AABD283" w14:textId="53D91E36" w:rsidR="00526F9E" w:rsidRDefault="0093499B" w:rsidP="00E1053C">
      <w:pPr>
        <w:ind w:firstLine="360"/>
      </w:pPr>
      <w:r>
        <w:t>Наиболее трудной задачей является построения алгоритма для реализации второго этапа декодирования. Рассматриваемая постановка задачи соответствует задаче</w:t>
      </w:r>
      <w:r w:rsidRPr="00BF5097">
        <w:t xml:space="preserve"> </w:t>
      </w:r>
      <w:r w:rsidRPr="00D52C78">
        <w:t>синтеза оптимального фильтра в условиях действия аддитивной помехи</w:t>
      </w:r>
      <w:r>
        <w:t>, общее решение которой основывается на нижеследующих соотношениях.</w:t>
      </w:r>
    </w:p>
    <w:p w14:paraId="4889D064" w14:textId="0C618AAF" w:rsidR="000A783A" w:rsidRDefault="00526F9E" w:rsidP="00832658">
      <w:pPr>
        <w:pStyle w:val="Heading1"/>
      </w:pPr>
      <w:r>
        <w:br w:type="page"/>
      </w:r>
      <w:bookmarkStart w:id="11" w:name="_Toc389524095"/>
      <w:r w:rsidR="000A783A">
        <w:lastRenderedPageBreak/>
        <w:t>Теоретическая база работы</w:t>
      </w:r>
      <w:bookmarkEnd w:id="11"/>
    </w:p>
    <w:p w14:paraId="6BF3405B" w14:textId="3E4A26B7" w:rsidR="000A783A" w:rsidRPr="000A783A" w:rsidRDefault="000A783A" w:rsidP="00155EE1">
      <w:pPr>
        <w:pStyle w:val="Heading2"/>
        <w:numPr>
          <w:ilvl w:val="1"/>
          <w:numId w:val="10"/>
        </w:numPr>
      </w:pPr>
      <w:bookmarkStart w:id="12" w:name="_Toc389524096"/>
      <w:r>
        <w:t>Согласованный (оптимальный) фильтр</w:t>
      </w:r>
      <w:bookmarkEnd w:id="12"/>
    </w:p>
    <w:p w14:paraId="46B596A4" w14:textId="0B1AF0E7" w:rsidR="000A783A" w:rsidRPr="001176C3" w:rsidRDefault="000A783A" w:rsidP="000A783A">
      <w:pPr>
        <w:ind w:firstLine="360"/>
      </w:pPr>
      <w:r w:rsidRPr="001176C3">
        <w:t xml:space="preserve">Центральной проблемой </w:t>
      </w:r>
      <w:r>
        <w:t>обработки сигналов было и остается наличие помехи</w:t>
      </w:r>
      <w:r w:rsidRPr="001176C3">
        <w:t>. Система связи должна быть спроектированной так, чтобы она обладала способностью наилучшим образом противостоять мешающему действию помех.</w:t>
      </w:r>
    </w:p>
    <w:p w14:paraId="6E1A33AF" w14:textId="7497BCE7" w:rsidR="000A783A" w:rsidRPr="001176C3" w:rsidRDefault="000A783A" w:rsidP="00785A6B">
      <w:pPr>
        <w:ind w:firstLine="720"/>
      </w:pPr>
      <w:r w:rsidRPr="001176C3">
        <w:t xml:space="preserve">Для </w:t>
      </w:r>
      <w:r w:rsidR="00E1053C">
        <w:t>решения задачи, поставленной в данной работе,</w:t>
      </w:r>
      <w:r w:rsidRPr="001176C3">
        <w:t xml:space="preserve"> </w:t>
      </w:r>
      <w:r w:rsidR="00E1053C">
        <w:t>главный</w:t>
      </w:r>
      <w:r w:rsidRPr="001176C3">
        <w:t xml:space="preserve"> интерес представляет возможность ослабления вредного действия помехи с помощью линейной фильтрации, основанной на использовании линейных частотных фильтров. </w:t>
      </w:r>
    </w:p>
    <w:p w14:paraId="4C098D58" w14:textId="77777777" w:rsidR="006459F1" w:rsidRDefault="000A783A" w:rsidP="00785A6B">
      <w:pPr>
        <w:ind w:firstLine="720"/>
      </w:pPr>
      <w:r w:rsidRPr="001176C3">
        <w:t xml:space="preserve">С развитием теории информации и статистической теории обнаружения сигналов трактовка функций линейного фильтра, а также подход к его построению существенно изменились. Стало очевидным, что указанная выше трактовка имеет следующие недостатки: </w:t>
      </w:r>
    </w:p>
    <w:p w14:paraId="424B2AFF" w14:textId="7E0BBA06" w:rsidR="006459F1" w:rsidRDefault="006459F1" w:rsidP="006459F1">
      <w:pPr>
        <w:pStyle w:val="ListParagraph"/>
        <w:numPr>
          <w:ilvl w:val="0"/>
          <w:numId w:val="13"/>
        </w:numPr>
      </w:pPr>
      <w:r>
        <w:t>Н</w:t>
      </w:r>
      <w:r w:rsidR="000A783A" w:rsidRPr="001176C3">
        <w:t>е учитывается форма сигнала (которая может быть различной при одной и</w:t>
      </w:r>
      <w:r>
        <w:t xml:space="preserve"> той же ширине спектра сигнала)</w:t>
      </w:r>
    </w:p>
    <w:p w14:paraId="7E3DBA2E" w14:textId="63438B3F" w:rsidR="000A783A" w:rsidRPr="001176C3" w:rsidRDefault="006459F1" w:rsidP="006459F1">
      <w:pPr>
        <w:pStyle w:val="ListParagraph"/>
        <w:numPr>
          <w:ilvl w:val="0"/>
          <w:numId w:val="13"/>
        </w:numPr>
      </w:pPr>
      <w:r>
        <w:t>Н</w:t>
      </w:r>
      <w:r w:rsidR="000A783A" w:rsidRPr="001176C3">
        <w:t>е учитываются</w:t>
      </w:r>
      <w:r>
        <w:t xml:space="preserve"> статистические свойства помехи</w:t>
      </w:r>
    </w:p>
    <w:p w14:paraId="10102F68" w14:textId="3141ED05" w:rsidR="000A783A" w:rsidRPr="001176C3" w:rsidRDefault="000A783A" w:rsidP="006459F1">
      <w:pPr>
        <w:ind w:firstLine="720"/>
      </w:pPr>
      <w:r w:rsidRPr="001176C3">
        <w:t>Поэтому фильтр с П-образной АЧХ не является оптимальным в тех случаях, когда имеется априорная информация о форме сигнала и характеристиках помехи.</w:t>
      </w:r>
    </w:p>
    <w:p w14:paraId="4B21B90A" w14:textId="7916D61B" w:rsidR="000A783A" w:rsidRPr="001176C3" w:rsidRDefault="00E1053C" w:rsidP="006459F1">
      <w:pPr>
        <w:ind w:firstLine="720"/>
      </w:pPr>
      <w:r>
        <w:t>Основные результаты в</w:t>
      </w:r>
      <w:r w:rsidR="000A783A" w:rsidRPr="001176C3">
        <w:t xml:space="preserve"> теории и практике линейной фильтрации связан</w:t>
      </w:r>
      <w:r>
        <w:t>ы</w:t>
      </w:r>
      <w:r w:rsidR="000A783A" w:rsidRPr="001176C3">
        <w:t xml:space="preserve"> с появлением работ Н. Винера, А. Н. Колмогорова, В. А. Котельникова и других ученых, которые поставили и решили задачу синтеза фильтра, оптимального в определенном смысле для приема заданного сигнала, действующего на фоне помехи с заданными статистическими характеристиками.</w:t>
      </w:r>
    </w:p>
    <w:p w14:paraId="67C4985C" w14:textId="491D5B11" w:rsidR="000A783A" w:rsidRDefault="000A783A" w:rsidP="006459F1">
      <w:pPr>
        <w:ind w:firstLine="720"/>
      </w:pPr>
      <w:r w:rsidRPr="001176C3">
        <w:t xml:space="preserve">В </w:t>
      </w:r>
      <w:r w:rsidR="006459F1">
        <w:t>зависимости от решаемой задачи -</w:t>
      </w:r>
      <w:r w:rsidRPr="001176C3">
        <w:t xml:space="preserve"> обнаружение сигнала, измерение его параметров или ра</w:t>
      </w:r>
      <w:r w:rsidR="006459F1">
        <w:t>зрешение (различение) сигналов -</w:t>
      </w:r>
      <w:r w:rsidRPr="001176C3">
        <w:t xml:space="preserve"> критерии оптимальности могут быть разными. Для задачи обнаружения сигналов в шумах</w:t>
      </w:r>
      <w:r w:rsidR="00B04C3A">
        <w:t>, которую необходимо решать при реализации алгоритма декодирования сигнала кардиомонитора,</w:t>
      </w:r>
      <w:r w:rsidRPr="001176C3">
        <w:t xml:space="preserve"> </w:t>
      </w:r>
      <w:r w:rsidR="00B04C3A">
        <w:t>представляется целесообразным использовать стандартный</w:t>
      </w:r>
      <w:r w:rsidRPr="001176C3">
        <w:t xml:space="preserve"> критерий максимума отношения сигнал-помеха на выходе фильтра. В настоящей главе рассматриваются только такие фильтры.</w:t>
      </w:r>
    </w:p>
    <w:p w14:paraId="24E77891" w14:textId="7BE41210" w:rsidR="006459F1" w:rsidRDefault="000A783A" w:rsidP="006459F1">
      <w:pPr>
        <w:ind w:firstLine="720"/>
      </w:pPr>
      <w:r>
        <w:lastRenderedPageBreak/>
        <w:t xml:space="preserve">Требования к фильтру, максимизирующему отношение сигнал-помеха, </w:t>
      </w:r>
      <w:r w:rsidR="009B4C65">
        <w:t>как известно, формулируюся</w:t>
      </w:r>
      <w:r w:rsidR="006459F1">
        <w:t xml:space="preserve"> следующим образом</w:t>
      </w:r>
      <w:r w:rsidR="009B4C65" w:rsidRPr="009B4C65">
        <w:t>[</w:t>
      </w:r>
      <w:r w:rsidR="009B4C65">
        <w:t>сслыка откуда</w:t>
      </w:r>
      <w:r w:rsidR="009B4C65" w:rsidRPr="009B4C65">
        <w:t>]</w:t>
      </w:r>
      <w:r w:rsidR="006459F1">
        <w:t xml:space="preserve">: </w:t>
      </w:r>
    </w:p>
    <w:p w14:paraId="2B5B7203" w14:textId="77777777" w:rsidR="006459F1" w:rsidRDefault="006459F1" w:rsidP="006459F1">
      <w:pPr>
        <w:pStyle w:val="ListParagraph"/>
        <w:numPr>
          <w:ilvl w:val="0"/>
          <w:numId w:val="14"/>
        </w:numPr>
      </w:pPr>
      <w:r>
        <w:t>Н</w:t>
      </w:r>
      <w:r w:rsidR="000A783A">
        <w:t>а</w:t>
      </w:r>
      <w:r>
        <w:t xml:space="preserve"> </w:t>
      </w:r>
      <w:r w:rsidR="000A783A">
        <w:t xml:space="preserve">вход линейного четырехполосника с постоянными параметрами и передаточной функцией </w:t>
      </w:r>
      <w:r w:rsidR="000A783A" w:rsidRPr="006459F1">
        <w:rPr>
          <w:b/>
        </w:rPr>
        <w:t xml:space="preserve">K(iω) </w:t>
      </w:r>
      <w:r w:rsidR="000A783A">
        <w:t xml:space="preserve">подается аддитивная смесь сигнала </w:t>
      </w:r>
      <w:r w:rsidR="000A783A" w:rsidRPr="006459F1">
        <w:rPr>
          <w:b/>
        </w:rPr>
        <w:t xml:space="preserve">s(t) </w:t>
      </w:r>
      <w:r w:rsidR="000A783A">
        <w:t xml:space="preserve">и шума </w:t>
      </w:r>
      <w:r w:rsidR="000A783A" w:rsidRPr="006459F1">
        <w:rPr>
          <w:b/>
        </w:rPr>
        <w:t>n(t)</w:t>
      </w:r>
      <w:r w:rsidR="000A783A">
        <w:t xml:space="preserve"> (</w:t>
      </w:r>
      <w:r w:rsidR="000A783A">
        <w:fldChar w:fldCharType="begin"/>
      </w:r>
      <w:r w:rsidR="000A783A">
        <w:instrText xml:space="preserve"> REF _Ref388917788 \h </w:instrText>
      </w:r>
      <w:r w:rsidR="000A783A">
        <w:fldChar w:fldCharType="separate"/>
      </w:r>
      <w:r w:rsidR="00B834D2" w:rsidRPr="001176C3">
        <w:t xml:space="preserve">рис. </w:t>
      </w:r>
      <w:r w:rsidR="00B834D2">
        <w:rPr>
          <w:noProof/>
        </w:rPr>
        <w:t>4</w:t>
      </w:r>
      <w:r w:rsidR="000A783A">
        <w:fldChar w:fldCharType="end"/>
      </w:r>
      <w:r>
        <w:t>).</w:t>
      </w:r>
    </w:p>
    <w:p w14:paraId="049CB621" w14:textId="77777777" w:rsidR="006459F1" w:rsidRDefault="000A783A" w:rsidP="006459F1">
      <w:pPr>
        <w:pStyle w:val="ListParagraph"/>
        <w:numPr>
          <w:ilvl w:val="0"/>
          <w:numId w:val="14"/>
        </w:numPr>
      </w:pPr>
      <w:r w:rsidRPr="001176C3">
        <w:t xml:space="preserve">Сигнал полностью известен; это означает, что заданы его форма и положение на оси времени. </w:t>
      </w:r>
    </w:p>
    <w:p w14:paraId="287A5468" w14:textId="77777777" w:rsidR="006459F1" w:rsidRDefault="000A783A" w:rsidP="006459F1">
      <w:pPr>
        <w:pStyle w:val="ListParagraph"/>
        <w:numPr>
          <w:ilvl w:val="0"/>
          <w:numId w:val="14"/>
        </w:numPr>
      </w:pPr>
      <w:r w:rsidRPr="001176C3">
        <w:t xml:space="preserve">Шум представляет собой случайный процесс с заданными статистическими характеристиками. </w:t>
      </w:r>
    </w:p>
    <w:p w14:paraId="2A0D3D5B" w14:textId="2D931323" w:rsidR="00830436" w:rsidRPr="00830436" w:rsidRDefault="000A783A" w:rsidP="00830436">
      <w:pPr>
        <w:pStyle w:val="ListParagraph"/>
        <w:numPr>
          <w:ilvl w:val="0"/>
          <w:numId w:val="14"/>
        </w:numPr>
        <w:rPr>
          <w:b/>
        </w:rPr>
      </w:pPr>
      <w:r w:rsidRPr="001176C3">
        <w:t xml:space="preserve">Требуется синтезировать фильтр, обеспечивающий получение на выходе наибольшего возможного отношения пикового значения сигнала к среднеквадратическому значению шума. При этом не ставится условие сохранения формы сигнала, так как для обнаружения его в шумах форма значения не имеет. </w:t>
      </w:r>
    </w:p>
    <w:p w14:paraId="3BB13B23" w14:textId="0F2FA941" w:rsidR="000A783A" w:rsidRDefault="000A783A" w:rsidP="00830436">
      <w:pPr>
        <w:pStyle w:val="ListParagraph"/>
        <w:ind w:left="0" w:firstLine="360"/>
        <w:rPr>
          <w:b/>
        </w:rPr>
      </w:pPr>
      <w:r w:rsidRPr="00266B8D">
        <w:t xml:space="preserve">Под синтезом фильтра будем подразумевать отыскание передаточной функции физически осуществимого фильтра, обеспечивающего упомянутую выше максимизацию отношения сигнал-помеха. Передаточную функцию будем представлять в форме </w:t>
      </w:r>
      <w:r w:rsidRPr="00830436">
        <w:rPr>
          <w:b/>
        </w:rPr>
        <w:t>K(iω) = K(ω) e</w:t>
      </w:r>
      <w:r w:rsidRPr="00830436">
        <w:rPr>
          <w:b/>
          <w:vertAlign w:val="superscript"/>
        </w:rPr>
        <w:t>iφ</w:t>
      </w:r>
      <w:r w:rsidRPr="00830436">
        <w:rPr>
          <w:b/>
          <w:vertAlign w:val="subscript"/>
        </w:rPr>
        <w:t>k</w:t>
      </w:r>
      <w:r w:rsidRPr="00830436">
        <w:rPr>
          <w:b/>
          <w:vertAlign w:val="superscript"/>
        </w:rPr>
        <w:t>(ω)</w:t>
      </w:r>
      <w:r w:rsidRPr="00830436">
        <w:rPr>
          <w:b/>
        </w:rPr>
        <w:t>.</w:t>
      </w:r>
    </w:p>
    <w:p w14:paraId="707E0A8D" w14:textId="77777777" w:rsidR="00B834D2" w:rsidRDefault="00B834D2" w:rsidP="00B834D2">
      <w:pPr>
        <w:jc w:val="center"/>
      </w:pPr>
      <w:r>
        <w:rPr>
          <w:noProof/>
          <w:lang w:val="en-US"/>
        </w:rPr>
        <w:drawing>
          <wp:inline distT="0" distB="0" distL="0" distR="0" wp14:anchorId="2D31D8C0" wp14:editId="6C550FF2">
            <wp:extent cx="2355215" cy="629920"/>
            <wp:effectExtent l="0" t="0" r="6985" b="0"/>
            <wp:docPr id="1" name="Picture 1" descr="http://stu.sernam.ru/archive/arch.php?path=../htm/book_g_rts/files.book&amp;file=g_rts_141.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u.sernam.ru/archive/arch.php?path=../htm/book_g_rts/files.book&amp;file=g_rts_141.files/image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5215" cy="629920"/>
                    </a:xfrm>
                    <a:prstGeom prst="rect">
                      <a:avLst/>
                    </a:prstGeom>
                    <a:noFill/>
                    <a:ln>
                      <a:noFill/>
                    </a:ln>
                  </pic:spPr>
                </pic:pic>
              </a:graphicData>
            </a:graphic>
          </wp:inline>
        </w:drawing>
      </w:r>
    </w:p>
    <w:p w14:paraId="2E67A65B" w14:textId="77777777" w:rsidR="00B834D2" w:rsidRDefault="00B834D2" w:rsidP="00B834D2">
      <w:pPr>
        <w:pStyle w:val="Caption"/>
        <w:jc w:val="center"/>
      </w:pPr>
      <w:bookmarkStart w:id="13" w:name="_Ref388917749"/>
      <w:r>
        <w:t>Воздействие сигнала и помехи на линейный четырехполосник</w:t>
      </w:r>
    </w:p>
    <w:p w14:paraId="5965B086" w14:textId="77777777" w:rsidR="00B834D2" w:rsidRPr="001176C3" w:rsidRDefault="00B834D2" w:rsidP="00B834D2">
      <w:pPr>
        <w:pStyle w:val="Caption"/>
        <w:jc w:val="center"/>
      </w:pPr>
      <w:bookmarkStart w:id="14" w:name="_Ref388917788"/>
      <w:r w:rsidRPr="001176C3">
        <w:t xml:space="preserve">рис. </w:t>
      </w:r>
      <w:r>
        <w:fldChar w:fldCharType="begin"/>
      </w:r>
      <w:r w:rsidRPr="001176C3">
        <w:instrText xml:space="preserve"> </w:instrText>
      </w:r>
      <w:r>
        <w:instrText>SEQ</w:instrText>
      </w:r>
      <w:r w:rsidRPr="001176C3">
        <w:instrText xml:space="preserve"> рис. \* </w:instrText>
      </w:r>
      <w:r>
        <w:instrText>ARABIC</w:instrText>
      </w:r>
      <w:r w:rsidRPr="001176C3">
        <w:instrText xml:space="preserve"> </w:instrText>
      </w:r>
      <w:r>
        <w:fldChar w:fldCharType="separate"/>
      </w:r>
      <w:r>
        <w:rPr>
          <w:noProof/>
        </w:rPr>
        <w:t>4</w:t>
      </w:r>
      <w:r>
        <w:fldChar w:fldCharType="end"/>
      </w:r>
      <w:bookmarkEnd w:id="13"/>
      <w:bookmarkEnd w:id="14"/>
    </w:p>
    <w:p w14:paraId="19368070" w14:textId="3CD6426F" w:rsidR="000A783A" w:rsidRDefault="006459F1" w:rsidP="006459F1">
      <w:pPr>
        <w:ind w:firstLine="720"/>
      </w:pPr>
      <w:r>
        <w:t>Таким образом, з</w:t>
      </w:r>
      <w:r w:rsidR="000A783A">
        <w:t xml:space="preserve">адача сводится к отысканию АЧХ </w:t>
      </w:r>
      <w:r w:rsidR="000A783A">
        <w:rPr>
          <w:b/>
        </w:rPr>
        <w:t>K</w:t>
      </w:r>
      <w:r w:rsidR="000A783A" w:rsidRPr="00266B8D">
        <w:rPr>
          <w:b/>
        </w:rPr>
        <w:t>(</w:t>
      </w:r>
      <w:r w:rsidR="000A783A">
        <w:rPr>
          <w:b/>
        </w:rPr>
        <w:t>ω</w:t>
      </w:r>
      <w:r w:rsidR="000A783A" w:rsidRPr="00266B8D">
        <w:rPr>
          <w:b/>
        </w:rPr>
        <w:t>)</w:t>
      </w:r>
      <w:r w:rsidR="000A783A">
        <w:rPr>
          <w:b/>
        </w:rPr>
        <w:t xml:space="preserve"> </w:t>
      </w:r>
      <w:r w:rsidR="000A783A">
        <w:t xml:space="preserve">и ФЧХ </w:t>
      </w:r>
      <w:r w:rsidR="000A783A" w:rsidRPr="00266B8D">
        <w:rPr>
          <w:b/>
          <w:vertAlign w:val="superscript"/>
        </w:rPr>
        <w:t>φ</w:t>
      </w:r>
      <w:r w:rsidR="000A783A" w:rsidRPr="00266B8D">
        <w:rPr>
          <w:b/>
          <w:vertAlign w:val="subscript"/>
        </w:rPr>
        <w:t>k</w:t>
      </w:r>
      <w:r w:rsidR="000A783A" w:rsidRPr="00266B8D">
        <w:rPr>
          <w:b/>
        </w:rPr>
        <w:t>(ω)</w:t>
      </w:r>
      <w:r w:rsidR="000A783A">
        <w:rPr>
          <w:b/>
        </w:rPr>
        <w:t xml:space="preserve"> </w:t>
      </w:r>
      <w:r w:rsidR="000A783A">
        <w:t>оптимального фильтра. Наиболее просто эта задача решается</w:t>
      </w:r>
      <w:r w:rsidR="003A759E">
        <w:t xml:space="preserve"> для сигнала, дей</w:t>
      </w:r>
      <w:r w:rsidR="000A783A">
        <w:t xml:space="preserve">ствующего на фоне белого шума с равномерным спектром </w:t>
      </w:r>
      <w:r w:rsidR="000A783A">
        <w:rPr>
          <w:b/>
        </w:rPr>
        <w:t>W</w:t>
      </w:r>
      <w:r w:rsidR="000A783A" w:rsidRPr="00266B8D">
        <w:rPr>
          <w:b/>
        </w:rPr>
        <w:t>(</w:t>
      </w:r>
      <w:r w:rsidR="000A783A">
        <w:rPr>
          <w:b/>
        </w:rPr>
        <w:t>ω</w:t>
      </w:r>
      <w:r w:rsidR="000A783A" w:rsidRPr="00266B8D">
        <w:rPr>
          <w:b/>
        </w:rPr>
        <w:t xml:space="preserve">) = </w:t>
      </w:r>
      <w:r w:rsidR="000A783A">
        <w:rPr>
          <w:b/>
        </w:rPr>
        <w:t>W</w:t>
      </w:r>
      <w:r w:rsidR="000A783A" w:rsidRPr="00266B8D">
        <w:rPr>
          <w:b/>
          <w:vertAlign w:val="subscript"/>
        </w:rPr>
        <w:t>0</w:t>
      </w:r>
      <w:r w:rsidR="000A783A" w:rsidRPr="00266B8D">
        <w:rPr>
          <w:b/>
        </w:rPr>
        <w:t xml:space="preserve"> = </w:t>
      </w:r>
      <w:r w:rsidR="000A783A">
        <w:rPr>
          <w:b/>
        </w:rPr>
        <w:t>const</w:t>
      </w:r>
      <w:r w:rsidR="000A783A">
        <w:t>.</w:t>
      </w:r>
    </w:p>
    <w:p w14:paraId="5AEA108B" w14:textId="77777777" w:rsidR="000A783A" w:rsidRDefault="000A783A" w:rsidP="003A759E">
      <w:pPr>
        <w:ind w:firstLine="720"/>
      </w:pPr>
      <w:r>
        <w:t xml:space="preserve">Для отыскания оптимальной (в указанном смысле) передаточной функции </w:t>
      </w:r>
      <w:r>
        <w:rPr>
          <w:b/>
        </w:rPr>
        <w:t>K</w:t>
      </w:r>
      <w:r w:rsidRPr="00266B8D">
        <w:rPr>
          <w:b/>
        </w:rPr>
        <w:t>(</w:t>
      </w:r>
      <w:r>
        <w:rPr>
          <w:b/>
        </w:rPr>
        <w:t xml:space="preserve">iω) </w:t>
      </w:r>
      <w:r>
        <w:t>составим выражение для сигнала и шума на выходе фильтра сначала порознь, а затем в виде их отношения.</w:t>
      </w:r>
    </w:p>
    <w:p w14:paraId="608985C0" w14:textId="77777777" w:rsidR="000A783A" w:rsidRDefault="000A783A" w:rsidP="003A759E">
      <w:pPr>
        <w:ind w:firstLine="720"/>
      </w:pPr>
      <w:r>
        <w:t>Сигнал в фикисированный момент времени t</w:t>
      </w:r>
      <w:r w:rsidRPr="00266B8D">
        <w:rPr>
          <w:vertAlign w:val="subscript"/>
        </w:rPr>
        <w:t>0</w:t>
      </w:r>
      <w:r w:rsidRPr="00266B8D">
        <w:t xml:space="preserve"> </w:t>
      </w:r>
      <w:r>
        <w:t>определяем общим выражением</w:t>
      </w:r>
    </w:p>
    <w:p w14:paraId="16DD0E1D" w14:textId="77777777" w:rsidR="000A783A" w:rsidRDefault="007316AC" w:rsidP="003A759E">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w:rPr>
                  <w:rFonts w:ascii="Cambria Math" w:hAnsi="Cambria Math"/>
                </w:rPr>
                <m:t>dω</m:t>
              </m:r>
              <m:r>
                <m:rPr>
                  <m:sty m:val="p"/>
                </m:rPr>
                <w:rPr>
                  <w:rFonts w:ascii="Cambria Math" w:hAnsi="Cambria Math"/>
                </w:rPr>
                <m:t>=</m:t>
              </m:r>
            </m:e>
          </m:nary>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nary>
        </m:oMath>
      </m:oMathPara>
    </w:p>
    <w:p w14:paraId="39732F93" w14:textId="77777777" w:rsidR="000A783A" w:rsidRPr="00164315" w:rsidRDefault="000A783A" w:rsidP="003A759E">
      <w:pPr>
        <w:pStyle w:val="Caption"/>
        <w:jc w:val="center"/>
      </w:pPr>
      <w:bookmarkStart w:id="15" w:name="_Ref388918558"/>
      <w:r w:rsidRPr="00164315">
        <w:t xml:space="preserve">фор. </w:t>
      </w:r>
      <w:r>
        <w:fldChar w:fldCharType="begin"/>
      </w:r>
      <w:r w:rsidRPr="00164315">
        <w:instrText xml:space="preserve"> </w:instrText>
      </w:r>
      <w:r>
        <w:instrText>SEQ</w:instrText>
      </w:r>
      <w:r w:rsidRPr="00164315">
        <w:instrText xml:space="preserve"> фор. \* </w:instrText>
      </w:r>
      <w:r>
        <w:instrText>ARABIC</w:instrText>
      </w:r>
      <w:r w:rsidRPr="00164315">
        <w:instrText xml:space="preserve"> </w:instrText>
      </w:r>
      <w:r>
        <w:fldChar w:fldCharType="separate"/>
      </w:r>
      <w:r w:rsidR="00623ABE">
        <w:rPr>
          <w:noProof/>
        </w:rPr>
        <w:t>1</w:t>
      </w:r>
      <w:r>
        <w:fldChar w:fldCharType="end"/>
      </w:r>
      <w:bookmarkEnd w:id="15"/>
    </w:p>
    <w:p w14:paraId="12F4E75B" w14:textId="77777777" w:rsidR="000A783A" w:rsidRDefault="000A783A" w:rsidP="000A783A">
      <w:r>
        <w:t xml:space="preserve">а среднеквадратическое значение помехи – выражением </w:t>
      </w:r>
    </w:p>
    <w:p w14:paraId="585C5670" w14:textId="77777777" w:rsidR="000A783A" w:rsidRPr="00164315" w:rsidRDefault="007316AC" w:rsidP="000A783A">
      <w:pPr>
        <w:rPr>
          <w:rFonts w:eastAsiaTheme="minorEastAsia"/>
        </w:rPr>
      </w:pPr>
      <m:oMathPara>
        <m:oMath>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W</m:t>
                  </m:r>
                  <m:r>
                    <m:rPr>
                      <m:sty m:val="p"/>
                    </m:rPr>
                    <w:rPr>
                      <w:rFonts w:ascii="Cambria Math" w:hAnsi="Cambria Math"/>
                    </w:rPr>
                    <m:t>(</m:t>
                  </m:r>
                  <m:r>
                    <w:rPr>
                      <w:rFonts w:ascii="Cambria Math" w:hAnsi="Cambria Math"/>
                    </w:rPr>
                    <m:t>ω</m:t>
                  </m:r>
                </m:e>
              </m:nary>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hAnsi="Cambria Math"/>
                        </w:rPr>
                        <m:t>K</m:t>
                      </m:r>
                    </m:e>
                    <m:sup>
                      <m:r>
                        <m:rPr>
                          <m:sty m:val="p"/>
                        </m:rPr>
                        <w:rPr>
                          <w:rFonts w:ascii="Cambria Math" w:hAnsi="Cambria Math"/>
                        </w:rPr>
                        <m:t>2</m:t>
                      </m:r>
                    </m:sup>
                  </m:sSup>
                  <m:d>
                    <m:dPr>
                      <m:ctrlPr>
                        <w:rPr>
                          <w:rFonts w:ascii="Cambria Math" w:eastAsiaTheme="minorEastAsia" w:hAnsi="Cambria Math"/>
                        </w:rPr>
                      </m:ctrlPr>
                    </m:dPr>
                    <m:e>
                      <m:r>
                        <w:rPr>
                          <w:rFonts w:ascii="Cambria Math" w:eastAsiaTheme="minorEastAsia" w:hAnsi="Cambria Math"/>
                        </w:rPr>
                        <m:t>ω</m:t>
                      </m:r>
                    </m:e>
                  </m:d>
                  <m:r>
                    <w:rPr>
                      <w:rFonts w:ascii="Cambria Math" w:eastAsiaTheme="minorEastAsia" w:hAnsi="Cambria Math"/>
                    </w:rPr>
                    <m:t>dω</m:t>
                  </m:r>
                  <m:r>
                    <m:rPr>
                      <m:sty m:val="p"/>
                    </m:rPr>
                    <w:rPr>
                      <w:rFonts w:ascii="Cambria Math" w:eastAsiaTheme="minorEastAsia" w:hAnsi="Cambria Math"/>
                    </w:rPr>
                    <m:t>)</m:t>
                  </m:r>
                </m:e>
              </m:nary>
            </m:e>
            <m:sup>
              <m:r>
                <m:rPr>
                  <m:sty m:val="p"/>
                </m:rPr>
                <w:rPr>
                  <w:rFonts w:ascii="Cambria Math" w:eastAsiaTheme="minorEastAsia" w:hAnsi="Cambria Math"/>
                </w:rPr>
                <m:t>1/2</m:t>
              </m:r>
            </m:sup>
          </m:sSup>
        </m:oMath>
      </m:oMathPara>
    </w:p>
    <w:p w14:paraId="696CF25B" w14:textId="6099B03A" w:rsidR="000A783A" w:rsidRDefault="000A783A" w:rsidP="003A759E">
      <w:pPr>
        <w:ind w:firstLine="720"/>
      </w:pPr>
      <w:r>
        <w:t>В</w:t>
      </w:r>
      <w:r w:rsidRPr="00164315">
        <w:t xml:space="preserve"> </w:t>
      </w:r>
      <w:r>
        <w:fldChar w:fldCharType="begin"/>
      </w:r>
      <w:r w:rsidRPr="00164315">
        <w:instrText xml:space="preserve"> REF _Ref388918558 \h </w:instrText>
      </w:r>
      <w:r>
        <w:fldChar w:fldCharType="separate"/>
      </w:r>
      <w:r w:rsidRPr="00164315">
        <w:t xml:space="preserve">фор. </w:t>
      </w:r>
      <w:r w:rsidRPr="00164315">
        <w:rPr>
          <w:noProof/>
        </w:rPr>
        <w:t>24</w:t>
      </w:r>
      <w:r>
        <w:fldChar w:fldCharType="end"/>
      </w:r>
      <w:r w:rsidRPr="00164315">
        <w:t xml:space="preserve"> </w:t>
      </w:r>
      <w:r>
        <w:rPr>
          <w:b/>
        </w:rPr>
        <w:t>S</w:t>
      </w:r>
      <w:r w:rsidRPr="00164315">
        <w:rPr>
          <w:b/>
        </w:rPr>
        <w:t>(</w:t>
      </w:r>
      <w:r>
        <w:rPr>
          <w:b/>
        </w:rPr>
        <w:t>ω</w:t>
      </w:r>
      <w:r w:rsidRPr="00164315">
        <w:rPr>
          <w:b/>
        </w:rPr>
        <w:t>)=</w:t>
      </w:r>
      <w:r>
        <w:rPr>
          <w:b/>
        </w:rPr>
        <w:t>S</w:t>
      </w:r>
      <w:r w:rsidRPr="00164315">
        <w:rPr>
          <w:b/>
        </w:rPr>
        <w:t>(</w:t>
      </w:r>
      <w:r>
        <w:rPr>
          <w:b/>
        </w:rPr>
        <w:t>ω</w:t>
      </w:r>
      <w:r w:rsidRPr="00164315">
        <w:rPr>
          <w:b/>
        </w:rPr>
        <w:t>)</w:t>
      </w:r>
      <w:r>
        <w:rPr>
          <w:b/>
        </w:rPr>
        <w:t>e</w:t>
      </w:r>
      <w:r>
        <w:rPr>
          <w:b/>
          <w:vertAlign w:val="superscript"/>
        </w:rPr>
        <w:t>iθs</w:t>
      </w:r>
      <w:r w:rsidRPr="00164315">
        <w:rPr>
          <w:b/>
          <w:vertAlign w:val="superscript"/>
        </w:rPr>
        <w:t>(</w:t>
      </w:r>
      <w:r>
        <w:rPr>
          <w:b/>
          <w:vertAlign w:val="superscript"/>
        </w:rPr>
        <w:t>ω</w:t>
      </w:r>
      <w:r w:rsidRPr="00164315">
        <w:rPr>
          <w:b/>
          <w:vertAlign w:val="superscript"/>
        </w:rPr>
        <w:t>)</w:t>
      </w:r>
      <w:r w:rsidRPr="00164315">
        <w:rPr>
          <w:b/>
        </w:rPr>
        <w:t xml:space="preserve"> </w:t>
      </w:r>
      <w:r w:rsidRPr="00164315">
        <w:t xml:space="preserve">– спектральная </w:t>
      </w:r>
      <w:r>
        <w:t xml:space="preserve">плотность входного сигнала </w:t>
      </w:r>
      <w:r>
        <w:rPr>
          <w:b/>
        </w:rPr>
        <w:t>s</w:t>
      </w:r>
      <w:r w:rsidRPr="00164315">
        <w:rPr>
          <w:b/>
        </w:rPr>
        <w:t>(</w:t>
      </w:r>
      <w:r>
        <w:rPr>
          <w:b/>
        </w:rPr>
        <w:t>t</w:t>
      </w:r>
      <w:r w:rsidRPr="00164315">
        <w:rPr>
          <w:b/>
        </w:rPr>
        <w:t>)</w:t>
      </w:r>
      <w:r>
        <w:t>, а под t</w:t>
      </w:r>
      <w:r w:rsidRPr="00164315">
        <w:rPr>
          <w:vertAlign w:val="subscript"/>
        </w:rPr>
        <w:t>0</w:t>
      </w:r>
      <w:r w:rsidRPr="00164315">
        <w:t xml:space="preserve"> </w:t>
      </w:r>
      <w:r>
        <w:t xml:space="preserve">подразумевается момент времени (пока </w:t>
      </w:r>
      <w:r w:rsidR="003A759E">
        <w:t>еще не определенный), соответствующ</w:t>
      </w:r>
      <w:r>
        <w:t xml:space="preserve">ий максимуму (пику) сигнала на входе фильтра. </w:t>
      </w:r>
      <w:commentRangeStart w:id="16"/>
      <w:r w:rsidRPr="00164315">
        <w:t xml:space="preserve">Смысл и минимально возможное значение </w:t>
      </w:r>
      <w:r>
        <w:t>t</w:t>
      </w:r>
      <w:r w:rsidRPr="00164315">
        <w:rPr>
          <w:vertAlign w:val="subscript"/>
        </w:rPr>
        <w:t>0</w:t>
      </w:r>
      <w:r w:rsidRPr="00164315">
        <w:t xml:space="preserve"> подробнее рассматриваются в следующем параграфе, однако из простых представлений очевидно, что для образования пика требуется использование всей энергии сигнала, а это возможно не ранее окончания действия входного сигнала.</w:t>
      </w:r>
      <w:commentRangeEnd w:id="16"/>
      <w:r w:rsidR="003A759E">
        <w:rPr>
          <w:rStyle w:val="CommentReference"/>
        </w:rPr>
        <w:commentReference w:id="16"/>
      </w:r>
    </w:p>
    <w:p w14:paraId="139A8DF0" w14:textId="77777777" w:rsidR="000A783A" w:rsidRDefault="000A783A" w:rsidP="003A759E">
      <w:pPr>
        <w:ind w:firstLine="720"/>
      </w:pPr>
      <w:r>
        <w:t>Иными словами, t</w:t>
      </w:r>
      <w:r w:rsidRPr="00164315">
        <w:rPr>
          <w:vertAlign w:val="subscript"/>
        </w:rPr>
        <w:t>0</w:t>
      </w:r>
      <w:r w:rsidRPr="00164315">
        <w:t xml:space="preserve"> </w:t>
      </w:r>
      <w:r>
        <w:t>не может быть раньше момента окончания сигнала.</w:t>
      </w:r>
    </w:p>
    <w:p w14:paraId="2B43F3D9" w14:textId="77777777" w:rsidR="000A783A" w:rsidRDefault="000A783A" w:rsidP="003A759E">
      <w:pPr>
        <w:ind w:firstLine="720"/>
      </w:pPr>
      <w:r>
        <w:t>Составим соотношение:</w:t>
      </w:r>
    </w:p>
    <w:p w14:paraId="68EEA67E" w14:textId="77777777" w:rsidR="000A783A" w:rsidRDefault="007316AC"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dω</m:t>
                  </m:r>
                  <m:r>
                    <m:rPr>
                      <m:sty m:val="p"/>
                    </m:rPr>
                    <w:rPr>
                      <w:rFonts w:ascii="Cambria Math" w:hAnsi="Cambria Math"/>
                    </w:rPr>
                    <m:t>|</m:t>
                  </m:r>
                </m:e>
              </m:nary>
            </m:num>
            <m:den>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r>
                        <w:rPr>
                          <w:rFonts w:ascii="Cambria Math" w:hAnsi="Cambria Math"/>
                        </w:rPr>
                        <m:t>ω</m:t>
                      </m:r>
                    </m:e>
                  </m:nary>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den>
          </m:f>
        </m:oMath>
      </m:oMathPara>
    </w:p>
    <w:p w14:paraId="267627BC" w14:textId="77777777" w:rsidR="000A783A" w:rsidRDefault="000A783A" w:rsidP="003A759E">
      <w:pPr>
        <w:pStyle w:val="Caption"/>
        <w:jc w:val="center"/>
        <w:rPr>
          <w:noProof/>
        </w:rPr>
      </w:pPr>
      <w:bookmarkStart w:id="17" w:name="_Ref388919911"/>
      <w:r>
        <w:t xml:space="preserve">фор. </w:t>
      </w:r>
      <w:r>
        <w:fldChar w:fldCharType="begin"/>
      </w:r>
      <w:r>
        <w:instrText xml:space="preserve"> SEQ фор. \* ARABIC </w:instrText>
      </w:r>
      <w:r>
        <w:fldChar w:fldCharType="separate"/>
      </w:r>
      <w:r w:rsidR="00623ABE">
        <w:rPr>
          <w:noProof/>
        </w:rPr>
        <w:t>2</w:t>
      </w:r>
      <w:r>
        <w:rPr>
          <w:noProof/>
        </w:rPr>
        <w:fldChar w:fldCharType="end"/>
      </w:r>
      <w:bookmarkEnd w:id="17"/>
    </w:p>
    <w:p w14:paraId="31C8C390" w14:textId="7E034573" w:rsidR="003A759E" w:rsidRDefault="003A759E">
      <w:pPr>
        <w:spacing w:line="259" w:lineRule="auto"/>
      </w:pPr>
      <w:r>
        <w:br w:type="page"/>
      </w:r>
    </w:p>
    <w:p w14:paraId="1DDF29B8" w14:textId="77777777" w:rsidR="000A783A" w:rsidRDefault="000A783A" w:rsidP="003A759E">
      <w:pPr>
        <w:ind w:firstLine="720"/>
      </w:pPr>
      <w:r>
        <w:lastRenderedPageBreak/>
        <w:t>Воспользуемся известным неравенством Шварца</w:t>
      </w:r>
    </w:p>
    <w:p w14:paraId="15504A31" w14:textId="77777777" w:rsidR="000A783A" w:rsidRDefault="007316AC" w:rsidP="003A759E">
      <w:pPr>
        <w:jc w:val="center"/>
      </w:pPr>
      <m:oMathPara>
        <m:oMath>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w:rPr>
                      <w:rFonts w:ascii="Cambria Math" w:hAnsi="Cambria Math"/>
                    </w:rPr>
                    <m:t>dx</m:t>
                  </m:r>
                </m:e>
              </m:nary>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e>
                <m:sup>
                  <m:r>
                    <m:rPr>
                      <m:sty m:val="p"/>
                    </m:rPr>
                    <w:rPr>
                      <w:rFonts w:ascii="Cambria Math" w:hAnsi="Cambria Math"/>
                    </w:rPr>
                    <m:t>2</m:t>
                  </m:r>
                </m:sup>
              </m:sSup>
              <m:r>
                <w:rPr>
                  <w:rFonts w:ascii="Cambria Math" w:hAnsi="Cambria Math"/>
                </w:rPr>
                <m:t>dx</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e>
                    <m:sup>
                      <m:r>
                        <m:rPr>
                          <m:sty m:val="p"/>
                        </m:rPr>
                        <w:rPr>
                          <w:rFonts w:ascii="Cambria Math" w:hAnsi="Cambria Math"/>
                        </w:rPr>
                        <m:t>2</m:t>
                      </m:r>
                    </m:sup>
                  </m:sSup>
                  <m:r>
                    <w:rPr>
                      <w:rFonts w:ascii="Cambria Math" w:hAnsi="Cambria Math"/>
                    </w:rPr>
                    <m:t>dx</m:t>
                  </m:r>
                </m:e>
              </m:nary>
            </m:e>
          </m:nary>
        </m:oMath>
      </m:oMathPara>
    </w:p>
    <w:p w14:paraId="443B052E" w14:textId="77777777" w:rsidR="000A783A" w:rsidRPr="004965A7" w:rsidRDefault="000A783A" w:rsidP="003A759E">
      <w:pPr>
        <w:pStyle w:val="Caption"/>
        <w:jc w:val="center"/>
      </w:pPr>
      <w:bookmarkStart w:id="18" w:name="_Ref388919512"/>
      <w:r w:rsidRPr="004965A7">
        <w:t xml:space="preserve">фор. </w:t>
      </w:r>
      <w:r>
        <w:fldChar w:fldCharType="begin"/>
      </w:r>
      <w:r w:rsidRPr="004965A7">
        <w:instrText xml:space="preserve"> </w:instrText>
      </w:r>
      <w:r>
        <w:instrText>SEQ</w:instrText>
      </w:r>
      <w:r w:rsidRPr="004965A7">
        <w:instrText xml:space="preserve"> фор. \* </w:instrText>
      </w:r>
      <w:r>
        <w:instrText>ARABIC</w:instrText>
      </w:r>
      <w:r w:rsidRPr="004965A7">
        <w:instrText xml:space="preserve"> </w:instrText>
      </w:r>
      <w:r>
        <w:fldChar w:fldCharType="separate"/>
      </w:r>
      <w:r w:rsidR="00623ABE">
        <w:rPr>
          <w:noProof/>
        </w:rPr>
        <w:t>3</w:t>
      </w:r>
      <w:r>
        <w:fldChar w:fldCharType="end"/>
      </w:r>
      <w:bookmarkEnd w:id="18"/>
    </w:p>
    <w:p w14:paraId="27428536" w14:textId="77777777" w:rsidR="000A783A" w:rsidRDefault="000A783A" w:rsidP="000A783A">
      <w:r>
        <w:t xml:space="preserve">где </w:t>
      </w:r>
      <w:r>
        <w:rPr>
          <w:b/>
        </w:rPr>
        <w:t>F</w:t>
      </w:r>
      <w:r w:rsidRPr="004965A7">
        <w:rPr>
          <w:b/>
          <w:vertAlign w:val="subscript"/>
        </w:rPr>
        <w:t>1</w:t>
      </w:r>
      <w:r w:rsidRPr="004965A7">
        <w:rPr>
          <w:b/>
        </w:rPr>
        <w:t>(</w:t>
      </w:r>
      <w:r>
        <w:rPr>
          <w:b/>
        </w:rPr>
        <w:t>x</w:t>
      </w:r>
      <w:r w:rsidRPr="004965A7">
        <w:rPr>
          <w:b/>
        </w:rPr>
        <w:t xml:space="preserve">) </w:t>
      </w:r>
      <w:r>
        <w:t xml:space="preserve">и </w:t>
      </w:r>
      <w:r>
        <w:rPr>
          <w:b/>
        </w:rPr>
        <w:t>F</w:t>
      </w:r>
      <w:r w:rsidRPr="004965A7">
        <w:rPr>
          <w:b/>
          <w:vertAlign w:val="subscript"/>
        </w:rPr>
        <w:t>2</w:t>
      </w:r>
      <w:r w:rsidRPr="004965A7">
        <w:rPr>
          <w:b/>
        </w:rPr>
        <w:t>(</w:t>
      </w:r>
      <w:r>
        <w:rPr>
          <w:b/>
        </w:rPr>
        <w:t>x</w:t>
      </w:r>
      <w:r w:rsidRPr="004965A7">
        <w:rPr>
          <w:b/>
        </w:rPr>
        <w:t xml:space="preserve">) </w:t>
      </w:r>
      <w:r>
        <w:t>– в общем случае комплексные функции.</w:t>
      </w:r>
    </w:p>
    <w:p w14:paraId="3DFD37BE" w14:textId="77777777" w:rsidR="000A783A" w:rsidRDefault="000A783A" w:rsidP="003A759E">
      <w:pPr>
        <w:ind w:firstLine="720"/>
      </w:pPr>
      <w:r>
        <w:t>Это неравенство обращается в равенство только при выполнении условия</w:t>
      </w:r>
    </w:p>
    <w:p w14:paraId="365046AC" w14:textId="77777777" w:rsidR="000A783A" w:rsidRDefault="007316AC" w:rsidP="003A759E">
      <w:pPr>
        <w:jc w:val="cente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sSubSup>
            <m:sSubSupPr>
              <m:ctrlPr>
                <w:rPr>
                  <w:rFonts w:ascii="Cambria Math" w:hAnsi="Cambria Math"/>
                </w:rPr>
              </m:ctrlPr>
            </m:sSubSupPr>
            <m:e>
              <m:r>
                <w:rPr>
                  <w:rFonts w:ascii="Cambria Math" w:hAnsi="Cambria Math"/>
                </w:rPr>
                <m:t>F</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x</m:t>
          </m:r>
          <m:r>
            <m:rPr>
              <m:sty m:val="p"/>
            </m:rPr>
            <w:rPr>
              <w:rFonts w:ascii="Cambria Math" w:hAnsi="Cambria Math"/>
            </w:rPr>
            <m:t>)</m:t>
          </m:r>
        </m:oMath>
      </m:oMathPara>
    </w:p>
    <w:p w14:paraId="40B3F55F" w14:textId="77777777" w:rsidR="000A783A" w:rsidRPr="004965A7" w:rsidRDefault="000A783A" w:rsidP="003A759E">
      <w:pPr>
        <w:pStyle w:val="Caption"/>
        <w:jc w:val="center"/>
      </w:pPr>
      <w:bookmarkStart w:id="19" w:name="_Ref388920587"/>
      <w:r w:rsidRPr="004965A7">
        <w:t xml:space="preserve">фор. </w:t>
      </w:r>
      <w:r>
        <w:fldChar w:fldCharType="begin"/>
      </w:r>
      <w:r w:rsidRPr="004965A7">
        <w:instrText xml:space="preserve"> </w:instrText>
      </w:r>
      <w:r>
        <w:instrText>SEQ</w:instrText>
      </w:r>
      <w:r w:rsidRPr="004965A7">
        <w:instrText xml:space="preserve"> фор. \* </w:instrText>
      </w:r>
      <w:r>
        <w:instrText>ARABIC</w:instrText>
      </w:r>
      <w:r w:rsidRPr="004965A7">
        <w:instrText xml:space="preserve"> </w:instrText>
      </w:r>
      <w:r>
        <w:fldChar w:fldCharType="separate"/>
      </w:r>
      <w:r w:rsidR="00623ABE">
        <w:rPr>
          <w:noProof/>
        </w:rPr>
        <w:t>4</w:t>
      </w:r>
      <w:r>
        <w:fldChar w:fldCharType="end"/>
      </w:r>
      <w:bookmarkEnd w:id="19"/>
    </w:p>
    <w:p w14:paraId="52D922E4" w14:textId="77777777" w:rsidR="000A783A" w:rsidRDefault="000A783A" w:rsidP="000A783A">
      <w:r>
        <w:t xml:space="preserve">т.е. когда функция </w:t>
      </w:r>
      <w:r>
        <w:rPr>
          <w:b/>
        </w:rPr>
        <w:t>F</w:t>
      </w:r>
      <w:r w:rsidRPr="004965A7">
        <w:rPr>
          <w:b/>
          <w:vertAlign w:val="subscript"/>
        </w:rPr>
        <w:t>2</w:t>
      </w:r>
      <w:r w:rsidRPr="004965A7">
        <w:rPr>
          <w:b/>
        </w:rPr>
        <w:t>(</w:t>
      </w:r>
      <w:r>
        <w:rPr>
          <w:b/>
        </w:rPr>
        <w:t>x</w:t>
      </w:r>
      <w:r w:rsidRPr="004965A7">
        <w:rPr>
          <w:b/>
        </w:rPr>
        <w:t xml:space="preserve">) </w:t>
      </w:r>
      <w:r>
        <w:t xml:space="preserve">пропорциональна функции, комплексно-сопряженной </w:t>
      </w:r>
      <w:r>
        <w:rPr>
          <w:b/>
        </w:rPr>
        <w:t>F</w:t>
      </w:r>
      <w:r w:rsidRPr="004965A7">
        <w:rPr>
          <w:b/>
          <w:vertAlign w:val="subscript"/>
        </w:rPr>
        <w:t>1</w:t>
      </w:r>
      <w:r w:rsidRPr="004965A7">
        <w:rPr>
          <w:b/>
        </w:rPr>
        <w:t>(</w:t>
      </w:r>
      <w:r>
        <w:rPr>
          <w:b/>
        </w:rPr>
        <w:t>x</w:t>
      </w:r>
      <w:r w:rsidRPr="004965A7">
        <w:rPr>
          <w:b/>
        </w:rPr>
        <w:t xml:space="preserve">) </w:t>
      </w:r>
      <w:r>
        <w:t>(А – произвольный постоянный коэффициент).</w:t>
      </w:r>
    </w:p>
    <w:p w14:paraId="6F1C5573" w14:textId="77777777" w:rsidR="000A783A" w:rsidRDefault="000A783A" w:rsidP="003A759E">
      <w:pPr>
        <w:ind w:firstLine="720"/>
      </w:pPr>
      <w:r>
        <w:t xml:space="preserve">Приравнивая в </w:t>
      </w:r>
      <w:r>
        <w:fldChar w:fldCharType="begin"/>
      </w:r>
      <w:r>
        <w:instrText xml:space="preserve"> REF _Ref388919512 \h </w:instrText>
      </w:r>
      <w:r>
        <w:fldChar w:fldCharType="separate"/>
      </w:r>
      <w:r w:rsidRPr="004965A7">
        <w:t xml:space="preserve">фор. </w:t>
      </w:r>
      <w:r w:rsidRPr="00E31F87">
        <w:rPr>
          <w:noProof/>
        </w:rPr>
        <w:t>26</w:t>
      </w:r>
      <w:r>
        <w:fldChar w:fldCharType="end"/>
      </w:r>
      <w:r>
        <w:t xml:space="preserve"> </w:t>
      </w:r>
      <w:r>
        <w:rPr>
          <w:b/>
        </w:rPr>
        <w:t>F</w:t>
      </w:r>
      <w:r w:rsidRPr="00E31F87">
        <w:rPr>
          <w:b/>
          <w:vertAlign w:val="subscript"/>
        </w:rPr>
        <w:t>1</w:t>
      </w:r>
      <w:r w:rsidRPr="00E31F87">
        <w:rPr>
          <w:b/>
        </w:rPr>
        <w:t>(</w:t>
      </w:r>
      <w:r>
        <w:rPr>
          <w:b/>
        </w:rPr>
        <w:t>x</w:t>
      </w:r>
      <w:r w:rsidRPr="00E31F87">
        <w:rPr>
          <w:b/>
        </w:rPr>
        <w:t>)=</w:t>
      </w:r>
      <w:r>
        <w:rPr>
          <w:b/>
        </w:rPr>
        <w:t>S</w:t>
      </w:r>
      <w:r w:rsidRPr="00E31F87">
        <w:rPr>
          <w:b/>
        </w:rPr>
        <w:t>(</w:t>
      </w:r>
      <w:r>
        <w:rPr>
          <w:b/>
        </w:rPr>
        <w:t>ω</w:t>
      </w:r>
      <w:r w:rsidRPr="00E31F87">
        <w:rPr>
          <w:b/>
        </w:rPr>
        <w:t>)</w:t>
      </w:r>
      <w:r>
        <w:rPr>
          <w:b/>
        </w:rPr>
        <w:t>e</w:t>
      </w:r>
      <w:r>
        <w:rPr>
          <w:b/>
          <w:vertAlign w:val="superscript"/>
        </w:rPr>
        <w:t>iθs</w:t>
      </w:r>
      <w:r w:rsidRPr="00242942">
        <w:rPr>
          <w:b/>
          <w:vertAlign w:val="superscript"/>
        </w:rPr>
        <w:t>(</w:t>
      </w:r>
      <w:r>
        <w:rPr>
          <w:b/>
          <w:vertAlign w:val="superscript"/>
        </w:rPr>
        <w:t>ω</w:t>
      </w:r>
      <w:r w:rsidRPr="00242942">
        <w:rPr>
          <w:b/>
          <w:vertAlign w:val="superscript"/>
        </w:rPr>
        <w:t>)</w:t>
      </w:r>
      <w:r w:rsidRPr="00242942">
        <w:rPr>
          <w:b/>
        </w:rPr>
        <w:t xml:space="preserve"> </w:t>
      </w:r>
      <w:r>
        <w:t xml:space="preserve"> и </w:t>
      </w:r>
      <w:r>
        <w:rPr>
          <w:b/>
        </w:rPr>
        <w:t>F</w:t>
      </w:r>
      <w:r w:rsidRPr="00242942">
        <w:rPr>
          <w:b/>
          <w:vertAlign w:val="subscript"/>
        </w:rPr>
        <w:t>2</w:t>
      </w:r>
      <w:r w:rsidRPr="00242942">
        <w:rPr>
          <w:b/>
        </w:rPr>
        <w:t>(</w:t>
      </w:r>
      <w:r>
        <w:rPr>
          <w:b/>
        </w:rPr>
        <w:t>x</w:t>
      </w:r>
      <w:r w:rsidRPr="00242942">
        <w:rPr>
          <w:b/>
        </w:rPr>
        <w:t xml:space="preserve">) = </w:t>
      </w:r>
      <w:r>
        <w:rPr>
          <w:b/>
        </w:rPr>
        <w:t>K</w:t>
      </w:r>
      <w:r w:rsidRPr="00242942">
        <w:rPr>
          <w:b/>
        </w:rPr>
        <w:t>(</w:t>
      </w:r>
      <w:r>
        <w:rPr>
          <w:b/>
        </w:rPr>
        <w:t>ω</w:t>
      </w:r>
      <w:r w:rsidRPr="00242942">
        <w:rPr>
          <w:b/>
        </w:rPr>
        <w:t>)</w:t>
      </w:r>
      <w:r>
        <w:rPr>
          <w:b/>
        </w:rPr>
        <w:t>e</w:t>
      </w:r>
      <w:r>
        <w:rPr>
          <w:b/>
          <w:vertAlign w:val="superscript"/>
        </w:rPr>
        <w:t>i</w:t>
      </w:r>
      <w:r w:rsidRPr="00242942">
        <w:rPr>
          <w:b/>
          <w:vertAlign w:val="superscript"/>
        </w:rPr>
        <w:t>[</w:t>
      </w:r>
      <w:r>
        <w:rPr>
          <w:b/>
          <w:vertAlign w:val="superscript"/>
        </w:rPr>
        <w:t>φk</w:t>
      </w:r>
      <w:r w:rsidRPr="00242942">
        <w:rPr>
          <w:b/>
          <w:vertAlign w:val="superscript"/>
        </w:rPr>
        <w:t>(</w:t>
      </w:r>
      <w:r>
        <w:rPr>
          <w:b/>
          <w:vertAlign w:val="superscript"/>
        </w:rPr>
        <w:t>ω</w:t>
      </w:r>
      <w:r w:rsidRPr="00242942">
        <w:rPr>
          <w:b/>
          <w:vertAlign w:val="superscript"/>
        </w:rPr>
        <w:t>)+</w:t>
      </w:r>
      <w:r>
        <w:rPr>
          <w:b/>
          <w:vertAlign w:val="superscript"/>
        </w:rPr>
        <w:t>ω</w:t>
      </w:r>
      <w:r w:rsidRPr="00242942">
        <w:rPr>
          <w:b/>
          <w:vertAlign w:val="superscript"/>
        </w:rPr>
        <w:t>0</w:t>
      </w:r>
      <w:r>
        <w:rPr>
          <w:b/>
          <w:vertAlign w:val="superscript"/>
        </w:rPr>
        <w:t>t</w:t>
      </w:r>
      <w:r w:rsidRPr="00242942">
        <w:rPr>
          <w:b/>
          <w:vertAlign w:val="superscript"/>
        </w:rPr>
        <w:t>]</w:t>
      </w:r>
      <w:r>
        <w:rPr>
          <w:b/>
        </w:rPr>
        <w:t xml:space="preserve">, </w:t>
      </w:r>
      <w:r>
        <w:t xml:space="preserve">записываем неравенство </w:t>
      </w:r>
      <w:r>
        <w:fldChar w:fldCharType="begin"/>
      </w:r>
      <w:r>
        <w:instrText xml:space="preserve"> REF _Ref388919512 \h </w:instrText>
      </w:r>
      <w:r>
        <w:fldChar w:fldCharType="separate"/>
      </w:r>
      <w:r w:rsidRPr="004965A7">
        <w:t xml:space="preserve">фор. </w:t>
      </w:r>
      <w:r w:rsidRPr="00242942">
        <w:rPr>
          <w:noProof/>
        </w:rPr>
        <w:t>26</w:t>
      </w:r>
      <w:r>
        <w:fldChar w:fldCharType="end"/>
      </w:r>
      <w:r>
        <w:t xml:space="preserve"> в форме</w:t>
      </w:r>
    </w:p>
    <w:p w14:paraId="2D0707B4" w14:textId="77777777" w:rsidR="000A783A" w:rsidRDefault="000A783A" w:rsidP="003A759E">
      <w:pPr>
        <w:jc w:val="center"/>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dω</m:t>
              </m:r>
            </m:e>
          </m:nary>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(ω</m:t>
                      </m:r>
                    </m:e>
                  </m:nary>
                </m:e>
              </m:nary>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oMath>
      </m:oMathPara>
    </w:p>
    <w:p w14:paraId="01BF3FAA" w14:textId="77777777" w:rsidR="000A783A" w:rsidRPr="00080A85" w:rsidRDefault="000A783A" w:rsidP="003A759E">
      <w:pPr>
        <w:pStyle w:val="Caption"/>
        <w:jc w:val="center"/>
      </w:pPr>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623ABE">
        <w:rPr>
          <w:noProof/>
        </w:rPr>
        <w:t>5</w:t>
      </w:r>
      <w:r>
        <w:fldChar w:fldCharType="end"/>
      </w:r>
    </w:p>
    <w:p w14:paraId="20FA03DF" w14:textId="77777777" w:rsidR="000A783A" w:rsidRDefault="000A783A" w:rsidP="003A759E">
      <w:pPr>
        <w:ind w:firstLine="720"/>
      </w:pPr>
      <w:r>
        <w:t xml:space="preserve">Тогда выражение </w:t>
      </w:r>
      <w:r>
        <w:fldChar w:fldCharType="begin"/>
      </w:r>
      <w:r>
        <w:instrText xml:space="preserve"> REF _Ref388919911 \h </w:instrText>
      </w:r>
      <w:r>
        <w:fldChar w:fldCharType="separate"/>
      </w:r>
      <w:r w:rsidRPr="00242942">
        <w:t xml:space="preserve">фор. </w:t>
      </w:r>
      <w:r w:rsidRPr="00242942">
        <w:rPr>
          <w:noProof/>
        </w:rPr>
        <w:t>25</w:t>
      </w:r>
      <w:r>
        <w:fldChar w:fldCharType="end"/>
      </w:r>
      <w:r>
        <w:t xml:space="preserve"> позволяет составить следующее неравенство:</w:t>
      </w:r>
    </w:p>
    <w:p w14:paraId="327354D0" w14:textId="77777777" w:rsidR="000A783A" w:rsidRDefault="007316AC"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r>
                <w:rPr>
                  <w:rFonts w:ascii="Cambria Math" w:hAnsi="Cambria Math"/>
                </w:rPr>
                <m:t>t</m:t>
              </m:r>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e>
              </m:nary>
              <m:r>
                <w:rPr>
                  <w:rFonts w:ascii="Cambria Math" w:hAnsi="Cambria Math"/>
                </w:rPr>
                <m:t>dω</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r>
                    <m:rPr>
                      <m:sty m:val="p"/>
                    </m:rPr>
                    <w:rPr>
                      <w:rFonts w:ascii="Cambria Math" w:hAnsi="Cambria Math"/>
                    </w:rPr>
                    <m:t>)</m:t>
                  </m:r>
                </m:e>
                <m:sup>
                  <m:r>
                    <m:rPr>
                      <m:sty m:val="p"/>
                    </m:rPr>
                    <w:rPr>
                      <w:rFonts w:ascii="Cambria Math" w:hAnsi="Cambria Math"/>
                    </w:rPr>
                    <m:t>1/2</m:t>
                  </m:r>
                </m:sup>
              </m:sSup>
              <m:sSup>
                <m:sSupPr>
                  <m:ctrlPr>
                    <w:rPr>
                      <w:rFonts w:ascii="Cambria Math" w:hAnsi="Cambria Math"/>
                    </w:rPr>
                  </m:ctrlPr>
                </m:sSupPr>
                <m:e>
                  <m:d>
                    <m:dPr>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d>
                </m:e>
                <m:sup>
                  <m:r>
                    <m:rPr>
                      <m:sty m:val="p"/>
                    </m:rPr>
                    <w:rPr>
                      <w:rFonts w:ascii="Cambria Math" w:hAnsi="Cambria Math"/>
                    </w:rPr>
                    <m:t>1/2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nary>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p>
                <m:sSupPr>
                  <m:ctrlPr>
                    <w:rPr>
                      <w:rFonts w:ascii="Cambria Math" w:hAnsi="Cambria Math"/>
                    </w:rPr>
                  </m:ctrlPr>
                </m:sSupPr>
                <m:e>
                  <m:d>
                    <m:dPr>
                      <m:begChr m:val="["/>
                      <m:endChr m:val="]"/>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Sup>
                <m:sSubSupPr>
                  <m:ctrlPr>
                    <w:rPr>
                      <w:rFonts w:ascii="Cambria Math" w:eastAsiaTheme="minorEastAsia" w:hAnsi="Cambria Math"/>
                    </w:rPr>
                  </m:ctrlPr>
                </m:sSubSupPr>
                <m:e>
                  <m:r>
                    <w:rPr>
                      <w:rFonts w:ascii="Cambria Math" w:eastAsiaTheme="minorEastAsia" w:hAnsi="Cambria Math"/>
                    </w:rPr>
                    <m:t>W</m:t>
                  </m:r>
                </m:e>
                <m:sub>
                  <m:r>
                    <m:rPr>
                      <m:sty m:val="p"/>
                    </m:rPr>
                    <w:rPr>
                      <w:rFonts w:ascii="Cambria Math" w:eastAsiaTheme="minorEastAsia" w:hAnsi="Cambria Math"/>
                    </w:rPr>
                    <m:t>0</m:t>
                  </m:r>
                </m:sub>
                <m:sup>
                  <m:r>
                    <m:rPr>
                      <m:sty m:val="p"/>
                    </m:rPr>
                    <w:rPr>
                      <w:rFonts w:ascii="Cambria Math" w:eastAsiaTheme="minorEastAsia" w:hAnsi="Cambria Math"/>
                    </w:rPr>
                    <m:t>1/2</m:t>
                  </m:r>
                </m:sup>
              </m:sSubSup>
            </m:den>
          </m:f>
          <m:sSup>
            <m:sSupPr>
              <m:ctrlPr>
                <w:rPr>
                  <w:rFonts w:ascii="Cambria Math" w:eastAsiaTheme="minorEastAsia" w:hAnsi="Cambria Math"/>
                </w:rPr>
              </m:ctrlPr>
            </m:sSupPr>
            <m:e>
              <m:d>
                <m:dPr>
                  <m:begChr m:val="["/>
                  <m:endChr m:val="]"/>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eastAsiaTheme="minorEastAsia" w:hAnsi="Cambria Math"/>
                            </w:rPr>
                            <m:t>S</m:t>
                          </m:r>
                        </m:e>
                        <m:sup>
                          <m:r>
                            <m:rPr>
                              <m:sty m:val="p"/>
                            </m:rPr>
                            <w:rPr>
                              <w:rFonts w:ascii="Cambria Math" w:eastAsiaTheme="minorEastAsia" w:hAnsi="Cambria Math"/>
                            </w:rPr>
                            <m:t>2</m:t>
                          </m:r>
                        </m:sup>
                      </m:sSup>
                      <m:d>
                        <m:dPr>
                          <m:ctrlPr>
                            <w:rPr>
                              <w:rFonts w:ascii="Cambria Math" w:eastAsiaTheme="minorEastAsia" w:hAnsi="Cambria Math"/>
                            </w:rPr>
                          </m:ctrlPr>
                        </m:dPr>
                        <m:e>
                          <m:r>
                            <w:rPr>
                              <w:rFonts w:ascii="Cambria Math" w:eastAsiaTheme="minorEastAsia" w:hAnsi="Cambria Math"/>
                            </w:rPr>
                            <m:t>ω</m:t>
                          </m:r>
                        </m:e>
                      </m:d>
                      <m:r>
                        <w:rPr>
                          <w:rFonts w:ascii="Cambria Math" w:eastAsiaTheme="minorEastAsia" w:hAnsi="Cambria Math"/>
                        </w:rPr>
                        <m:t>dω</m:t>
                      </m:r>
                    </m:e>
                  </m:nary>
                </m:e>
              </m:d>
            </m:e>
            <m:sup>
              <m:r>
                <m:rPr>
                  <m:sty m:val="p"/>
                </m:rPr>
                <w:rPr>
                  <w:rFonts w:ascii="Cambria Math" w:eastAsiaTheme="minorEastAsia" w:hAnsi="Cambria Math"/>
                </w:rPr>
                <m:t>1/2</m:t>
              </m:r>
            </m:sup>
          </m:sSup>
        </m:oMath>
      </m:oMathPara>
    </w:p>
    <w:p w14:paraId="0D896F08" w14:textId="77777777" w:rsidR="000A783A" w:rsidRPr="00D77C8B" w:rsidRDefault="000A783A" w:rsidP="003A759E">
      <w:pPr>
        <w:pStyle w:val="Caption"/>
        <w:jc w:val="center"/>
      </w:pPr>
      <w:r w:rsidRPr="00D77C8B">
        <w:t xml:space="preserve">фор. </w:t>
      </w:r>
      <w:r>
        <w:fldChar w:fldCharType="begin"/>
      </w:r>
      <w:r w:rsidRPr="00D77C8B">
        <w:instrText xml:space="preserve"> </w:instrText>
      </w:r>
      <w:r>
        <w:instrText>SEQ</w:instrText>
      </w:r>
      <w:r w:rsidRPr="00D77C8B">
        <w:instrText xml:space="preserve"> фор. \* </w:instrText>
      </w:r>
      <w:r>
        <w:instrText>ARABIC</w:instrText>
      </w:r>
      <w:r w:rsidRPr="00D77C8B">
        <w:instrText xml:space="preserve"> </w:instrText>
      </w:r>
      <w:r>
        <w:fldChar w:fldCharType="separate"/>
      </w:r>
      <w:r w:rsidR="00623ABE">
        <w:rPr>
          <w:noProof/>
        </w:rPr>
        <w:t>6</w:t>
      </w:r>
      <w:r>
        <w:fldChar w:fldCharType="end"/>
      </w:r>
    </w:p>
    <w:p w14:paraId="6C75339C" w14:textId="679A2CA7" w:rsidR="000A783A" w:rsidRDefault="000A783A" w:rsidP="003A759E">
      <w:pPr>
        <w:ind w:firstLine="720"/>
      </w:pPr>
      <w:r>
        <w:t xml:space="preserve">Учитывая, что выражене в квадратных скобках правой части этого неравеснства есть не что иное, как полная энергия </w:t>
      </w:r>
      <w:r w:rsidRPr="003A759E">
        <w:rPr>
          <w:b/>
        </w:rPr>
        <w:t>Э</w:t>
      </w:r>
      <w:r>
        <w:t xml:space="preserve"> входного сигнала, приходим к следующему результату:</w:t>
      </w:r>
    </w:p>
    <w:p w14:paraId="6749E03B" w14:textId="77777777" w:rsidR="000A783A" w:rsidRDefault="007316AC"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f>
                <m:fPr>
                  <m:type m:val="skw"/>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e>
          </m:rad>
        </m:oMath>
      </m:oMathPara>
    </w:p>
    <w:p w14:paraId="182C1B51" w14:textId="77777777" w:rsidR="000A783A" w:rsidRPr="00080A85" w:rsidRDefault="000A783A" w:rsidP="003A759E">
      <w:pPr>
        <w:pStyle w:val="Caption"/>
        <w:jc w:val="center"/>
      </w:pPr>
      <w:r w:rsidRPr="00080A85">
        <w:t xml:space="preserve">фор. </w:t>
      </w:r>
      <w:r>
        <w:fldChar w:fldCharType="begin"/>
      </w:r>
      <w:r w:rsidRPr="00080A85">
        <w:instrText xml:space="preserve"> </w:instrText>
      </w:r>
      <w:r>
        <w:instrText>SEQ</w:instrText>
      </w:r>
      <w:r w:rsidRPr="00080A85">
        <w:instrText xml:space="preserve"> фор. \* </w:instrText>
      </w:r>
      <w:r>
        <w:instrText>ARABIC</w:instrText>
      </w:r>
      <w:r w:rsidRPr="00080A85">
        <w:instrText xml:space="preserve"> </w:instrText>
      </w:r>
      <w:r>
        <w:fldChar w:fldCharType="separate"/>
      </w:r>
      <w:r w:rsidR="00623ABE">
        <w:rPr>
          <w:noProof/>
        </w:rPr>
        <w:t>7</w:t>
      </w:r>
      <w:r>
        <w:fldChar w:fldCharType="end"/>
      </w:r>
    </w:p>
    <w:p w14:paraId="6F20AAC5" w14:textId="77777777" w:rsidR="000A783A" w:rsidRDefault="000A783A" w:rsidP="003A759E">
      <w:pPr>
        <w:ind w:firstLine="720"/>
      </w:pPr>
      <w:r w:rsidRPr="00080A85">
        <w:t xml:space="preserve">Наконец, из выражения </w:t>
      </w:r>
      <w:r>
        <w:fldChar w:fldCharType="begin"/>
      </w:r>
      <w:r w:rsidRPr="00080A85">
        <w:instrText xml:space="preserve"> </w:instrText>
      </w:r>
      <w:r>
        <w:instrText>REF</w:instrText>
      </w:r>
      <w:r w:rsidRPr="00080A85">
        <w:instrText xml:space="preserve"> _</w:instrText>
      </w:r>
      <w:r>
        <w:instrText>Ref</w:instrText>
      </w:r>
      <w:r w:rsidRPr="00080A85">
        <w:instrText>388920587 \</w:instrText>
      </w:r>
      <w:r>
        <w:instrText>h</w:instrText>
      </w:r>
      <w:r w:rsidRPr="00080A85">
        <w:instrText xml:space="preserve"> </w:instrText>
      </w:r>
      <w:r>
        <w:fldChar w:fldCharType="separate"/>
      </w:r>
      <w:r w:rsidRPr="004965A7">
        <w:t xml:space="preserve">фор. </w:t>
      </w:r>
      <w:r w:rsidRPr="00080A85">
        <w:rPr>
          <w:noProof/>
        </w:rPr>
        <w:t>27</w:t>
      </w:r>
      <w:r>
        <w:fldChar w:fldCharType="end"/>
      </w:r>
      <w:r>
        <w:t xml:space="preserve"> следует, что это неравенство обращается в равенство при выполнении условия</w:t>
      </w:r>
    </w:p>
    <w:p w14:paraId="5344382F"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θ</m:t>
                  </m:r>
                </m:e>
                <m:sub>
                  <m:r>
                    <w:rPr>
                      <w:rFonts w:ascii="Cambria Math" w:hAnsi="Cambria Math"/>
                    </w:rPr>
                    <m:t>s</m:t>
                  </m:r>
                </m:sub>
              </m:sSub>
              <m:r>
                <m:rPr>
                  <m:sty m:val="p"/>
                </m:rPr>
                <w:rPr>
                  <w:rFonts w:ascii="Cambria Math" w:hAnsi="Cambria Math"/>
                </w:rPr>
                <m:t>(</m:t>
              </m:r>
              <m:r>
                <w:rPr>
                  <w:rFonts w:ascii="Cambria Math" w:hAnsi="Cambria Math"/>
                </w:rPr>
                <m:t>ω</m:t>
              </m:r>
              <m:r>
                <m:rPr>
                  <m:sty m:val="p"/>
                </m:rPr>
                <w:rPr>
                  <w:rFonts w:ascii="Cambria Math" w:hAnsi="Cambria Math"/>
                </w:rPr>
                <m:t>)</m:t>
              </m:r>
            </m:sup>
          </m:sSup>
        </m:oMath>
      </m:oMathPara>
    </w:p>
    <w:p w14:paraId="7B2C3D36" w14:textId="77777777" w:rsidR="000A783A" w:rsidRPr="00711AF2" w:rsidRDefault="000A783A" w:rsidP="003A759E">
      <w:pPr>
        <w:pStyle w:val="Caption"/>
        <w:jc w:val="center"/>
      </w:pPr>
      <w:r w:rsidRPr="00080A85">
        <w:t xml:space="preserve">фор. </w:t>
      </w:r>
      <w:r>
        <w:fldChar w:fldCharType="begin"/>
      </w:r>
      <w:r w:rsidRPr="00080A85">
        <w:instrText xml:space="preserve"> </w:instrText>
      </w:r>
      <w:r>
        <w:instrText>SEQ</w:instrText>
      </w:r>
      <w:r w:rsidRPr="00080A85">
        <w:instrText xml:space="preserve"> фор. \* </w:instrText>
      </w:r>
      <w:r>
        <w:instrText>ARABIC</w:instrText>
      </w:r>
      <w:r w:rsidRPr="00080A85">
        <w:instrText xml:space="preserve"> </w:instrText>
      </w:r>
      <w:r>
        <w:fldChar w:fldCharType="separate"/>
      </w:r>
      <w:r w:rsidR="00623ABE">
        <w:rPr>
          <w:noProof/>
        </w:rPr>
        <w:t>8</w:t>
      </w:r>
      <w:r>
        <w:fldChar w:fldCharType="end"/>
      </w:r>
    </w:p>
    <w:p w14:paraId="6B352E29" w14:textId="77777777" w:rsidR="000A783A" w:rsidRDefault="000A783A" w:rsidP="000A783A">
      <w:r>
        <w:t>или, что то же,</w:t>
      </w:r>
    </w:p>
    <w:p w14:paraId="7238CA4F"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iω</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oMath>
      </m:oMathPara>
    </w:p>
    <w:p w14:paraId="07B63CCD" w14:textId="77777777" w:rsidR="000A783A" w:rsidRPr="00711AF2" w:rsidRDefault="000A783A" w:rsidP="003A759E">
      <w:pPr>
        <w:pStyle w:val="Caption"/>
        <w:jc w:val="center"/>
      </w:pPr>
      <w:bookmarkStart w:id="20" w:name="_Ref388920902"/>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623ABE">
        <w:rPr>
          <w:noProof/>
        </w:rPr>
        <w:t>9</w:t>
      </w:r>
      <w:r>
        <w:fldChar w:fldCharType="end"/>
      </w:r>
      <w:bookmarkEnd w:id="20"/>
    </w:p>
    <w:p w14:paraId="754740F0" w14:textId="77777777" w:rsidR="000A783A" w:rsidRDefault="000A783A" w:rsidP="000A783A"/>
    <w:p w14:paraId="4993276E" w14:textId="77777777" w:rsidR="000A783A" w:rsidRPr="00711AF2" w:rsidRDefault="000A783A" w:rsidP="003A759E">
      <w:pPr>
        <w:ind w:firstLine="720"/>
      </w:pPr>
      <w:r w:rsidRPr="00711AF2">
        <w:t>Полученное соотношение полностью определяет передаточную функцию фильтра, максимизирующего отношение сигнал-помеха на выходе (при входной помехе типа белого шума).</w:t>
      </w:r>
    </w:p>
    <w:p w14:paraId="2D5C84B3" w14:textId="77777777" w:rsidR="000A783A" w:rsidRPr="00711AF2" w:rsidRDefault="000A783A" w:rsidP="003A759E">
      <w:pPr>
        <w:ind w:firstLine="720"/>
      </w:pPr>
      <w:r w:rsidRPr="00711AF2">
        <w:t xml:space="preserve">Функция </w:t>
      </w:r>
      <w:r>
        <w:rPr>
          <w:b/>
        </w:rPr>
        <w:t>K</w:t>
      </w:r>
      <w:r w:rsidRPr="00711AF2">
        <w:rPr>
          <w:b/>
        </w:rPr>
        <w:t>(</w:t>
      </w:r>
      <w:r>
        <w:rPr>
          <w:b/>
        </w:rPr>
        <w:t>iω</w:t>
      </w:r>
      <w:r w:rsidRPr="00711AF2">
        <w:rPr>
          <w:b/>
        </w:rPr>
        <w:t>)</w:t>
      </w:r>
      <w:r>
        <w:t xml:space="preserve">, отвечающая условию </w:t>
      </w:r>
      <w:r>
        <w:fldChar w:fldCharType="begin"/>
      </w:r>
      <w:r>
        <w:instrText xml:space="preserve"> REF _Ref388920902 \h </w:instrText>
      </w:r>
      <w:r>
        <w:fldChar w:fldCharType="separate"/>
      </w:r>
      <w:r w:rsidRPr="00711AF2">
        <w:t xml:space="preserve">фор. </w:t>
      </w:r>
      <w:r w:rsidRPr="00711AF2">
        <w:rPr>
          <w:noProof/>
        </w:rPr>
        <w:t>32</w:t>
      </w:r>
      <w:r>
        <w:fldChar w:fldCharType="end"/>
      </w:r>
      <w:r w:rsidRPr="00711AF2">
        <w:t>, согласована со спектральными характеристиками сигнала — амплитудной и фазовой. В связи с этим рассматриваемый оптимальный фильтр часто называют согласованным фильтром.</w:t>
      </w:r>
    </w:p>
    <w:p w14:paraId="515B836B" w14:textId="77777777" w:rsidR="000A783A" w:rsidRDefault="000A783A" w:rsidP="003A759E">
      <w:pPr>
        <w:ind w:firstLine="720"/>
      </w:pPr>
      <w:r w:rsidRPr="00711AF2">
        <w:t>Итак, отношение пика сигнала к среднеквадратическому значению помехи на выходе согласованного фильтра определяется равенством</w:t>
      </w:r>
    </w:p>
    <w:p w14:paraId="3ECD8925" w14:textId="77777777" w:rsidR="000A783A" w:rsidRDefault="007316AC" w:rsidP="003A759E">
      <w:pPr>
        <w:jc w:val="center"/>
      </w:pPr>
      <m:oMathPara>
        <m:oMath>
          <m:f>
            <m:fPr>
              <m:type m:val="skw"/>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f>
                <m:fPr>
                  <m:type m:val="skw"/>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e>
          </m:rad>
        </m:oMath>
      </m:oMathPara>
    </w:p>
    <w:p w14:paraId="6E133225" w14:textId="77777777" w:rsidR="000A783A" w:rsidRPr="00711AF2" w:rsidRDefault="000A783A" w:rsidP="003A759E">
      <w:pPr>
        <w:pStyle w:val="Caption"/>
        <w:jc w:val="center"/>
      </w:pPr>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623ABE">
        <w:rPr>
          <w:noProof/>
        </w:rPr>
        <w:t>10</w:t>
      </w:r>
      <w:r>
        <w:fldChar w:fldCharType="end"/>
      </w:r>
    </w:p>
    <w:p w14:paraId="7177B03F" w14:textId="77777777" w:rsidR="000A783A" w:rsidRDefault="000A783A" w:rsidP="003A759E">
      <w:pPr>
        <w:ind w:firstLine="360"/>
      </w:pPr>
      <w:r>
        <w:t xml:space="preserve">Из соотношения </w:t>
      </w:r>
      <w:r>
        <w:fldChar w:fldCharType="begin"/>
      </w:r>
      <w:r>
        <w:instrText xml:space="preserve"> REF _Ref388920902 \h </w:instrText>
      </w:r>
      <w:r>
        <w:fldChar w:fldCharType="separate"/>
      </w:r>
      <w:r w:rsidRPr="00711AF2">
        <w:t xml:space="preserve">фор. </w:t>
      </w:r>
      <w:r w:rsidRPr="00711AF2">
        <w:rPr>
          <w:noProof/>
        </w:rPr>
        <w:t>32</w:t>
      </w:r>
      <w:r>
        <w:fldChar w:fldCharType="end"/>
      </w:r>
      <w:r>
        <w:t xml:space="preserve"> вытекают следующие два требования к согласованному фильтру:</w:t>
      </w:r>
    </w:p>
    <w:p w14:paraId="17B15601" w14:textId="77777777" w:rsidR="000A783A" w:rsidRDefault="000A783A" w:rsidP="000A783A">
      <w:pPr>
        <w:pStyle w:val="ListParagraph"/>
        <w:numPr>
          <w:ilvl w:val="0"/>
          <w:numId w:val="3"/>
        </w:numPr>
      </w:pPr>
      <w:r>
        <w:t>ФЧХ фильтра должна отвечать условию</w:t>
      </w:r>
    </w:p>
    <w:p w14:paraId="093D143F" w14:textId="77777777" w:rsidR="000A783A" w:rsidRDefault="007316AC" w:rsidP="003A759E">
      <w:pPr>
        <w:jc w:val="center"/>
      </w:pPr>
      <m:oMathPara>
        <m:oMath>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m:oMathPara>
    </w:p>
    <w:p w14:paraId="073E6AFD" w14:textId="77777777" w:rsidR="000A783A" w:rsidRDefault="000A783A" w:rsidP="003A759E">
      <w:pPr>
        <w:pStyle w:val="Caption"/>
        <w:jc w:val="center"/>
      </w:pPr>
      <w:bookmarkStart w:id="21" w:name="_Ref388921193"/>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623ABE">
        <w:rPr>
          <w:noProof/>
        </w:rPr>
        <w:t>11</w:t>
      </w:r>
      <w:r>
        <w:fldChar w:fldCharType="end"/>
      </w:r>
      <w:bookmarkEnd w:id="21"/>
    </w:p>
    <w:p w14:paraId="009B24EF" w14:textId="77777777" w:rsidR="000A783A" w:rsidRDefault="000A783A" w:rsidP="000A783A">
      <w:pPr>
        <w:pStyle w:val="ListParagraph"/>
        <w:numPr>
          <w:ilvl w:val="0"/>
          <w:numId w:val="3"/>
        </w:numPr>
      </w:pPr>
      <w:r>
        <w:lastRenderedPageBreak/>
        <w:t>АЧХ фильтра должна отвечать условию</w:t>
      </w:r>
    </w:p>
    <w:p w14:paraId="5AE4A111"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oMath>
      </m:oMathPara>
    </w:p>
    <w:p w14:paraId="1003E485" w14:textId="77777777" w:rsidR="000A783A" w:rsidRPr="00711AF2" w:rsidRDefault="000A783A" w:rsidP="003A759E">
      <w:pPr>
        <w:pStyle w:val="Caption"/>
        <w:jc w:val="center"/>
        <w:rPr>
          <w:rFonts w:eastAsiaTheme="minorEastAsia"/>
        </w:rPr>
      </w:pPr>
      <w:bookmarkStart w:id="22" w:name="_Ref388921207"/>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623ABE">
        <w:rPr>
          <w:noProof/>
        </w:rPr>
        <w:t>12</w:t>
      </w:r>
      <w:r>
        <w:fldChar w:fldCharType="end"/>
      </w:r>
      <w:bookmarkEnd w:id="22"/>
    </w:p>
    <w:p w14:paraId="25F35802" w14:textId="7E51E686" w:rsidR="000A783A" w:rsidRPr="00711AF2" w:rsidRDefault="000A783A" w:rsidP="00830436">
      <w:pPr>
        <w:ind w:firstLine="720"/>
      </w:pPr>
      <w:r w:rsidRPr="00711AF2">
        <w:t>В тех случаях, когда под комплексной передаточной функцией подразумевается безразмерная величина (например, отношение комплексных амплитуд напряжения на выходе и входе), постоянный коэффициент А должен иметь размерность, обратную размерности спектральной плотности сигнала.</w:t>
      </w:r>
    </w:p>
    <w:p w14:paraId="038411C2" w14:textId="77777777" w:rsidR="000A783A" w:rsidRPr="00711AF2" w:rsidRDefault="000A783A" w:rsidP="003A759E">
      <w:pPr>
        <w:ind w:firstLine="720"/>
      </w:pPr>
      <w:r w:rsidRPr="00711AF2">
        <w:t xml:space="preserve">Соотношения </w:t>
      </w:r>
      <w:r>
        <w:fldChar w:fldCharType="begin"/>
      </w:r>
      <w:r>
        <w:instrText xml:space="preserve"> REF _Ref388921193 \h </w:instrText>
      </w:r>
      <w:r>
        <w:fldChar w:fldCharType="separate"/>
      </w:r>
      <w:r w:rsidRPr="00711AF2">
        <w:t xml:space="preserve">фор. </w:t>
      </w:r>
      <w:r w:rsidRPr="00711AF2">
        <w:rPr>
          <w:noProof/>
        </w:rPr>
        <w:t>34</w:t>
      </w:r>
      <w:r>
        <w:fldChar w:fldCharType="end"/>
      </w:r>
      <w:r>
        <w:t xml:space="preserve"> и </w:t>
      </w:r>
      <w:r>
        <w:fldChar w:fldCharType="begin"/>
      </w:r>
      <w:r>
        <w:instrText xml:space="preserve"> REF _Ref388921207 \h </w:instrText>
      </w:r>
      <w:r>
        <w:fldChar w:fldCharType="separate"/>
      </w:r>
      <w:r w:rsidRPr="00711AF2">
        <w:t xml:space="preserve">фор. </w:t>
      </w:r>
      <w:r w:rsidRPr="00711AF2">
        <w:rPr>
          <w:noProof/>
        </w:rPr>
        <w:t>35</w:t>
      </w:r>
      <w:r>
        <w:fldChar w:fldCharType="end"/>
      </w:r>
      <w:r w:rsidRPr="00711AF2">
        <w:t xml:space="preserve"> имеют глубокий физический смысл. Первое из них можно назвать условием компенсации начальных фаз в спектре сигнала, поскольку фазовый сдвиг в фильтре </w:t>
      </w:r>
      <w:r>
        <w:rPr>
          <w:b/>
        </w:rPr>
        <w:t>θ</w:t>
      </w:r>
      <w:r>
        <w:rPr>
          <w:b/>
          <w:vertAlign w:val="subscript"/>
        </w:rPr>
        <w:t>s</w:t>
      </w:r>
      <w:r w:rsidRPr="00711AF2">
        <w:rPr>
          <w:b/>
        </w:rPr>
        <w:t>(</w:t>
      </w:r>
      <w:r>
        <w:rPr>
          <w:b/>
        </w:rPr>
        <w:t>ω</w:t>
      </w:r>
      <w:r w:rsidRPr="00711AF2">
        <w:rPr>
          <w:b/>
        </w:rPr>
        <w:t>)</w:t>
      </w:r>
      <w:r w:rsidRPr="00711AF2">
        <w:t xml:space="preserve"> равен по величине и обратен по знаку начальной фазе соответствующей составляющей спектра  </w:t>
      </w:r>
      <w:r>
        <w:rPr>
          <w:b/>
        </w:rPr>
        <w:t>S</w:t>
      </w:r>
      <w:r w:rsidRPr="00711AF2">
        <w:rPr>
          <w:b/>
        </w:rPr>
        <w:t>(</w:t>
      </w:r>
      <w:r>
        <w:rPr>
          <w:b/>
        </w:rPr>
        <w:t>ω</w:t>
      </w:r>
      <w:r w:rsidRPr="00711AF2">
        <w:rPr>
          <w:b/>
        </w:rPr>
        <w:t xml:space="preserve">) </w:t>
      </w:r>
      <w:r w:rsidRPr="00711AF2">
        <w:t xml:space="preserve">входного сигнала. В результате прохождения сигнала через фильтр с фазовой характеристикой </w:t>
      </w:r>
      <w:r>
        <w:rPr>
          <w:b/>
        </w:rPr>
        <w:t>φ</w:t>
      </w:r>
      <w:r>
        <w:rPr>
          <w:b/>
          <w:vertAlign w:val="subscript"/>
        </w:rPr>
        <w:t>k</w:t>
      </w:r>
      <w:r w:rsidRPr="00711AF2">
        <w:rPr>
          <w:b/>
        </w:rPr>
        <w:t>(</w:t>
      </w:r>
      <w:r>
        <w:rPr>
          <w:b/>
        </w:rPr>
        <w:t>ω</w:t>
      </w:r>
      <w:r w:rsidRPr="00711AF2">
        <w:rPr>
          <w:b/>
        </w:rPr>
        <w:t>)</w:t>
      </w:r>
      <w:r w:rsidRPr="00711AF2">
        <w:t xml:space="preserve"> сложение всех компонентов спектра, скорректированных по фазе, образует пик выходного сигнала. Слагаемое фазовой характеристики </w:t>
      </w:r>
      <w:r>
        <w:rPr>
          <w:b/>
        </w:rPr>
        <w:t>φ</w:t>
      </w:r>
      <w:r>
        <w:rPr>
          <w:b/>
          <w:vertAlign w:val="subscript"/>
        </w:rPr>
        <w:t>k</w:t>
      </w:r>
      <w:r w:rsidRPr="00711AF2">
        <w:rPr>
          <w:b/>
        </w:rPr>
        <w:t>(</w:t>
      </w:r>
      <w:r>
        <w:rPr>
          <w:b/>
        </w:rPr>
        <w:t>ω</w:t>
      </w:r>
      <w:r w:rsidRPr="00711AF2">
        <w:rPr>
          <w:b/>
        </w:rPr>
        <w:t>)</w:t>
      </w:r>
      <w:r w:rsidRPr="00711AF2">
        <w:t xml:space="preserve"> равное </w:t>
      </w:r>
      <w:r>
        <w:rPr>
          <w:b/>
        </w:rPr>
        <w:t>–ωt</w:t>
      </w:r>
      <w:r w:rsidRPr="00711AF2">
        <w:rPr>
          <w:b/>
          <w:vertAlign w:val="subscript"/>
        </w:rPr>
        <w:t>0</w:t>
      </w:r>
      <w:r w:rsidRPr="00711AF2">
        <w:t xml:space="preserve"> указывает на то, что пик задержан относительно начала сигнала s(t) на время </w:t>
      </w:r>
      <w:r>
        <w:rPr>
          <w:b/>
        </w:rPr>
        <w:t>t</w:t>
      </w:r>
      <w:r w:rsidRPr="00711AF2">
        <w:rPr>
          <w:b/>
          <w:vertAlign w:val="subscript"/>
        </w:rPr>
        <w:t>0.</w:t>
      </w:r>
    </w:p>
    <w:p w14:paraId="1D47DE6C" w14:textId="77777777" w:rsidR="000A783A" w:rsidRPr="00711AF2" w:rsidRDefault="000A783A" w:rsidP="003A759E">
      <w:pPr>
        <w:ind w:firstLine="720"/>
      </w:pPr>
      <w:r w:rsidRPr="00711AF2">
        <w:t xml:space="preserve">Связь между ФЧХ </w:t>
      </w:r>
      <w:r>
        <w:rPr>
          <w:b/>
        </w:rPr>
        <w:t>θ</w:t>
      </w:r>
      <w:r>
        <w:rPr>
          <w:b/>
          <w:vertAlign w:val="subscript"/>
        </w:rPr>
        <w:t>s</w:t>
      </w:r>
      <w:r w:rsidRPr="00711AF2">
        <w:rPr>
          <w:b/>
        </w:rPr>
        <w:t>(</w:t>
      </w:r>
      <w:r>
        <w:rPr>
          <w:b/>
        </w:rPr>
        <w:t>ω</w:t>
      </w:r>
      <w:r w:rsidRPr="00711AF2">
        <w:rPr>
          <w:b/>
        </w:rPr>
        <w:t>)</w:t>
      </w:r>
      <w:r w:rsidRPr="00711AF2">
        <w:t xml:space="preserve"> входного спектра, компенсирующей ее характеристикой фильтра —</w:t>
      </w:r>
      <w:r w:rsidRPr="00711AF2">
        <w:rPr>
          <w:b/>
        </w:rPr>
        <w:t xml:space="preserve"> </w:t>
      </w:r>
      <w:r>
        <w:rPr>
          <w:b/>
        </w:rPr>
        <w:t>θ</w:t>
      </w:r>
      <w:r>
        <w:rPr>
          <w:b/>
          <w:vertAlign w:val="subscript"/>
        </w:rPr>
        <w:t>s</w:t>
      </w:r>
      <w:r w:rsidRPr="00711AF2">
        <w:rPr>
          <w:b/>
        </w:rPr>
        <w:t>(</w:t>
      </w:r>
      <w:r>
        <w:rPr>
          <w:b/>
        </w:rPr>
        <w:t>ω</w:t>
      </w:r>
      <w:r w:rsidRPr="00711AF2">
        <w:rPr>
          <w:b/>
        </w:rPr>
        <w:t>)</w:t>
      </w:r>
      <w:r w:rsidRPr="00711AF2">
        <w:t xml:space="preserve"> и полной ФЧХ фильтра </w:t>
      </w:r>
      <w:r w:rsidRPr="00711AF2">
        <w:rPr>
          <w:b/>
        </w:rPr>
        <w:t>φ</w:t>
      </w:r>
      <w:r w:rsidRPr="00711AF2">
        <w:rPr>
          <w:b/>
          <w:vertAlign w:val="subscript"/>
        </w:rPr>
        <w:t>k</w:t>
      </w:r>
      <w:r w:rsidRPr="00711AF2">
        <w:rPr>
          <w:b/>
        </w:rPr>
        <w:t>(ω) = - [θ</w:t>
      </w:r>
      <w:r w:rsidRPr="00711AF2">
        <w:rPr>
          <w:b/>
          <w:vertAlign w:val="subscript"/>
        </w:rPr>
        <w:t>s</w:t>
      </w:r>
      <w:r w:rsidRPr="00711AF2">
        <w:rPr>
          <w:b/>
        </w:rPr>
        <w:t>(ω) + ωt</w:t>
      </w:r>
      <w:r w:rsidRPr="00711AF2">
        <w:rPr>
          <w:b/>
          <w:vertAlign w:val="subscript"/>
        </w:rPr>
        <w:t>0</w:t>
      </w:r>
      <w:r w:rsidRPr="00711AF2">
        <w:rPr>
          <w:b/>
        </w:rPr>
        <w:t>]</w:t>
      </w:r>
      <w:r w:rsidRPr="00711AF2">
        <w:t xml:space="preserve"> поясняется </w:t>
      </w:r>
      <w:r>
        <w:fldChar w:fldCharType="begin"/>
      </w:r>
      <w:r>
        <w:instrText xml:space="preserve"> REF _Ref388921409 \h </w:instrText>
      </w:r>
      <w:r>
        <w:fldChar w:fldCharType="separate"/>
      </w:r>
      <w:r w:rsidRPr="00711AF2">
        <w:t xml:space="preserve">рис. </w:t>
      </w:r>
      <w:r w:rsidRPr="00711AF2">
        <w:rPr>
          <w:noProof/>
        </w:rPr>
        <w:t>6</w:t>
      </w:r>
      <w:r>
        <w:fldChar w:fldCharType="end"/>
      </w:r>
      <w:r>
        <w:t>.</w:t>
      </w:r>
    </w:p>
    <w:p w14:paraId="692C89E8" w14:textId="77777777" w:rsidR="000A783A" w:rsidRDefault="000A783A" w:rsidP="003A759E">
      <w:pPr>
        <w:jc w:val="center"/>
      </w:pPr>
      <w:r>
        <w:rPr>
          <w:noProof/>
          <w:lang w:val="en-US"/>
        </w:rPr>
        <w:drawing>
          <wp:inline distT="0" distB="0" distL="0" distR="0" wp14:anchorId="25F2F0FB" wp14:editId="741386BA">
            <wp:extent cx="1802765" cy="1889125"/>
            <wp:effectExtent l="0" t="0" r="6985" b="0"/>
            <wp:docPr id="16" name="Picture 16" descr="http://stu.sernam.ru/archive/arch.php?path=../htm/book_g_rts/files.book&amp;file=g_rts_142.files/imag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tu.sernam.ru/archive/arch.php?path=../htm/book_g_rts/files.book&amp;file=g_rts_142.files/image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2765" cy="1889125"/>
                    </a:xfrm>
                    <a:prstGeom prst="rect">
                      <a:avLst/>
                    </a:prstGeom>
                    <a:noFill/>
                    <a:ln>
                      <a:noFill/>
                    </a:ln>
                  </pic:spPr>
                </pic:pic>
              </a:graphicData>
            </a:graphic>
          </wp:inline>
        </w:drawing>
      </w:r>
    </w:p>
    <w:p w14:paraId="6CB37DB8" w14:textId="77777777" w:rsidR="000A783A" w:rsidRPr="00711AF2" w:rsidRDefault="000A783A" w:rsidP="003A759E">
      <w:pPr>
        <w:pStyle w:val="Caption"/>
        <w:jc w:val="center"/>
        <w:rPr>
          <w:rFonts w:eastAsiaTheme="minorEastAsia"/>
        </w:rPr>
      </w:pPr>
      <w:bookmarkStart w:id="23" w:name="_Ref388921409"/>
      <w:r w:rsidRPr="00695E84">
        <w:t xml:space="preserve">рис. </w:t>
      </w:r>
      <w:r>
        <w:fldChar w:fldCharType="begin"/>
      </w:r>
      <w:r w:rsidRPr="00695E84">
        <w:instrText xml:space="preserve"> </w:instrText>
      </w:r>
      <w:r>
        <w:instrText>SEQ</w:instrText>
      </w:r>
      <w:r w:rsidRPr="00695E84">
        <w:instrText xml:space="preserve"> рис. \* </w:instrText>
      </w:r>
      <w:r>
        <w:instrText>ARABIC</w:instrText>
      </w:r>
      <w:r w:rsidRPr="00695E84">
        <w:instrText xml:space="preserve"> </w:instrText>
      </w:r>
      <w:r>
        <w:fldChar w:fldCharType="separate"/>
      </w:r>
      <w:r w:rsidR="00374809">
        <w:rPr>
          <w:noProof/>
        </w:rPr>
        <w:t>2</w:t>
      </w:r>
      <w:r>
        <w:fldChar w:fldCharType="end"/>
      </w:r>
      <w:bookmarkEnd w:id="23"/>
    </w:p>
    <w:p w14:paraId="19A11A7A" w14:textId="77777777" w:rsidR="000A783A" w:rsidRDefault="000A783A" w:rsidP="003A759E">
      <w:pPr>
        <w:ind w:firstLine="720"/>
      </w:pPr>
      <w:r w:rsidRPr="00711AF2">
        <w:t>После прохождения через фильтр спектр выходного сигнала будет иметь фазовую характеристику</w:t>
      </w:r>
    </w:p>
    <w:p w14:paraId="54817B0F" w14:textId="77777777" w:rsidR="000A783A" w:rsidRDefault="007316AC" w:rsidP="003A759E">
      <w:pPr>
        <w:jc w:val="center"/>
      </w:pPr>
      <m:oMathPara>
        <m:oMath>
          <m:sSub>
            <m:sSubPr>
              <m:ctrlPr>
                <w:rPr>
                  <w:rFonts w:ascii="Cambria Math" w:hAnsi="Cambria Math"/>
                </w:rPr>
              </m:ctrlPr>
            </m:sSubPr>
            <m:e>
              <m:r>
                <w:rPr>
                  <w:rFonts w:ascii="Cambria Math" w:hAnsi="Cambria Math"/>
                </w:rPr>
                <m:t>θ</m:t>
              </m:r>
            </m:e>
            <m:sub>
              <m:r>
                <w:rPr>
                  <w:rFonts w:ascii="Cambria Math" w:hAnsi="Cambria Math"/>
                </w:rPr>
                <m:t>s</m:t>
              </m:r>
              <m:r>
                <m:rPr>
                  <m:sty m:val="p"/>
                </m:rPr>
                <w:rPr>
                  <w:rFonts w:ascii="Cambria Math" w:hAnsi="Cambria Math"/>
                </w:rPr>
                <m:t>вых</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m:oMathPara>
    </w:p>
    <w:p w14:paraId="065AC5E5" w14:textId="77777777" w:rsidR="000A783A" w:rsidRPr="00D93AB3" w:rsidRDefault="000A783A" w:rsidP="003A759E">
      <w:pPr>
        <w:pStyle w:val="Caption"/>
        <w:jc w:val="center"/>
      </w:pPr>
      <w:r w:rsidRPr="00695E84">
        <w:lastRenderedPageBreak/>
        <w:t xml:space="preserve">фор. </w:t>
      </w:r>
      <w:r>
        <w:fldChar w:fldCharType="begin"/>
      </w:r>
      <w:r w:rsidRPr="00695E84">
        <w:instrText xml:space="preserve"> </w:instrText>
      </w:r>
      <w:r>
        <w:instrText>SEQ</w:instrText>
      </w:r>
      <w:r w:rsidRPr="00695E84">
        <w:instrText xml:space="preserve"> фор. \* </w:instrText>
      </w:r>
      <w:r>
        <w:instrText>ARABIC</w:instrText>
      </w:r>
      <w:r w:rsidRPr="00695E84">
        <w:instrText xml:space="preserve"> </w:instrText>
      </w:r>
      <w:r>
        <w:fldChar w:fldCharType="separate"/>
      </w:r>
      <w:r w:rsidR="00623ABE">
        <w:rPr>
          <w:noProof/>
        </w:rPr>
        <w:t>13</w:t>
      </w:r>
      <w:r>
        <w:fldChar w:fldCharType="end"/>
      </w:r>
    </w:p>
    <w:p w14:paraId="636694B1" w14:textId="77777777" w:rsidR="000A783A" w:rsidRPr="00695E84" w:rsidRDefault="000A783A" w:rsidP="000A783A">
      <w:r w:rsidRPr="00695E84">
        <w:t>показанную прямой линией на том же рисунке.</w:t>
      </w:r>
    </w:p>
    <w:p w14:paraId="212CAD4E" w14:textId="59E785A6" w:rsidR="000A783A" w:rsidRDefault="000A783A" w:rsidP="00830436">
      <w:pPr>
        <w:ind w:firstLine="720"/>
      </w:pPr>
      <w:r w:rsidRPr="00695E84">
        <w:t xml:space="preserve">Соотношение </w:t>
      </w:r>
      <w:r>
        <w:fldChar w:fldCharType="begin"/>
      </w:r>
      <w:r>
        <w:instrText xml:space="preserve"> REF _Ref388921207 \h </w:instrText>
      </w:r>
      <w:r>
        <w:fldChar w:fldCharType="separate"/>
      </w:r>
      <w:r w:rsidRPr="00711AF2">
        <w:t xml:space="preserve">фор. </w:t>
      </w:r>
      <w:r w:rsidRPr="00695E84">
        <w:rPr>
          <w:noProof/>
        </w:rPr>
        <w:t>35</w:t>
      </w:r>
      <w:r>
        <w:fldChar w:fldCharType="end"/>
      </w:r>
      <w:r w:rsidRPr="00695E84">
        <w:t>, устанавливающее, что АЧХ фильтра</w:t>
      </w:r>
      <w:r>
        <w:t xml:space="preserve"> </w:t>
      </w:r>
      <w:r>
        <w:rPr>
          <w:b/>
        </w:rPr>
        <w:t>K</w:t>
      </w:r>
      <w:r w:rsidRPr="00695E84">
        <w:rPr>
          <w:b/>
        </w:rPr>
        <w:t>(</w:t>
      </w:r>
      <w:r>
        <w:rPr>
          <w:b/>
        </w:rPr>
        <w:t>ω</w:t>
      </w:r>
      <w:r w:rsidRPr="00695E84">
        <w:rPr>
          <w:b/>
        </w:rPr>
        <w:t>)</w:t>
      </w:r>
      <w:r w:rsidRPr="00695E84">
        <w:t xml:space="preserve"> должна по своей форме совпадать с амплитудным спектром сигнала </w:t>
      </w:r>
      <w:r w:rsidRPr="00695E84">
        <w:rPr>
          <w:b/>
        </w:rPr>
        <w:t>S(</w:t>
      </w:r>
      <w:r>
        <w:rPr>
          <w:b/>
        </w:rPr>
        <w:t>ω</w:t>
      </w:r>
      <w:r w:rsidRPr="00695E84">
        <w:rPr>
          <w:b/>
        </w:rPr>
        <w:t>)</w:t>
      </w:r>
      <w:r w:rsidRPr="00695E84">
        <w:t xml:space="preserve"> также легко поддается физическому истолкованию. При АЧХ </w:t>
      </w:r>
      <w:r>
        <w:rPr>
          <w:b/>
        </w:rPr>
        <w:t>K</w:t>
      </w:r>
      <w:r w:rsidRPr="00695E84">
        <w:rPr>
          <w:b/>
        </w:rPr>
        <w:t>(</w:t>
      </w:r>
      <w:r>
        <w:rPr>
          <w:b/>
        </w:rPr>
        <w:t>ω</w:t>
      </w:r>
      <w:r w:rsidRPr="00695E84">
        <w:rPr>
          <w:b/>
        </w:rPr>
        <w:t>)</w:t>
      </w:r>
      <w:r w:rsidRPr="00695E84">
        <w:t xml:space="preserve">, отвечающей условию </w:t>
      </w:r>
      <w:r>
        <w:fldChar w:fldCharType="begin"/>
      </w:r>
      <w:r>
        <w:instrText xml:space="preserve"> REF _Ref388921207 \h </w:instrText>
      </w:r>
      <w:r>
        <w:fldChar w:fldCharType="separate"/>
      </w:r>
      <w:r w:rsidRPr="00711AF2">
        <w:t xml:space="preserve">фор. </w:t>
      </w:r>
      <w:r w:rsidRPr="00695E84">
        <w:rPr>
          <w:noProof/>
        </w:rPr>
        <w:t>35</w:t>
      </w:r>
      <w:r>
        <w:fldChar w:fldCharType="end"/>
      </w:r>
      <w:r w:rsidRPr="00695E84">
        <w:t xml:space="preserve">, фильтр пропускает спектральные составляющие шума неравномерно, с тем большим ослаблением, чем меньше модуль </w:t>
      </w:r>
      <w:r w:rsidRPr="00695E84">
        <w:rPr>
          <w:b/>
        </w:rPr>
        <w:t>S(</w:t>
      </w:r>
      <w:r>
        <w:rPr>
          <w:b/>
        </w:rPr>
        <w:t>ω</w:t>
      </w:r>
      <w:r w:rsidRPr="00695E84">
        <w:rPr>
          <w:b/>
        </w:rPr>
        <w:t>)</w:t>
      </w:r>
      <w:r>
        <w:t>.</w:t>
      </w:r>
      <w:r w:rsidRPr="00695E84">
        <w:t xml:space="preserve"> Это приводит к существенному уменьшению мощности шума на выходе фильтра. На </w:t>
      </w:r>
      <w:r>
        <w:fldChar w:fldCharType="begin"/>
      </w:r>
      <w:r>
        <w:instrText xml:space="preserve"> REF _Ref388921685 \h </w:instrText>
      </w:r>
      <w:r>
        <w:fldChar w:fldCharType="separate"/>
      </w:r>
      <w:r w:rsidRPr="00695E84">
        <w:t xml:space="preserve">рис. </w:t>
      </w:r>
      <w:r w:rsidRPr="00695E84">
        <w:rPr>
          <w:noProof/>
        </w:rPr>
        <w:t>7</w:t>
      </w:r>
      <w:r>
        <w:fldChar w:fldCharType="end"/>
      </w:r>
      <w:r w:rsidRPr="00695E84">
        <w:t xml:space="preserve"> б эта мощность определяется площадью (заштрихованной) под кривой </w:t>
      </w:r>
      <w:r>
        <w:rPr>
          <w:b/>
        </w:rPr>
        <w:t>W</w:t>
      </w:r>
      <w:r>
        <w:rPr>
          <w:b/>
          <w:vertAlign w:val="subscript"/>
        </w:rPr>
        <w:t>вых</w:t>
      </w:r>
      <w:r w:rsidRPr="00695E84">
        <w:rPr>
          <w:b/>
        </w:rPr>
        <w:t>(</w:t>
      </w:r>
      <w:r>
        <w:rPr>
          <w:b/>
        </w:rPr>
        <w:t>ω</w:t>
      </w:r>
      <w:r w:rsidRPr="00695E84">
        <w:rPr>
          <w:b/>
        </w:rPr>
        <w:t>)=</w:t>
      </w:r>
      <w:r>
        <w:rPr>
          <w:b/>
        </w:rPr>
        <w:t>K</w:t>
      </w:r>
      <w:r w:rsidRPr="00695E84">
        <w:rPr>
          <w:b/>
          <w:vertAlign w:val="superscript"/>
        </w:rPr>
        <w:t>2</w:t>
      </w:r>
      <w:r w:rsidRPr="00695E84">
        <w:rPr>
          <w:b/>
        </w:rPr>
        <w:t>(</w:t>
      </w:r>
      <w:r>
        <w:rPr>
          <w:b/>
        </w:rPr>
        <w:t>ω</w:t>
      </w:r>
      <w:r w:rsidRPr="00695E84">
        <w:rPr>
          <w:b/>
        </w:rPr>
        <w:t>)</w:t>
      </w:r>
      <w:r>
        <w:rPr>
          <w:b/>
        </w:rPr>
        <w:t>W</w:t>
      </w:r>
      <w:r w:rsidRPr="00695E84">
        <w:rPr>
          <w:b/>
          <w:vertAlign w:val="subscript"/>
        </w:rPr>
        <w:t>0</w:t>
      </w:r>
      <w:r w:rsidRPr="00695E84">
        <w:t xml:space="preserve">. (Для наглядности характеристики на </w:t>
      </w:r>
      <w:r>
        <w:fldChar w:fldCharType="begin"/>
      </w:r>
      <w:r>
        <w:instrText xml:space="preserve"> REF _Ref388921685 \h </w:instrText>
      </w:r>
      <w:r>
        <w:fldChar w:fldCharType="separate"/>
      </w:r>
      <w:r w:rsidRPr="00695E84">
        <w:t xml:space="preserve">рис. </w:t>
      </w:r>
      <w:r w:rsidRPr="00695E84">
        <w:rPr>
          <w:noProof/>
        </w:rPr>
        <w:t>7</w:t>
      </w:r>
      <w:r>
        <w:fldChar w:fldCharType="end"/>
      </w:r>
      <w:r w:rsidRPr="00695E84">
        <w:t xml:space="preserve"> построены в предположении, что </w:t>
      </w:r>
      <w:r>
        <w:t>AS</w:t>
      </w:r>
      <w:r w:rsidR="00830436">
        <w:t>(0) = 1)</w:t>
      </w:r>
      <w:r w:rsidRPr="00695E84">
        <w:t>.</w:t>
      </w:r>
    </w:p>
    <w:p w14:paraId="4A015C82" w14:textId="77777777" w:rsidR="000A783A" w:rsidRPr="00695E84" w:rsidRDefault="000A783A" w:rsidP="003A759E">
      <w:pPr>
        <w:jc w:val="center"/>
      </w:pPr>
      <w:r>
        <w:rPr>
          <w:noProof/>
          <w:lang w:val="en-US"/>
        </w:rPr>
        <w:drawing>
          <wp:inline distT="0" distB="0" distL="0" distR="0" wp14:anchorId="2C247A98" wp14:editId="0E7FD7CA">
            <wp:extent cx="3778250" cy="1768475"/>
            <wp:effectExtent l="0" t="0" r="0" b="3175"/>
            <wp:docPr id="26" name="Picture 26" descr="http://stu.sernam.ru/archive/arch.php?path=../htm/book_g_rts/files.book&amp;file=g_rts_142.files/imag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tu.sernam.ru/archive/arch.php?path=../htm/book_g_rts/files.book&amp;file=g_rts_142.files/image1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8250" cy="1768475"/>
                    </a:xfrm>
                    <a:prstGeom prst="rect">
                      <a:avLst/>
                    </a:prstGeom>
                    <a:noFill/>
                    <a:ln>
                      <a:noFill/>
                    </a:ln>
                  </pic:spPr>
                </pic:pic>
              </a:graphicData>
            </a:graphic>
          </wp:inline>
        </w:drawing>
      </w:r>
    </w:p>
    <w:p w14:paraId="3146B288" w14:textId="77777777" w:rsidR="000A783A" w:rsidRPr="00695E84" w:rsidRDefault="000A783A" w:rsidP="003A759E">
      <w:pPr>
        <w:pStyle w:val="Caption"/>
        <w:jc w:val="center"/>
      </w:pPr>
      <w:bookmarkStart w:id="24" w:name="_Ref388921685"/>
      <w:r w:rsidRPr="00695E84">
        <w:t xml:space="preserve">рис. </w:t>
      </w:r>
      <w:r>
        <w:fldChar w:fldCharType="begin"/>
      </w:r>
      <w:r w:rsidRPr="00695E84">
        <w:instrText xml:space="preserve"> </w:instrText>
      </w:r>
      <w:r>
        <w:instrText>SEQ</w:instrText>
      </w:r>
      <w:r w:rsidRPr="00695E84">
        <w:instrText xml:space="preserve"> рис. \* </w:instrText>
      </w:r>
      <w:r>
        <w:instrText>ARABIC</w:instrText>
      </w:r>
      <w:r w:rsidRPr="00695E84">
        <w:instrText xml:space="preserve"> </w:instrText>
      </w:r>
      <w:r>
        <w:fldChar w:fldCharType="separate"/>
      </w:r>
      <w:r w:rsidR="00374809">
        <w:rPr>
          <w:noProof/>
        </w:rPr>
        <w:t>3</w:t>
      </w:r>
      <w:r>
        <w:fldChar w:fldCharType="end"/>
      </w:r>
      <w:bookmarkEnd w:id="24"/>
    </w:p>
    <w:p w14:paraId="123E7170" w14:textId="77777777" w:rsidR="000A783A" w:rsidRPr="00695E84" w:rsidRDefault="000A783A" w:rsidP="00830436">
      <w:pPr>
        <w:ind w:firstLine="720"/>
      </w:pPr>
      <w:r w:rsidRPr="00695E84">
        <w:t xml:space="preserve">Ослабление сигнала из-за неравномерности характеристики </w:t>
      </w:r>
      <w:r>
        <w:rPr>
          <w:b/>
        </w:rPr>
        <w:t>K</w:t>
      </w:r>
      <w:r w:rsidRPr="00695E84">
        <w:rPr>
          <w:b/>
        </w:rPr>
        <w:t>(</w:t>
      </w:r>
      <w:r>
        <w:rPr>
          <w:b/>
        </w:rPr>
        <w:t>ω</w:t>
      </w:r>
      <w:r w:rsidRPr="00695E84">
        <w:rPr>
          <w:b/>
        </w:rPr>
        <w:t>)</w:t>
      </w:r>
      <w:r w:rsidRPr="00695E84">
        <w:t xml:space="preserve"> выражено в меньшей степени, чем ослабление шума, поскольку уменьшение </w:t>
      </w:r>
      <w:r>
        <w:rPr>
          <w:b/>
        </w:rPr>
        <w:t>K</w:t>
      </w:r>
      <w:r w:rsidRPr="00695E84">
        <w:rPr>
          <w:b/>
        </w:rPr>
        <w:t>(</w:t>
      </w:r>
      <w:r>
        <w:rPr>
          <w:b/>
        </w:rPr>
        <w:t>ω</w:t>
      </w:r>
      <w:r w:rsidRPr="00695E84">
        <w:rPr>
          <w:b/>
        </w:rPr>
        <w:t>)</w:t>
      </w:r>
      <w:r w:rsidRPr="00695E84">
        <w:t xml:space="preserve"> имеет место для спектральных составляющих, вклад которых в пиковое значение сигнала сравнительно мал.</w:t>
      </w:r>
    </w:p>
    <w:p w14:paraId="0092819A" w14:textId="389E30ED" w:rsidR="000A783A" w:rsidRDefault="000A783A" w:rsidP="003A759E">
      <w:pPr>
        <w:ind w:firstLine="720"/>
      </w:pPr>
      <w:r w:rsidRPr="00695E84">
        <w:t xml:space="preserve">В результате </w:t>
      </w:r>
      <w:r w:rsidR="003A759E">
        <w:t>можно наблюдать</w:t>
      </w:r>
      <w:r w:rsidRPr="00695E84">
        <w:t xml:space="preserve"> ослаб</w:t>
      </w:r>
      <w:r>
        <w:t>ление шума относительно сигнала.</w:t>
      </w:r>
      <w:r w:rsidRPr="00695E84">
        <w:t xml:space="preserve"> В сочетании с устранением фазовых сдвигов между спектральными составляющими сигнала это и приводит к максимизации отношения сигнал-помеха на выходе фильтра.</w:t>
      </w:r>
    </w:p>
    <w:p w14:paraId="322135DF" w14:textId="77777777" w:rsidR="001D65FD" w:rsidRDefault="001D65FD" w:rsidP="001D65FD">
      <w:pPr>
        <w:ind w:firstLine="720"/>
      </w:pPr>
      <w:r w:rsidRPr="00214BD7">
        <w:t xml:space="preserve">Тот факт, что коэффициент передачи </w:t>
      </w:r>
      <w:commentRangeStart w:id="25"/>
      <w:r w:rsidRPr="00214BD7">
        <w:t>согласованного</w:t>
      </w:r>
      <w:commentRangeEnd w:id="25"/>
      <w:r>
        <w:rPr>
          <w:rStyle w:val="CommentReference"/>
        </w:rPr>
        <w:commentReference w:id="25"/>
      </w:r>
      <w:r w:rsidRPr="00214BD7">
        <w:t xml:space="preserve"> фильтра </w:t>
      </w:r>
      <w:r w:rsidRPr="009145AE">
        <w:rPr>
          <w:b/>
        </w:rPr>
        <w:t>K(iω)</w:t>
      </w:r>
      <w:r w:rsidRPr="00214BD7">
        <w:t xml:space="preserve"> является функцией, сопряженной по отношению к спектру сигнала </w:t>
      </w:r>
      <w:r w:rsidRPr="009145AE">
        <w:rPr>
          <w:b/>
        </w:rPr>
        <w:t>S(ω)</w:t>
      </w:r>
      <w:r w:rsidRPr="00214BD7">
        <w:t xml:space="preserve">, указывает на существование тесной связи также и между временными характеристиками фильтра и </w:t>
      </w:r>
      <w:r w:rsidRPr="00214BD7">
        <w:lastRenderedPageBreak/>
        <w:t>сигнала. Для выявления этой связи найдем импульсную характеристику согласованного фильтра.</w:t>
      </w:r>
    </w:p>
    <w:p w14:paraId="3F1C852D" w14:textId="77777777" w:rsidR="001D65FD" w:rsidRDefault="001D65FD" w:rsidP="001D65FD">
      <w:pPr>
        <w:jc w:val="center"/>
      </w:pPr>
      <m:oMathPara>
        <m:oMath>
          <m:r>
            <w:rPr>
              <w:rFonts w:ascii="Cambria Math" w:hAnsi="Cambria Math"/>
            </w:rPr>
            <m:t>K</m:t>
          </m:r>
          <m:d>
            <m:dPr>
              <m:ctrlPr>
                <w:rPr>
                  <w:rFonts w:ascii="Cambria Math" w:hAnsi="Cambria Math"/>
                </w:rPr>
              </m:ctrlPr>
            </m:dPr>
            <m:e>
              <m:r>
                <w:rPr>
                  <w:rFonts w:ascii="Cambria Math" w:hAnsi="Cambria Math"/>
                </w:rPr>
                <m:t>iω</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m:rPr>
              <m:sty m:val="p"/>
            </m:rPr>
            <w:rPr>
              <w:rFonts w:ascii="Cambria Math" w:hAnsi="Cambria Math"/>
            </w:rPr>
            <m:t>=</m:t>
          </m:r>
          <m:r>
            <w:rPr>
              <w:rFonts w:ascii="Cambria Math" w:hAnsi="Cambria Math"/>
            </w:rPr>
            <m:t>AS</m:t>
          </m:r>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oMath>
      </m:oMathPara>
    </w:p>
    <w:p w14:paraId="442DEF08" w14:textId="77777777" w:rsidR="001D65FD" w:rsidRPr="00E64C61" w:rsidRDefault="001D65FD" w:rsidP="001D65FD">
      <w:pPr>
        <w:pStyle w:val="Caption"/>
        <w:jc w:val="center"/>
      </w:pPr>
      <w:bookmarkStart w:id="26" w:name="_Ref388913556"/>
      <w:r>
        <w:t xml:space="preserve">фор. </w:t>
      </w:r>
      <w:r>
        <w:fldChar w:fldCharType="begin"/>
      </w:r>
      <w:r>
        <w:instrText xml:space="preserve"> SEQ фор. \* ARABIC </w:instrText>
      </w:r>
      <w:r>
        <w:fldChar w:fldCharType="separate"/>
      </w:r>
      <w:r w:rsidR="00623ABE">
        <w:rPr>
          <w:noProof/>
        </w:rPr>
        <w:t>14</w:t>
      </w:r>
      <w:r>
        <w:rPr>
          <w:noProof/>
        </w:rPr>
        <w:fldChar w:fldCharType="end"/>
      </w:r>
      <w:bookmarkEnd w:id="26"/>
    </w:p>
    <w:p w14:paraId="474D5708" w14:textId="3B084984" w:rsidR="001D65FD" w:rsidRPr="00E64C61" w:rsidRDefault="001D65FD" w:rsidP="001D65FD">
      <w:pPr>
        <w:ind w:firstLine="720"/>
      </w:pPr>
      <w:r>
        <w:t xml:space="preserve">Учитывая </w:t>
      </w:r>
      <w:r>
        <w:fldChar w:fldCharType="begin"/>
      </w:r>
      <w:r>
        <w:instrText xml:space="preserve"> REF _Ref388913556 \h </w:instrText>
      </w:r>
      <w:r>
        <w:fldChar w:fldCharType="separate"/>
      </w:r>
      <w:r w:rsidRPr="00E64C61">
        <w:t xml:space="preserve">фор. </w:t>
      </w:r>
      <w:r w:rsidRPr="00E64C61">
        <w:rPr>
          <w:noProof/>
        </w:rPr>
        <w:t>11</w:t>
      </w:r>
      <w:r>
        <w:fldChar w:fldCharType="end"/>
      </w:r>
      <w:r w:rsidRPr="00E64C61">
        <w:t xml:space="preserve"> </w:t>
      </w:r>
      <w:r>
        <w:t>получаем:</w:t>
      </w:r>
    </w:p>
    <w:p w14:paraId="7D10B95A" w14:textId="77777777" w:rsidR="001D65FD" w:rsidRPr="00E64C61" w:rsidRDefault="001D65FD" w:rsidP="001D65FD">
      <w:pPr>
        <w:jc w:val="center"/>
      </w:pPr>
      <m:oMathPara>
        <m:oMath>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iω</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w:rPr>
                      <w:rFonts w:ascii="Cambria Math" w:hAnsi="Cambria Math"/>
                    </w:rPr>
                    <m:t>dω</m:t>
                  </m:r>
                </m:e>
              </m:nary>
            </m:e>
          </m:nary>
        </m:oMath>
      </m:oMathPara>
    </w:p>
    <w:p w14:paraId="05A39DAC" w14:textId="77777777" w:rsidR="001D65FD" w:rsidRDefault="001D65FD" w:rsidP="001D65FD">
      <w:pPr>
        <w:pStyle w:val="Caption"/>
        <w:jc w:val="center"/>
      </w:pPr>
      <w:bookmarkStart w:id="27" w:name="_Ref388912309"/>
      <w:r w:rsidRPr="009145AE">
        <w:t xml:space="preserve">фор. </w:t>
      </w:r>
      <w:r>
        <w:fldChar w:fldCharType="begin"/>
      </w:r>
      <w:r w:rsidRPr="009145AE">
        <w:instrText xml:space="preserve"> </w:instrText>
      </w:r>
      <w:r>
        <w:instrText>SEQ</w:instrText>
      </w:r>
      <w:r w:rsidRPr="009145AE">
        <w:instrText xml:space="preserve"> фор. \* </w:instrText>
      </w:r>
      <w:r>
        <w:instrText>ARABIC</w:instrText>
      </w:r>
      <w:r w:rsidRPr="009145AE">
        <w:instrText xml:space="preserve"> </w:instrText>
      </w:r>
      <w:r>
        <w:fldChar w:fldCharType="separate"/>
      </w:r>
      <w:r w:rsidR="00623ABE">
        <w:rPr>
          <w:noProof/>
        </w:rPr>
        <w:t>15</w:t>
      </w:r>
      <w:r>
        <w:fldChar w:fldCharType="end"/>
      </w:r>
      <w:bookmarkEnd w:id="27"/>
    </w:p>
    <w:p w14:paraId="70E47937" w14:textId="77777777" w:rsidR="001D65FD" w:rsidRDefault="001D65FD" w:rsidP="001D65FD">
      <w:pPr>
        <w:ind w:firstLine="720"/>
      </w:pPr>
      <w:r>
        <w:t xml:space="preserve">Учитывая, что </w:t>
      </w:r>
      <w:r w:rsidRPr="009145AE">
        <w:rPr>
          <w:b/>
        </w:rPr>
        <w:t xml:space="preserve">S*(ω) = </w:t>
      </w:r>
      <w:r>
        <w:rPr>
          <w:b/>
        </w:rPr>
        <w:t>S</w:t>
      </w:r>
      <w:r w:rsidRPr="009145AE">
        <w:rPr>
          <w:b/>
        </w:rPr>
        <w:t>(-ω</w:t>
      </w:r>
      <w:r>
        <w:rPr>
          <w:b/>
        </w:rPr>
        <w:t>)</w:t>
      </w:r>
      <w:r w:rsidRPr="009145AE">
        <w:rPr>
          <w:b/>
        </w:rPr>
        <w:t xml:space="preserve"> </w:t>
      </w:r>
      <w:r>
        <w:t xml:space="preserve">и переходя к новой переменной </w:t>
      </w:r>
      <w:r w:rsidRPr="009145AE">
        <w:rPr>
          <w:b/>
        </w:rPr>
        <w:t>ω</w:t>
      </w:r>
      <w:r w:rsidRPr="009145AE">
        <w:rPr>
          <w:b/>
          <w:sz w:val="20"/>
          <w:vertAlign w:val="subscript"/>
        </w:rPr>
        <w:t xml:space="preserve">1 </w:t>
      </w:r>
      <w:r w:rsidRPr="009145AE">
        <w:rPr>
          <w:b/>
          <w:sz w:val="20"/>
        </w:rPr>
        <w:t xml:space="preserve">= </w:t>
      </w:r>
      <w:r>
        <w:rPr>
          <w:b/>
          <w:sz w:val="20"/>
        </w:rPr>
        <w:t>-</w:t>
      </w:r>
      <w:r w:rsidRPr="009145AE">
        <w:rPr>
          <w:b/>
        </w:rPr>
        <w:t xml:space="preserve"> ω</w:t>
      </w:r>
      <w:r>
        <w:t xml:space="preserve">, переписываем </w:t>
      </w:r>
      <w:r>
        <w:fldChar w:fldCharType="begin"/>
      </w:r>
      <w:r>
        <w:instrText xml:space="preserve"> REF _Ref388912309 \h </w:instrText>
      </w:r>
      <w:r>
        <w:fldChar w:fldCharType="separate"/>
      </w:r>
      <w:r w:rsidRPr="009145AE">
        <w:t xml:space="preserve">фор. </w:t>
      </w:r>
      <w:r w:rsidRPr="009145AE">
        <w:rPr>
          <w:noProof/>
        </w:rPr>
        <w:t>11</w:t>
      </w:r>
      <w:r>
        <w:fldChar w:fldCharType="end"/>
      </w:r>
      <w:r>
        <w:t xml:space="preserve"> следующим образом:</w:t>
      </w:r>
    </w:p>
    <w:p w14:paraId="080B39DB" w14:textId="77777777" w:rsidR="001D65FD" w:rsidRDefault="001D65FD" w:rsidP="001D65FD">
      <w:pPr>
        <w:jc w:val="center"/>
      </w:pPr>
      <m:oMathPara>
        <m:oMath>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r>
                <m:rPr>
                  <m:sty m:val="p"/>
                </m:rPr>
                <w:rPr>
                  <w:rFonts w:ascii="Cambria Math" w:hAnsi="Cambria Math"/>
                </w:rPr>
                <m:t>=</m:t>
              </m:r>
              <m:r>
                <w:rPr>
                  <w:rFonts w:ascii="Cambria Math" w:hAnsi="Cambria Math"/>
                </w:rPr>
                <m:t>A</m:t>
              </m:r>
            </m:e>
          </m:nary>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e>
          </m:nary>
        </m:oMath>
      </m:oMathPara>
    </w:p>
    <w:p w14:paraId="31B7383D" w14:textId="77777777" w:rsidR="001D65FD" w:rsidRPr="000039E8" w:rsidRDefault="001D65FD" w:rsidP="001D65FD">
      <w:pPr>
        <w:pStyle w:val="Caption"/>
        <w:jc w:val="center"/>
      </w:pPr>
      <w:r w:rsidRPr="000039E8">
        <w:t xml:space="preserve">фор. </w:t>
      </w:r>
      <w:r>
        <w:fldChar w:fldCharType="begin"/>
      </w:r>
      <w:r w:rsidRPr="000039E8">
        <w:instrText xml:space="preserve"> </w:instrText>
      </w:r>
      <w:r>
        <w:instrText>SEQ</w:instrText>
      </w:r>
      <w:r w:rsidRPr="000039E8">
        <w:instrText xml:space="preserve"> фор. \* </w:instrText>
      </w:r>
      <w:r>
        <w:instrText>ARABIC</w:instrText>
      </w:r>
      <w:r w:rsidRPr="000039E8">
        <w:instrText xml:space="preserve"> </w:instrText>
      </w:r>
      <w:r>
        <w:fldChar w:fldCharType="separate"/>
      </w:r>
      <w:r w:rsidR="00623ABE">
        <w:rPr>
          <w:noProof/>
        </w:rPr>
        <w:t>16</w:t>
      </w:r>
      <w:r>
        <w:fldChar w:fldCharType="end"/>
      </w:r>
    </w:p>
    <w:p w14:paraId="5CF5400B" w14:textId="77777777" w:rsidR="001D65FD" w:rsidRDefault="001D65FD" w:rsidP="001D65FD">
      <w:pPr>
        <w:ind w:firstLine="720"/>
      </w:pPr>
      <w:r w:rsidRPr="00441A93">
        <w:t xml:space="preserve">Правая часть этого выражения есть не что иное, как функция </w:t>
      </w:r>
      <w:r w:rsidRPr="000039E8">
        <w:rPr>
          <w:b/>
        </w:rPr>
        <w:t>As(t</w:t>
      </w:r>
      <w:r w:rsidRPr="000039E8">
        <w:rPr>
          <w:b/>
          <w:vertAlign w:val="subscript"/>
        </w:rPr>
        <w:t>0</w:t>
      </w:r>
      <w:r w:rsidRPr="000039E8">
        <w:rPr>
          <w:b/>
        </w:rPr>
        <w:t>-t)</w:t>
      </w:r>
      <w:r w:rsidRPr="00441A93">
        <w:t xml:space="preserve">. Следовательно, если задан сигнал </w:t>
      </w:r>
      <w:r w:rsidRPr="000039E8">
        <w:rPr>
          <w:b/>
        </w:rPr>
        <w:t>s(t)</w:t>
      </w:r>
      <w:r w:rsidRPr="00441A93">
        <w:t xml:space="preserve">, то импульсная характеристика согласованного (оптимального) фильтра </w:t>
      </w:r>
      <w:r w:rsidRPr="000039E8">
        <w:rPr>
          <w:b/>
        </w:rPr>
        <w:t>g(t)</w:t>
      </w:r>
      <w:r w:rsidRPr="00441A93">
        <w:t xml:space="preserve"> определяется как функция</w:t>
      </w:r>
      <w:r>
        <w:t>:</w:t>
      </w:r>
    </w:p>
    <w:p w14:paraId="47A6D590" w14:textId="47F923DF" w:rsidR="001D65FD" w:rsidRDefault="001D65FD">
      <w:pPr>
        <w:jc w:val="center"/>
        <w:rPr>
          <w:ins w:id="28" w:author="Artem Koltsov" w:date="2014-05-27T00:09:00Z"/>
        </w:rPr>
        <w:pPrChange w:id="29" w:author="Artem Koltsov" w:date="2014-05-27T00:09:00Z">
          <w:pPr>
            <w:ind w:firstLine="284"/>
          </w:pPr>
        </w:pPrChange>
      </w:pPr>
      <m:oMathPara>
        <m:oMath>
          <m:r>
            <w:ins w:id="30" w:author="Artem Koltsov" w:date="2014-05-27T00:09:00Z">
              <w:rPr>
                <w:rFonts w:ascii="Cambria Math" w:hAnsi="Cambria Math"/>
              </w:rPr>
              <m:t>g</m:t>
            </w:ins>
          </m:r>
          <m:d>
            <m:dPr>
              <m:ctrlPr>
                <w:ins w:id="31" w:author="Artem Koltsov" w:date="2014-05-27T00:09:00Z">
                  <w:rPr>
                    <w:rFonts w:ascii="Cambria Math" w:hAnsi="Cambria Math"/>
                  </w:rPr>
                </w:ins>
              </m:ctrlPr>
            </m:dPr>
            <m:e>
              <m:r>
                <w:ins w:id="32" w:author="Artem Koltsov" w:date="2014-05-27T00:09:00Z">
                  <w:rPr>
                    <w:rFonts w:ascii="Cambria Math" w:hAnsi="Cambria Math"/>
                  </w:rPr>
                  <m:t>t</m:t>
                </w:ins>
              </m:r>
            </m:e>
          </m:d>
          <m:r>
            <w:ins w:id="33" w:author="Artem Koltsov" w:date="2014-05-27T00:09:00Z">
              <m:rPr>
                <m:sty m:val="p"/>
              </m:rPr>
              <w:rPr>
                <w:rFonts w:ascii="Cambria Math" w:hAnsi="Cambria Math"/>
              </w:rPr>
              <m:t>=</m:t>
            </w:ins>
          </m:r>
          <m:r>
            <w:ins w:id="34" w:author="Artem Koltsov" w:date="2014-05-27T00:09:00Z">
              <w:rPr>
                <w:rFonts w:ascii="Cambria Math" w:hAnsi="Cambria Math"/>
              </w:rPr>
              <m:t>As</m:t>
            </w:ins>
          </m:r>
          <m:r>
            <w:ins w:id="35" w:author="Artem Koltsov" w:date="2014-05-27T00:09:00Z">
              <m:rPr>
                <m:sty m:val="p"/>
              </m:rPr>
              <w:rPr>
                <w:rFonts w:ascii="Cambria Math" w:hAnsi="Cambria Math"/>
              </w:rPr>
              <m:t>(</m:t>
            </w:ins>
          </m:r>
          <m:sSub>
            <m:sSubPr>
              <m:ctrlPr>
                <w:ins w:id="36" w:author="Artem Koltsov" w:date="2014-05-27T00:09:00Z">
                  <w:rPr>
                    <w:rFonts w:ascii="Cambria Math" w:hAnsi="Cambria Math"/>
                  </w:rPr>
                </w:ins>
              </m:ctrlPr>
            </m:sSubPr>
            <m:e>
              <m:r>
                <w:ins w:id="37" w:author="Artem Koltsov" w:date="2014-05-27T00:09:00Z">
                  <w:rPr>
                    <w:rFonts w:ascii="Cambria Math" w:hAnsi="Cambria Math"/>
                  </w:rPr>
                  <m:t>t</m:t>
                </w:ins>
              </m:r>
            </m:e>
            <m:sub>
              <m:r>
                <w:ins w:id="38" w:author="Artem Koltsov" w:date="2014-05-27T00:09:00Z">
                  <m:rPr>
                    <m:sty m:val="p"/>
                  </m:rPr>
                  <w:rPr>
                    <w:rFonts w:ascii="Cambria Math" w:hAnsi="Cambria Math"/>
                  </w:rPr>
                  <m:t>0</m:t>
                </w:ins>
              </m:r>
            </m:sub>
          </m:sSub>
          <m:r>
            <w:ins w:id="39" w:author="Artem Koltsov" w:date="2014-05-27T00:09:00Z">
              <m:rPr>
                <m:sty m:val="p"/>
              </m:rPr>
              <w:rPr>
                <w:rFonts w:ascii="Cambria Math" w:hAnsi="Cambria Math"/>
              </w:rPr>
              <m:t>-</m:t>
            </w:ins>
          </m:r>
          <m:r>
            <w:ins w:id="40" w:author="Artem Koltsov" w:date="2014-05-27T00:09:00Z">
              <w:rPr>
                <w:rFonts w:ascii="Cambria Math" w:hAnsi="Cambria Math"/>
              </w:rPr>
              <m:t>t</m:t>
            </w:ins>
          </m:r>
          <m:r>
            <w:ins w:id="41" w:author="Artem Koltsov" w:date="2014-05-27T00:09:00Z">
              <m:rPr>
                <m:sty m:val="p"/>
              </m:rPr>
              <w:rPr>
                <w:rFonts w:ascii="Cambria Math" w:hAnsi="Cambria Math"/>
              </w:rPr>
              <m:t>)</m:t>
            </w:ins>
          </m:r>
        </m:oMath>
      </m:oMathPara>
    </w:p>
    <w:p w14:paraId="665BE0E8" w14:textId="77777777" w:rsidR="001D65FD" w:rsidRPr="000039E8" w:rsidRDefault="001D65FD">
      <w:pPr>
        <w:pStyle w:val="Caption"/>
        <w:jc w:val="center"/>
        <w:rPr>
          <w:ins w:id="42" w:author="Artem Koltsov" w:date="2014-05-27T00:10:00Z"/>
          <w:rPrChange w:id="43" w:author="Artem Koltsov" w:date="2014-05-27T00:10:00Z">
            <w:rPr>
              <w:ins w:id="44" w:author="Artem Koltsov" w:date="2014-05-27T00:10:00Z"/>
            </w:rPr>
          </w:rPrChange>
        </w:rPr>
        <w:pPrChange w:id="45" w:author="Artem Koltsov" w:date="2014-05-27T00:09:00Z">
          <w:pPr>
            <w:ind w:firstLine="284"/>
          </w:pPr>
        </w:pPrChange>
      </w:pPr>
      <w:bookmarkStart w:id="46" w:name="_Ref388913903"/>
      <w:ins w:id="47" w:author="Artem Koltsov" w:date="2014-05-27T00:09:00Z">
        <w:r w:rsidRPr="000039E8">
          <w:rPr>
            <w:rPrChange w:id="48" w:author="Artem Koltsov" w:date="2014-05-27T00:10:00Z">
              <w:rPr>
                <w:i/>
                <w:iCs/>
                <w:sz w:val="22"/>
              </w:rPr>
            </w:rPrChange>
          </w:rPr>
          <w:t xml:space="preserve">фор. </w:t>
        </w:r>
        <w:r>
          <w:fldChar w:fldCharType="begin"/>
        </w:r>
        <w:r w:rsidRPr="000039E8">
          <w:rPr>
            <w:rPrChange w:id="49" w:author="Artem Koltsov" w:date="2014-05-27T00:10:00Z">
              <w:rPr>
                <w:i/>
                <w:iCs/>
                <w:sz w:val="22"/>
              </w:rPr>
            </w:rPrChange>
          </w:rPr>
          <w:instrText xml:space="preserve"> </w:instrText>
        </w:r>
        <w:r>
          <w:instrText>SEQ</w:instrText>
        </w:r>
        <w:r w:rsidRPr="000039E8">
          <w:rPr>
            <w:rPrChange w:id="50" w:author="Artem Koltsov" w:date="2014-05-27T00:10:00Z">
              <w:rPr>
                <w:i/>
                <w:iCs/>
                <w:sz w:val="22"/>
              </w:rPr>
            </w:rPrChange>
          </w:rPr>
          <w:instrText xml:space="preserve"> фор. \* </w:instrText>
        </w:r>
        <w:r>
          <w:instrText>ARABIC</w:instrText>
        </w:r>
        <w:r w:rsidRPr="000039E8">
          <w:rPr>
            <w:rPrChange w:id="51" w:author="Artem Koltsov" w:date="2014-05-27T00:10:00Z">
              <w:rPr>
                <w:i/>
                <w:iCs/>
                <w:sz w:val="22"/>
              </w:rPr>
            </w:rPrChange>
          </w:rPr>
          <w:instrText xml:space="preserve"> </w:instrText>
        </w:r>
      </w:ins>
      <w:r>
        <w:fldChar w:fldCharType="separate"/>
      </w:r>
      <w:r w:rsidR="00623ABE">
        <w:rPr>
          <w:noProof/>
        </w:rPr>
        <w:t>17</w:t>
      </w:r>
      <w:ins w:id="52" w:author="Artem Koltsov" w:date="2014-05-27T00:09:00Z">
        <w:r>
          <w:fldChar w:fldCharType="end"/>
        </w:r>
      </w:ins>
      <w:bookmarkEnd w:id="46"/>
    </w:p>
    <w:p w14:paraId="6DD01E30" w14:textId="77777777" w:rsidR="001D65FD" w:rsidRDefault="001D65FD">
      <w:pPr>
        <w:rPr>
          <w:ins w:id="53" w:author="Artem Koltsov" w:date="2014-05-27T00:11:00Z"/>
        </w:rPr>
        <w:pPrChange w:id="54" w:author="Artem Koltsov" w:date="2014-05-27T00:10:00Z">
          <w:pPr>
            <w:ind w:firstLine="284"/>
          </w:pPr>
        </w:pPrChange>
      </w:pPr>
      <w:ins w:id="55" w:author="Artem Koltsov" w:date="2014-05-27T00:10:00Z">
        <w:r>
          <w:t>т.е. импульсная характеристика по своей форме должна совпасть с зеркальным отражением сигнала.</w:t>
        </w:r>
      </w:ins>
    </w:p>
    <w:p w14:paraId="64230595" w14:textId="77777777" w:rsidR="001D65FD" w:rsidRDefault="001D65FD">
      <w:pPr>
        <w:ind w:firstLine="720"/>
        <w:rPr>
          <w:ins w:id="56" w:author="Artem Koltsov" w:date="2014-05-27T00:11:00Z"/>
        </w:rPr>
        <w:pPrChange w:id="57" w:author="Artem Koltsov" w:date="2014-05-27T00:12:00Z">
          <w:pPr>
            <w:ind w:firstLine="284"/>
          </w:pPr>
        </w:pPrChange>
      </w:pPr>
      <w:ins w:id="58" w:author="Artem Koltsov" w:date="2014-05-27T00:11:00Z">
        <w:r>
          <w:t xml:space="preserve">Построение графика функции </w:t>
        </w:r>
        <w:r w:rsidRPr="002E0858">
          <w:rPr>
            <w:b/>
            <w:rPrChange w:id="59" w:author="Artem Koltsov" w:date="2014-05-27T00:11:00Z">
              <w:rPr/>
            </w:rPrChange>
          </w:rPr>
          <w:t>s(t</w:t>
        </w:r>
        <w:r w:rsidRPr="002E0858">
          <w:rPr>
            <w:b/>
            <w:vertAlign w:val="subscript"/>
            <w:rPrChange w:id="60" w:author="Artem Koltsov" w:date="2014-05-27T00:11:00Z">
              <w:rPr>
                <w:vertAlign w:val="subscript"/>
              </w:rPr>
            </w:rPrChange>
          </w:rPr>
          <w:t>0</w:t>
        </w:r>
        <w:r w:rsidRPr="002E0858">
          <w:rPr>
            <w:b/>
            <w:rPrChange w:id="61" w:author="Artem Koltsov" w:date="2014-05-27T00:11:00Z">
              <w:rPr/>
            </w:rPrChange>
          </w:rPr>
          <w:t xml:space="preserve">-t) </w:t>
        </w:r>
        <w:r>
          <w:t xml:space="preserve">показано на </w:t>
        </w:r>
      </w:ins>
      <w:ins w:id="62" w:author="Artem Koltsov" w:date="2014-05-27T00:12:00Z">
        <w:r>
          <w:fldChar w:fldCharType="begin"/>
        </w:r>
        <w:r>
          <w:instrText xml:space="preserve"> REF _Ref388912863 \h </w:instrText>
        </w:r>
      </w:ins>
      <w:r>
        <w:fldChar w:fldCharType="separate"/>
      </w:r>
      <w:ins w:id="63" w:author="Artem Koltsov" w:date="2014-05-27T00:12:00Z">
        <w:r w:rsidRPr="002E0858">
          <w:t xml:space="preserve">рис. </w:t>
        </w:r>
        <w:r w:rsidRPr="002E0858">
          <w:rPr>
            <w:noProof/>
          </w:rPr>
          <w:t>4</w:t>
        </w:r>
        <w:r>
          <w:fldChar w:fldCharType="end"/>
        </w:r>
        <w:r>
          <w:t xml:space="preserve">. </w:t>
        </w:r>
      </w:ins>
    </w:p>
    <w:p w14:paraId="2E99FF92" w14:textId="77777777" w:rsidR="001D65FD" w:rsidRDefault="001D65FD" w:rsidP="001D65FD">
      <w:pPr>
        <w:jc w:val="center"/>
        <w:rPr>
          <w:ins w:id="64" w:author="Artem Koltsov" w:date="2014-05-27T00:12:00Z"/>
        </w:rPr>
      </w:pPr>
      <w:ins w:id="65" w:author="Artem Koltsov" w:date="2014-05-27T00:11:00Z">
        <w:r>
          <w:rPr>
            <w:noProof/>
            <w:lang w:val="en-US"/>
          </w:rPr>
          <w:drawing>
            <wp:inline distT="0" distB="0" distL="0" distR="0" wp14:anchorId="64AD1A55" wp14:editId="5FD817DA">
              <wp:extent cx="2914650" cy="1381125"/>
              <wp:effectExtent l="0" t="0" r="0" b="9525"/>
              <wp:docPr id="9" name="Picture 9" descr="http://stu.sernam.ru/archive/arch.php?path=../htm/book_g_rts/files.book&amp;file=g_rts_143.fil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tu.sernam.ru/archive/arch.php?path=../htm/book_g_rts/files.book&amp;file=g_rts_143.files/image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1381125"/>
                      </a:xfrm>
                      <a:prstGeom prst="rect">
                        <a:avLst/>
                      </a:prstGeom>
                      <a:noFill/>
                      <a:ln>
                        <a:noFill/>
                      </a:ln>
                    </pic:spPr>
                  </pic:pic>
                </a:graphicData>
              </a:graphic>
            </wp:inline>
          </w:drawing>
        </w:r>
      </w:ins>
    </w:p>
    <w:p w14:paraId="64EE40BB" w14:textId="77777777" w:rsidR="001D65FD" w:rsidRPr="00242942" w:rsidRDefault="001D65FD">
      <w:pPr>
        <w:pStyle w:val="Caption"/>
        <w:jc w:val="center"/>
        <w:rPr>
          <w:ins w:id="66" w:author="Artem Koltsov" w:date="2014-05-27T00:12:00Z"/>
        </w:rPr>
        <w:pPrChange w:id="67" w:author="Artem Koltsov" w:date="2014-05-27T00:12:00Z">
          <w:pPr>
            <w:ind w:firstLine="284"/>
          </w:pPr>
        </w:pPrChange>
      </w:pPr>
      <w:bookmarkStart w:id="68" w:name="_Ref388912863"/>
      <w:ins w:id="69" w:author="Artem Koltsov" w:date="2014-05-27T00:12:00Z">
        <w:r w:rsidRPr="00242942">
          <w:t xml:space="preserve">рис. </w:t>
        </w:r>
        <w:r>
          <w:fldChar w:fldCharType="begin"/>
        </w:r>
        <w:r w:rsidRPr="00242942">
          <w:instrText xml:space="preserve"> </w:instrText>
        </w:r>
        <w:r>
          <w:instrText>SEQ</w:instrText>
        </w:r>
        <w:r w:rsidRPr="00242942">
          <w:instrText xml:space="preserve"> рис. \* </w:instrText>
        </w:r>
        <w:r>
          <w:instrText>ARABIC</w:instrText>
        </w:r>
        <w:r w:rsidRPr="00242942">
          <w:instrText xml:space="preserve"> </w:instrText>
        </w:r>
      </w:ins>
      <w:r>
        <w:fldChar w:fldCharType="separate"/>
      </w:r>
      <w:r>
        <w:rPr>
          <w:noProof/>
        </w:rPr>
        <w:t>11</w:t>
      </w:r>
      <w:ins w:id="70" w:author="Artem Koltsov" w:date="2014-05-27T00:12:00Z">
        <w:r>
          <w:fldChar w:fldCharType="end"/>
        </w:r>
        <w:bookmarkEnd w:id="68"/>
      </w:ins>
    </w:p>
    <w:p w14:paraId="233624B8" w14:textId="77777777" w:rsidR="001D65FD" w:rsidRDefault="001D65FD" w:rsidP="001D65FD">
      <w:pPr>
        <w:ind w:firstLine="720"/>
        <w:rPr>
          <w:ins w:id="71" w:author="Artem Koltsov" w:date="2014-05-27T00:16:00Z"/>
        </w:rPr>
      </w:pPr>
      <w:ins w:id="72" w:author="Artem Koltsov" w:date="2014-05-27T00:12:00Z">
        <w:r>
          <w:lastRenderedPageBreak/>
          <w:t xml:space="preserve">Кривая </w:t>
        </w:r>
        <w:r w:rsidRPr="002E0858">
          <w:rPr>
            <w:b/>
            <w:rPrChange w:id="73" w:author="Artem Koltsov" w:date="2014-05-27T00:12:00Z">
              <w:rPr/>
            </w:rPrChange>
          </w:rPr>
          <w:t>s</w:t>
        </w:r>
        <w:r w:rsidRPr="002E0858">
          <w:rPr>
            <w:b/>
            <w:rPrChange w:id="74" w:author="Artem Koltsov" w:date="2014-05-27T00:13:00Z">
              <w:rPr/>
            </w:rPrChange>
          </w:rPr>
          <w:t>(-</w:t>
        </w:r>
        <w:r w:rsidRPr="002E0858">
          <w:rPr>
            <w:b/>
            <w:rPrChange w:id="75" w:author="Artem Koltsov" w:date="2014-05-27T00:12:00Z">
              <w:rPr/>
            </w:rPrChange>
          </w:rPr>
          <w:t>t</w:t>
        </w:r>
        <w:r w:rsidRPr="002E0858">
          <w:rPr>
            <w:b/>
            <w:rPrChange w:id="76" w:author="Artem Koltsov" w:date="2014-05-27T00:13:00Z">
              <w:rPr/>
            </w:rPrChange>
          </w:rPr>
          <w:t>)</w:t>
        </w:r>
      </w:ins>
      <w:ins w:id="77" w:author="Artem Koltsov" w:date="2014-05-27T00:13:00Z">
        <w:r w:rsidRPr="002E0858">
          <w:rPr>
            <w:b/>
          </w:rPr>
          <w:t xml:space="preserve"> </w:t>
        </w:r>
        <w:r>
          <w:t xml:space="preserve">является зеркальным отражением заданного сигнала </w:t>
        </w:r>
        <w:r>
          <w:rPr>
            <w:b/>
          </w:rPr>
          <w:t>s</w:t>
        </w:r>
        <w:r w:rsidRPr="002E0858">
          <w:rPr>
            <w:b/>
          </w:rPr>
          <w:t>(</w:t>
        </w:r>
        <w:r>
          <w:rPr>
            <w:b/>
          </w:rPr>
          <w:t>t</w:t>
        </w:r>
        <w:r w:rsidRPr="002E0858">
          <w:rPr>
            <w:b/>
          </w:rPr>
          <w:t>)</w:t>
        </w:r>
        <w:r>
          <w:rPr>
            <w:b/>
          </w:rPr>
          <w:t xml:space="preserve"> </w:t>
        </w:r>
        <w:r>
          <w:t xml:space="preserve">с осью ординат в качестве оси симметрии. Функция же </w:t>
        </w:r>
        <w:r>
          <w:rPr>
            <w:b/>
          </w:rPr>
          <w:t>s</w:t>
        </w:r>
        <w:r w:rsidRPr="002E0858">
          <w:rPr>
            <w:b/>
          </w:rPr>
          <w:t>(</w:t>
        </w:r>
        <w:r>
          <w:rPr>
            <w:b/>
          </w:rPr>
          <w:t>t</w:t>
        </w:r>
        <w:r w:rsidRPr="002E0858">
          <w:rPr>
            <w:b/>
            <w:vertAlign w:val="subscript"/>
          </w:rPr>
          <w:t>0</w:t>
        </w:r>
        <w:r w:rsidRPr="002E0858">
          <w:rPr>
            <w:b/>
          </w:rPr>
          <w:t>-</w:t>
        </w:r>
        <w:r>
          <w:rPr>
            <w:b/>
          </w:rPr>
          <w:t>t</w:t>
        </w:r>
        <w:r w:rsidRPr="002E0858">
          <w:rPr>
            <w:b/>
          </w:rPr>
          <w:t>)</w:t>
        </w:r>
        <w:r>
          <w:t>, сдвинутая относительно</w:t>
        </w:r>
      </w:ins>
      <w:ins w:id="78" w:author="Artem Koltsov" w:date="2014-05-27T00:14:00Z">
        <w:r>
          <w:t xml:space="preserve"> </w:t>
        </w:r>
        <w:r w:rsidRPr="00972F77">
          <w:rPr>
            <w:b/>
          </w:rPr>
          <w:t>s(-t)</w:t>
        </w:r>
        <w:r>
          <w:rPr>
            <w:b/>
          </w:rPr>
          <w:t xml:space="preserve"> </w:t>
        </w:r>
        <w:r>
          <w:t xml:space="preserve">на время </w:t>
        </w:r>
        <w:r>
          <w:rPr>
            <w:b/>
          </w:rPr>
          <w:t>t</w:t>
        </w:r>
        <w:r w:rsidRPr="002E0858">
          <w:rPr>
            <w:b/>
            <w:vertAlign w:val="subscript"/>
          </w:rPr>
          <w:t xml:space="preserve">0 </w:t>
        </w:r>
        <w:r>
          <w:t xml:space="preserve">вправо, также зеркальна по отношению к исходному сигналу </w:t>
        </w:r>
        <w:r w:rsidRPr="002E0858">
          <w:rPr>
            <w:b/>
            <w:rPrChange w:id="79" w:author="Artem Koltsov" w:date="2014-05-27T00:14:00Z">
              <w:rPr/>
            </w:rPrChange>
          </w:rPr>
          <w:t>s(t)</w:t>
        </w:r>
        <w:r>
          <w:t>, но с осью симметрии, проход</w:t>
        </w:r>
      </w:ins>
      <w:ins w:id="80" w:author="Artem Koltsov" w:date="2014-05-27T00:15:00Z">
        <w:r>
          <w:t xml:space="preserve">ящей через точку </w:t>
        </w:r>
        <w:r>
          <w:rPr>
            <w:b/>
          </w:rPr>
          <w:t>t</w:t>
        </w:r>
        <w:r w:rsidRPr="002E0858">
          <w:rPr>
            <w:b/>
            <w:vertAlign w:val="subscript"/>
          </w:rPr>
          <w:t>0</w:t>
        </w:r>
        <w:r w:rsidRPr="002E0858">
          <w:rPr>
            <w:b/>
          </w:rPr>
          <w:t xml:space="preserve">/2 </w:t>
        </w:r>
        <w:r>
          <w:t xml:space="preserve">на оси абсцисс. На </w:t>
        </w:r>
      </w:ins>
      <w:ins w:id="81" w:author="Artem Koltsov" w:date="2014-05-27T00:16:00Z">
        <w:r>
          <w:fldChar w:fldCharType="begin"/>
        </w:r>
        <w:r>
          <w:instrText xml:space="preserve"> REF _Ref388913106 \h </w:instrText>
        </w:r>
      </w:ins>
      <w:r>
        <w:fldChar w:fldCharType="separate"/>
      </w:r>
      <w:ins w:id="82" w:author="Artem Koltsov" w:date="2014-05-27T00:16:00Z">
        <w:r w:rsidRPr="002E0858">
          <w:t xml:space="preserve">рис. </w:t>
        </w:r>
        <w:r w:rsidRPr="002E0858">
          <w:rPr>
            <w:noProof/>
          </w:rPr>
          <w:t>5</w:t>
        </w:r>
        <w:r>
          <w:fldChar w:fldCharType="end"/>
        </w:r>
        <w:r>
          <w:t xml:space="preserve"> </w:t>
        </w:r>
      </w:ins>
      <w:ins w:id="83" w:author="Artem Koltsov" w:date="2014-05-27T00:15:00Z">
        <w:r>
          <w:t>показано ан</w:t>
        </w:r>
      </w:ins>
      <w:ins w:id="84" w:author="Artem Koltsov" w:date="2014-05-27T00:16:00Z">
        <w:r>
          <w:t>а</w:t>
        </w:r>
      </w:ins>
      <w:ins w:id="85" w:author="Artem Koltsov" w:date="2014-05-27T00:15:00Z">
        <w:r>
          <w:t>логичное построение для случая, когда отсчет времени ведется от начала сигнала.</w:t>
        </w:r>
      </w:ins>
    </w:p>
    <w:p w14:paraId="6F2B7810" w14:textId="77777777" w:rsidR="001D65FD" w:rsidRDefault="001D65FD">
      <w:pPr>
        <w:jc w:val="center"/>
        <w:rPr>
          <w:ins w:id="86" w:author="Artem Koltsov" w:date="2014-05-27T00:16:00Z"/>
        </w:rPr>
        <w:pPrChange w:id="87" w:author="Artem Koltsov" w:date="2014-05-27T00:16:00Z">
          <w:pPr>
            <w:ind w:firstLine="284"/>
            <w:jc w:val="center"/>
          </w:pPr>
        </w:pPrChange>
      </w:pPr>
      <w:ins w:id="88" w:author="Artem Koltsov" w:date="2014-05-27T00:16:00Z">
        <w:r>
          <w:rPr>
            <w:noProof/>
            <w:lang w:val="en-US"/>
          </w:rPr>
          <w:drawing>
            <wp:inline distT="0" distB="0" distL="0" distR="0" wp14:anchorId="0017F265" wp14:editId="31BACB42">
              <wp:extent cx="1857375" cy="1276350"/>
              <wp:effectExtent l="0" t="0" r="9525" b="0"/>
              <wp:docPr id="10" name="Picture 10" descr="http://stu.sernam.ru/archive/arch.php?path=../htm/book_g_rts/files.book&amp;file=g_rts_143.files/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tu.sernam.ru/archive/arch.php?path=../htm/book_g_rts/files.book&amp;file=g_rts_143.files/image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7375" cy="1276350"/>
                      </a:xfrm>
                      <a:prstGeom prst="rect">
                        <a:avLst/>
                      </a:prstGeom>
                      <a:noFill/>
                      <a:ln>
                        <a:noFill/>
                      </a:ln>
                    </pic:spPr>
                  </pic:pic>
                </a:graphicData>
              </a:graphic>
            </wp:inline>
          </w:drawing>
        </w:r>
      </w:ins>
    </w:p>
    <w:p w14:paraId="71A9FA1E" w14:textId="77777777" w:rsidR="001D65FD" w:rsidRPr="00242942" w:rsidRDefault="001D65FD">
      <w:pPr>
        <w:pStyle w:val="Caption"/>
        <w:jc w:val="center"/>
        <w:pPrChange w:id="89" w:author="Artem Koltsov" w:date="2014-05-27T00:16:00Z">
          <w:pPr>
            <w:ind w:firstLine="284"/>
          </w:pPr>
        </w:pPrChange>
      </w:pPr>
      <w:bookmarkStart w:id="90" w:name="_Ref388913106"/>
      <w:ins w:id="91" w:author="Artem Koltsov" w:date="2014-05-27T00:16:00Z">
        <w:r w:rsidRPr="00242942">
          <w:t xml:space="preserve">рис. </w:t>
        </w:r>
        <w:r>
          <w:fldChar w:fldCharType="begin"/>
        </w:r>
        <w:r w:rsidRPr="00242942">
          <w:instrText xml:space="preserve"> </w:instrText>
        </w:r>
        <w:r>
          <w:instrText>SEQ</w:instrText>
        </w:r>
        <w:r w:rsidRPr="00242942">
          <w:instrText xml:space="preserve"> рис. \* </w:instrText>
        </w:r>
        <w:r>
          <w:instrText>ARABIC</w:instrText>
        </w:r>
        <w:r w:rsidRPr="00242942">
          <w:instrText xml:space="preserve"> </w:instrText>
        </w:r>
      </w:ins>
      <w:r>
        <w:fldChar w:fldCharType="separate"/>
      </w:r>
      <w:r>
        <w:rPr>
          <w:noProof/>
        </w:rPr>
        <w:t>12</w:t>
      </w:r>
      <w:ins w:id="92" w:author="Artem Koltsov" w:date="2014-05-27T00:16:00Z">
        <w:r>
          <w:fldChar w:fldCharType="end"/>
        </w:r>
      </w:ins>
      <w:bookmarkEnd w:id="90"/>
    </w:p>
    <w:p w14:paraId="20ED37ED" w14:textId="77777777" w:rsidR="001D65FD" w:rsidRDefault="001D65FD" w:rsidP="001D65FD">
      <w:r w:rsidRPr="00242942">
        <w:tab/>
      </w:r>
      <w:r w:rsidRPr="0065257E">
        <w:t xml:space="preserve">Поскольку импульсная характеристика физической цепи не может начинаться при </w:t>
      </w:r>
      <w:r>
        <w:rPr>
          <w:b/>
        </w:rPr>
        <w:t>t</w:t>
      </w:r>
      <w:r w:rsidRPr="0065257E">
        <w:rPr>
          <w:b/>
        </w:rPr>
        <w:t>&lt;0</w:t>
      </w:r>
      <w:r w:rsidRPr="0065257E">
        <w:t xml:space="preserve"> [отклик фильтра не может опережать воздействие </w:t>
      </w:r>
      <w:r w:rsidRPr="0065257E">
        <w:rPr>
          <w:b/>
        </w:rPr>
        <w:t>δ(t)</w:t>
      </w:r>
      <w:r w:rsidRPr="0065257E">
        <w:t xml:space="preserve">], то очевидно, что задержка  фигурирующая в выражении </w:t>
      </w:r>
      <w:r>
        <w:fldChar w:fldCharType="begin"/>
      </w:r>
      <w:r>
        <w:instrText xml:space="preserve"> REF _Ref388913556 \h </w:instrText>
      </w:r>
      <w:r>
        <w:fldChar w:fldCharType="separate"/>
      </w:r>
      <w:r w:rsidRPr="0061555A">
        <w:t xml:space="preserve">фор. </w:t>
      </w:r>
      <w:r w:rsidRPr="0061555A">
        <w:rPr>
          <w:noProof/>
        </w:rPr>
        <w:t>11</w:t>
      </w:r>
      <w:r>
        <w:fldChar w:fldCharType="end"/>
      </w:r>
      <w:r>
        <w:t xml:space="preserve"> </w:t>
      </w:r>
      <w:r w:rsidRPr="0065257E">
        <w:t>не может быть меньше</w:t>
      </w:r>
      <w:r w:rsidRPr="00E64C61">
        <w:t xml:space="preserve"> </w:t>
      </w:r>
      <w:r>
        <w:rPr>
          <w:b/>
        </w:rPr>
        <w:t>T</w:t>
      </w:r>
      <w:r>
        <w:rPr>
          <w:b/>
          <w:vertAlign w:val="subscript"/>
        </w:rPr>
        <w:t>c</w:t>
      </w:r>
      <w:r>
        <w:t xml:space="preserve">. </w:t>
      </w:r>
      <w:r w:rsidRPr="0061555A">
        <w:t xml:space="preserve">Только при </w:t>
      </w:r>
      <w:r>
        <w:rPr>
          <w:b/>
        </w:rPr>
        <w:t>t</w:t>
      </w:r>
      <w:r w:rsidRPr="0061555A">
        <w:rPr>
          <w:b/>
          <w:vertAlign w:val="subscript"/>
        </w:rPr>
        <w:t>0</w:t>
      </w:r>
      <w:r w:rsidRPr="0061555A">
        <w:rPr>
          <w:b/>
        </w:rPr>
        <w:t>&gt;&gt;</w:t>
      </w:r>
      <w:r w:rsidRPr="00E64C61">
        <w:t xml:space="preserve"> </w:t>
      </w:r>
      <w:r>
        <w:rPr>
          <w:b/>
        </w:rPr>
        <w:t>T</w:t>
      </w:r>
      <w:r>
        <w:rPr>
          <w:b/>
          <w:vertAlign w:val="subscript"/>
        </w:rPr>
        <w:t>c</w:t>
      </w:r>
      <w:r w:rsidRPr="0061555A">
        <w:t xml:space="preserve"> может быть использована вся энергия сигнала для создания наибольшего возможного пика в точке </w:t>
      </w:r>
      <w:r>
        <w:rPr>
          <w:b/>
        </w:rPr>
        <w:t>t</w:t>
      </w:r>
      <w:r w:rsidRPr="0061555A">
        <w:rPr>
          <w:b/>
        </w:rPr>
        <w:t>=</w:t>
      </w:r>
      <w:r>
        <w:rPr>
          <w:b/>
        </w:rPr>
        <w:t>t</w:t>
      </w:r>
      <w:r w:rsidRPr="0061555A">
        <w:rPr>
          <w:b/>
          <w:vertAlign w:val="subscript"/>
        </w:rPr>
        <w:t>0</w:t>
      </w:r>
      <w:r w:rsidRPr="0061555A">
        <w:t xml:space="preserve">. Ясно, что увеличение </w:t>
      </w:r>
      <w:r>
        <w:rPr>
          <w:b/>
        </w:rPr>
        <w:t>t</w:t>
      </w:r>
      <w:r w:rsidRPr="0061555A">
        <w:rPr>
          <w:b/>
          <w:vertAlign w:val="subscript"/>
        </w:rPr>
        <w:t>0</w:t>
      </w:r>
      <w:r w:rsidRPr="0061555A">
        <w:t xml:space="preserve"> сверх </w:t>
      </w:r>
      <w:r>
        <w:rPr>
          <w:b/>
        </w:rPr>
        <w:t>T</w:t>
      </w:r>
      <w:r>
        <w:rPr>
          <w:b/>
          <w:vertAlign w:val="subscript"/>
        </w:rPr>
        <w:t>c</w:t>
      </w:r>
      <w:r w:rsidRPr="0061555A">
        <w:t xml:space="preserve"> не влияет на пиковое значение выходного сигнала, а просто сдвигает его вправо (в сторону запаздывания).</w:t>
      </w:r>
    </w:p>
    <w:p w14:paraId="2D0750E6" w14:textId="65D2BF86" w:rsidR="001D65FD" w:rsidRDefault="001D65FD" w:rsidP="001D65FD">
      <w:r>
        <w:tab/>
      </w:r>
      <w:r w:rsidRPr="0061555A">
        <w:t xml:space="preserve">Кроме того, условие </w:t>
      </w:r>
      <w:r>
        <w:rPr>
          <w:b/>
        </w:rPr>
        <w:t>t</w:t>
      </w:r>
      <w:r w:rsidRPr="0061555A">
        <w:rPr>
          <w:b/>
          <w:vertAlign w:val="subscript"/>
        </w:rPr>
        <w:t>0</w:t>
      </w:r>
      <w:r w:rsidRPr="0061555A">
        <w:rPr>
          <w:b/>
        </w:rPr>
        <w:t>&gt;&gt;</w:t>
      </w:r>
      <w:r w:rsidRPr="00E64C61">
        <w:t xml:space="preserve"> </w:t>
      </w:r>
      <w:r>
        <w:rPr>
          <w:b/>
        </w:rPr>
        <w:t>T</w:t>
      </w:r>
      <w:r>
        <w:rPr>
          <w:b/>
          <w:vertAlign w:val="subscript"/>
        </w:rPr>
        <w:t>c</w:t>
      </w:r>
      <w:r w:rsidRPr="0061555A">
        <w:t xml:space="preserve"> накладывает на сигнале</w:t>
      </w:r>
      <w:r>
        <w:t xml:space="preserve"> </w:t>
      </w:r>
      <w:ins w:id="93" w:author="Artem Koltsov" w:date="2014-05-27T00:13:00Z">
        <w:r>
          <w:rPr>
            <w:b/>
          </w:rPr>
          <w:t>s</w:t>
        </w:r>
        <w:r w:rsidRPr="002E0858">
          <w:rPr>
            <w:b/>
          </w:rPr>
          <w:t>(</w:t>
        </w:r>
        <w:r>
          <w:rPr>
            <w:b/>
          </w:rPr>
          <w:t>t</w:t>
        </w:r>
        <w:r w:rsidRPr="002E0858">
          <w:rPr>
            <w:b/>
          </w:rPr>
          <w:t>)</w:t>
        </w:r>
        <w:r>
          <w:rPr>
            <w:b/>
          </w:rPr>
          <w:t xml:space="preserve"> </w:t>
        </w:r>
      </w:ins>
      <w:r w:rsidRPr="0061555A">
        <w:t xml:space="preserve">требование, чтобы длительность его </w:t>
      </w:r>
      <w:r>
        <w:rPr>
          <w:b/>
        </w:rPr>
        <w:t>T</w:t>
      </w:r>
      <w:r>
        <w:rPr>
          <w:b/>
          <w:vertAlign w:val="subscript"/>
        </w:rPr>
        <w:t>c</w:t>
      </w:r>
      <w:r w:rsidRPr="0061555A">
        <w:t xml:space="preserve"> была конечна, только в эт</w:t>
      </w:r>
      <w:r>
        <w:t>ом случае при конечной задержке</w:t>
      </w:r>
      <w:r w:rsidRPr="0061555A">
        <w:t xml:space="preserve"> </w:t>
      </w:r>
      <w:r>
        <w:rPr>
          <w:b/>
        </w:rPr>
        <w:t>t</w:t>
      </w:r>
      <w:r w:rsidRPr="0061555A">
        <w:rPr>
          <w:b/>
          <w:vertAlign w:val="subscript"/>
        </w:rPr>
        <w:t>0</w:t>
      </w:r>
      <w:r w:rsidRPr="0061555A">
        <w:t xml:space="preserve"> можно реализовать пик сигнала. Иными словами, применение согласованной фильтрации для максимизации отношения сигнал-помеха в описанном выше смысле возможно при импульсном сигнале (а также ограниченной по продолжительности пачке импульсов).</w:t>
      </w:r>
    </w:p>
    <w:p w14:paraId="6E269F24" w14:textId="77777777" w:rsidR="001D65FD" w:rsidRDefault="001D65FD" w:rsidP="001D65FD">
      <w:pPr>
        <w:ind w:firstLine="720"/>
      </w:pPr>
      <w:r>
        <w:t>Для определения формы сигнала на выходе используем общее выражение</w:t>
      </w:r>
    </w:p>
    <w:p w14:paraId="5AB428E1" w14:textId="77777777" w:rsidR="001D65FD" w:rsidRDefault="007316AC"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e>
          </m:nary>
        </m:oMath>
      </m:oMathPara>
    </w:p>
    <w:p w14:paraId="4C9122DE" w14:textId="77777777" w:rsidR="001D65FD" w:rsidRPr="00242942" w:rsidRDefault="001D65FD" w:rsidP="001D65FD">
      <w:pPr>
        <w:pStyle w:val="Caption"/>
        <w:jc w:val="center"/>
      </w:pPr>
      <w:bookmarkStart w:id="94" w:name="_Ref388914920"/>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623ABE">
        <w:rPr>
          <w:noProof/>
        </w:rPr>
        <w:t>18</w:t>
      </w:r>
      <w:r>
        <w:fldChar w:fldCharType="end"/>
      </w:r>
      <w:bookmarkEnd w:id="94"/>
    </w:p>
    <w:p w14:paraId="76F38466" w14:textId="77777777" w:rsidR="001D65FD" w:rsidRPr="00242942" w:rsidRDefault="001D65FD" w:rsidP="001D65FD"/>
    <w:p w14:paraId="772B3084" w14:textId="77777777" w:rsidR="001D65FD" w:rsidRDefault="001D65FD" w:rsidP="001D65FD">
      <w:pPr>
        <w:ind w:firstLine="720"/>
      </w:pPr>
      <w:r>
        <w:t xml:space="preserve">Подставив в него соотношение </w:t>
      </w:r>
      <w:r>
        <w:fldChar w:fldCharType="begin"/>
      </w:r>
      <w:r>
        <w:instrText xml:space="preserve"> REF _Ref388913556 \h </w:instrText>
      </w:r>
      <w:r>
        <w:fldChar w:fldCharType="separate"/>
      </w:r>
      <w:r w:rsidRPr="00AC0BC7">
        <w:t xml:space="preserve">фор. </w:t>
      </w:r>
      <w:r w:rsidRPr="00AC0BC7">
        <w:rPr>
          <w:noProof/>
        </w:rPr>
        <w:t>11</w:t>
      </w:r>
      <w:r>
        <w:fldChar w:fldCharType="end"/>
      </w:r>
      <w:r>
        <w:t>, получим</w:t>
      </w:r>
    </w:p>
    <w:p w14:paraId="4EF134B5" w14:textId="77777777" w:rsidR="001D65FD" w:rsidRDefault="007316AC"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e>
          </m:nary>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sub>
                      <m:r>
                        <m:rPr>
                          <m:sty m:val="p"/>
                        </m:rPr>
                        <w:rPr>
                          <w:rFonts w:ascii="Cambria Math" w:hAnsi="Cambria Math"/>
                        </w:rPr>
                        <m:t>0</m:t>
                      </m:r>
                    </m:sub>
                  </m:sSub>
                  <m:r>
                    <m:rPr>
                      <m:sty m:val="p"/>
                    </m:rPr>
                    <w:rPr>
                      <w:rFonts w:ascii="Cambria Math" w:hAnsi="Cambria Math"/>
                    </w:rPr>
                    <m:t>)</m:t>
                  </m:r>
                </m:sup>
              </m:sSup>
              <m:r>
                <w:rPr>
                  <w:rFonts w:ascii="Cambria Math" w:hAnsi="Cambria Math"/>
                </w:rPr>
                <m:t>dω</m:t>
              </m:r>
            </m:e>
          </m:nary>
        </m:oMath>
      </m:oMathPara>
    </w:p>
    <w:p w14:paraId="167FEE3B" w14:textId="77777777" w:rsidR="001D65FD" w:rsidRPr="00305513" w:rsidRDefault="001D65FD" w:rsidP="001D65FD">
      <w:pPr>
        <w:pStyle w:val="Caption"/>
        <w:jc w:val="center"/>
      </w:pPr>
      <w:bookmarkStart w:id="95" w:name="_Ref388914934"/>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623ABE">
        <w:rPr>
          <w:noProof/>
        </w:rPr>
        <w:t>19</w:t>
      </w:r>
      <w:r>
        <w:fldChar w:fldCharType="end"/>
      </w:r>
      <w:bookmarkEnd w:id="95"/>
    </w:p>
    <w:p w14:paraId="44E3052E" w14:textId="77777777" w:rsidR="001D65FD" w:rsidRDefault="001D65FD" w:rsidP="001D65FD"/>
    <w:p w14:paraId="544A94F2" w14:textId="77777777" w:rsidR="001D65FD" w:rsidRPr="00305513" w:rsidRDefault="001D65FD" w:rsidP="001D65FD">
      <w:pPr>
        <w:ind w:firstLine="720"/>
      </w:pPr>
      <w:r>
        <w:t xml:space="preserve">Сопоставим это выражение с </w:t>
      </w:r>
      <w:r>
        <w:fldChar w:fldCharType="begin"/>
      </w:r>
      <w:r>
        <w:instrText xml:space="preserve"> REF _Ref388914878 \h </w:instrText>
      </w:r>
      <w:r>
        <w:fldChar w:fldCharType="separate"/>
      </w:r>
      <w:r w:rsidRPr="00305513">
        <w:t xml:space="preserve">фор. </w:t>
      </w:r>
      <w:r w:rsidRPr="00305513">
        <w:rPr>
          <w:noProof/>
        </w:rPr>
        <w:t>18</w:t>
      </w:r>
      <w:r>
        <w:fldChar w:fldCharType="end"/>
      </w:r>
      <w:r w:rsidRPr="00305513">
        <w:t>.</w:t>
      </w:r>
      <w:r>
        <w:t xml:space="preserve"> </w:t>
      </w:r>
    </w:p>
    <w:p w14:paraId="4C40DC95" w14:textId="77777777" w:rsidR="001D65FD" w:rsidRPr="00305513" w:rsidRDefault="007316AC" w:rsidP="001D65FD">
      <w:pPr>
        <w:jc w:val="center"/>
      </w:pPr>
      <m:oMathPara>
        <m:oMath>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iωt</m:t>
                  </m:r>
                </m:sup>
              </m:sSup>
              <m:r>
                <w:rPr>
                  <w:rFonts w:ascii="Cambria Math" w:hAnsi="Cambria Math"/>
                </w:rPr>
                <m:t>dω</m:t>
              </m:r>
            </m:e>
          </m:nary>
        </m:oMath>
      </m:oMathPara>
    </w:p>
    <w:p w14:paraId="6F5B23B5" w14:textId="77777777" w:rsidR="001D65FD" w:rsidRPr="00242942" w:rsidRDefault="001D65FD" w:rsidP="001D65FD">
      <w:pPr>
        <w:pStyle w:val="Caption"/>
        <w:jc w:val="center"/>
      </w:pPr>
      <w:bookmarkStart w:id="96" w:name="_Ref388914878"/>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sidR="00623ABE">
        <w:rPr>
          <w:noProof/>
        </w:rPr>
        <w:t>20</w:t>
      </w:r>
      <w:r>
        <w:fldChar w:fldCharType="end"/>
      </w:r>
      <w:bookmarkEnd w:id="96"/>
    </w:p>
    <w:p w14:paraId="1675BFF5" w14:textId="77777777" w:rsidR="001D65FD" w:rsidRDefault="001D65FD" w:rsidP="001D65FD">
      <w:pPr>
        <w:ind w:firstLine="720"/>
      </w:pPr>
      <w:r>
        <w:t xml:space="preserve">Нетрудно видеть, что интеграл в правой части выражения </w:t>
      </w:r>
      <w:r>
        <w:fldChar w:fldCharType="begin"/>
      </w:r>
      <w:r>
        <w:instrText xml:space="preserve"> REF _Ref388914920 \h </w:instrText>
      </w:r>
      <w:r>
        <w:fldChar w:fldCharType="end"/>
      </w:r>
      <w:r>
        <w:fldChar w:fldCharType="begin"/>
      </w:r>
      <w:r>
        <w:instrText xml:space="preserve"> REF _Ref388914934 \h </w:instrText>
      </w:r>
      <w:r>
        <w:fldChar w:fldCharType="separate"/>
      </w:r>
      <w:r w:rsidRPr="00305513">
        <w:t xml:space="preserve">фор. </w:t>
      </w:r>
      <w:r w:rsidRPr="00305513">
        <w:rPr>
          <w:noProof/>
        </w:rPr>
        <w:t>17</w:t>
      </w:r>
      <w:r>
        <w:fldChar w:fldCharType="end"/>
      </w:r>
      <w:r>
        <w:t xml:space="preserve"> есть ни что иное, как корреляционная функция входного сигнала </w:t>
      </w:r>
      <w:r>
        <w:rPr>
          <w:b/>
        </w:rPr>
        <w:t>B</w:t>
      </w:r>
      <w:r>
        <w:rPr>
          <w:b/>
          <w:vertAlign w:val="subscript"/>
        </w:rPr>
        <w:t>s</w:t>
      </w:r>
      <w:r w:rsidRPr="00305513">
        <w:rPr>
          <w:b/>
        </w:rPr>
        <w:t>(</w:t>
      </w:r>
      <w:r>
        <w:rPr>
          <w:b/>
        </w:rPr>
        <w:t>τ)</w:t>
      </w:r>
      <w:r>
        <w:t xml:space="preserve">, в котором аргумент </w:t>
      </w:r>
      <w:r w:rsidRPr="00305513">
        <w:rPr>
          <w:b/>
        </w:rPr>
        <w:t>τ</w:t>
      </w:r>
      <w:r>
        <w:rPr>
          <w:b/>
        </w:rPr>
        <w:t xml:space="preserve"> </w:t>
      </w:r>
      <w:r>
        <w:t xml:space="preserve">заменен на </w:t>
      </w:r>
      <w:r>
        <w:rPr>
          <w:b/>
        </w:rPr>
        <w:t>t</w:t>
      </w:r>
      <w:r w:rsidRPr="00305513">
        <w:rPr>
          <w:b/>
        </w:rPr>
        <w:t>-</w:t>
      </w:r>
      <w:r>
        <w:rPr>
          <w:b/>
        </w:rPr>
        <w:t>t</w:t>
      </w:r>
      <w:r w:rsidRPr="00305513">
        <w:rPr>
          <w:b/>
          <w:vertAlign w:val="subscript"/>
        </w:rPr>
        <w:t>0</w:t>
      </w:r>
      <w:r>
        <w:rPr>
          <w:b/>
        </w:rPr>
        <w:t xml:space="preserve">. </w:t>
      </w:r>
      <w:r>
        <w:t>Таким образом, приходим к важному выводу, что</w:t>
      </w:r>
    </w:p>
    <w:p w14:paraId="3E51CE61" w14:textId="77777777" w:rsidR="001D65FD" w:rsidRDefault="007316AC"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636737CD" w14:textId="77777777" w:rsidR="001D65FD" w:rsidRPr="001176C3" w:rsidRDefault="001D65FD" w:rsidP="001D65FD">
      <w:pPr>
        <w:pStyle w:val="Caption"/>
        <w:jc w:val="center"/>
      </w:pPr>
      <w:r w:rsidRPr="001176C3">
        <w:t xml:space="preserve">фор. </w:t>
      </w:r>
      <w:r>
        <w:fldChar w:fldCharType="begin"/>
      </w:r>
      <w:r w:rsidRPr="001176C3">
        <w:instrText xml:space="preserve"> </w:instrText>
      </w:r>
      <w:r>
        <w:instrText>SEQ</w:instrText>
      </w:r>
      <w:r w:rsidRPr="001176C3">
        <w:instrText xml:space="preserve"> фор. \* </w:instrText>
      </w:r>
      <w:r>
        <w:instrText>ARABIC</w:instrText>
      </w:r>
      <w:r w:rsidRPr="001176C3">
        <w:instrText xml:space="preserve"> </w:instrText>
      </w:r>
      <w:r>
        <w:fldChar w:fldCharType="separate"/>
      </w:r>
      <w:r w:rsidR="00623ABE">
        <w:rPr>
          <w:noProof/>
        </w:rPr>
        <w:t>21</w:t>
      </w:r>
      <w:r>
        <w:fldChar w:fldCharType="end"/>
      </w:r>
    </w:p>
    <w:p w14:paraId="09D4A824" w14:textId="77777777" w:rsidR="001D65FD" w:rsidRPr="001176C3" w:rsidRDefault="001D65FD" w:rsidP="001D65FD">
      <w:r w:rsidRPr="001176C3">
        <w:t xml:space="preserve">и соотвественно </w:t>
      </w:r>
    </w:p>
    <w:p w14:paraId="3E431970" w14:textId="77777777" w:rsidR="001D65FD" w:rsidRPr="001176C3" w:rsidRDefault="007316AC" w:rsidP="001D65FD">
      <w:pPr>
        <w:jc w:val="center"/>
      </w:pPr>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rPr>
          <m:t>(</m:t>
        </m:r>
        <m:r>
          <w:rPr>
            <w:rFonts w:ascii="Cambria Math" w:hAnsi="Cambria Math"/>
          </w:rPr>
          <m:t>τ</m:t>
        </m:r>
        <m:r>
          <m:rPr>
            <m:sty m:val="p"/>
          </m:rPr>
          <w:rPr>
            <w:rFonts w:ascii="Cambria Math" w:hAnsi="Cambria Math"/>
          </w:rPr>
          <m:t>)</m:t>
        </m:r>
      </m:oMath>
      <w:r w:rsidR="001D65FD" w:rsidRPr="001176C3">
        <w:rPr>
          <w:rFonts w:eastAsiaTheme="minorEastAsia"/>
        </w:rPr>
        <w:t>.</w:t>
      </w:r>
    </w:p>
    <w:p w14:paraId="2F33A58C" w14:textId="77777777" w:rsidR="001D65FD" w:rsidRPr="001176C3" w:rsidRDefault="001D65FD" w:rsidP="001D65FD">
      <w:pPr>
        <w:pStyle w:val="Caption"/>
        <w:jc w:val="center"/>
      </w:pPr>
      <w:bookmarkStart w:id="97" w:name="_Ref388916243"/>
      <w:r w:rsidRPr="001176C3">
        <w:t xml:space="preserve">фор. </w:t>
      </w:r>
      <w:r>
        <w:fldChar w:fldCharType="begin"/>
      </w:r>
      <w:r w:rsidRPr="001176C3">
        <w:instrText xml:space="preserve"> </w:instrText>
      </w:r>
      <w:r>
        <w:instrText>SEQ</w:instrText>
      </w:r>
      <w:r w:rsidRPr="001176C3">
        <w:instrText xml:space="preserve"> фор. \* </w:instrText>
      </w:r>
      <w:r>
        <w:instrText>ARABIC</w:instrText>
      </w:r>
      <w:r w:rsidRPr="001176C3">
        <w:instrText xml:space="preserve"> </w:instrText>
      </w:r>
      <w:r>
        <w:fldChar w:fldCharType="separate"/>
      </w:r>
      <w:r w:rsidR="00623ABE">
        <w:rPr>
          <w:noProof/>
        </w:rPr>
        <w:t>22</w:t>
      </w:r>
      <w:r>
        <w:fldChar w:fldCharType="end"/>
      </w:r>
      <w:bookmarkEnd w:id="97"/>
    </w:p>
    <w:p w14:paraId="6B62A6C0" w14:textId="77777777" w:rsidR="001D65FD" w:rsidRDefault="001D65FD" w:rsidP="001D65FD">
      <w:pPr>
        <w:ind w:firstLine="720"/>
      </w:pPr>
      <w:r>
        <w:t xml:space="preserve">Итак, сигнал на выходе согласованного фильтра с точностью до постоянного коэффициента </w:t>
      </w:r>
      <w:r w:rsidRPr="00305513">
        <w:rPr>
          <w:b/>
        </w:rPr>
        <w:t>А</w:t>
      </w:r>
      <w:r>
        <w:rPr>
          <w:b/>
        </w:rPr>
        <w:t xml:space="preserve"> </w:t>
      </w:r>
      <w:r>
        <w:t>совпадает с корреляционной функцией входного сигнала.</w:t>
      </w:r>
    </w:p>
    <w:p w14:paraId="42A40B1C" w14:textId="77777777" w:rsidR="001D65FD" w:rsidRDefault="001D65FD" w:rsidP="001D65FD">
      <w:pPr>
        <w:ind w:firstLine="720"/>
      </w:pPr>
      <w:r>
        <w:t xml:space="preserve">Для построения графика функции </w:t>
      </w:r>
      <w:r>
        <w:rPr>
          <w:b/>
        </w:rPr>
        <w:t>s</w:t>
      </w:r>
      <w:r>
        <w:rPr>
          <w:b/>
          <w:vertAlign w:val="subscript"/>
        </w:rPr>
        <w:t>вых</w:t>
      </w:r>
      <w:r>
        <w:rPr>
          <w:b/>
        </w:rPr>
        <w:t>(t</w:t>
      </w:r>
      <w:r w:rsidRPr="00305513">
        <w:rPr>
          <w:b/>
        </w:rPr>
        <w:t xml:space="preserve">) </w:t>
      </w:r>
      <w:r>
        <w:t xml:space="preserve">по заданной функции </w:t>
      </w:r>
      <w:r>
        <w:rPr>
          <w:b/>
        </w:rPr>
        <w:t>B</w:t>
      </w:r>
      <w:r>
        <w:rPr>
          <w:b/>
          <w:vertAlign w:val="subscript"/>
        </w:rPr>
        <w:t>s</w:t>
      </w:r>
      <w:r w:rsidRPr="00305513">
        <w:rPr>
          <w:b/>
        </w:rPr>
        <w:t>(</w:t>
      </w:r>
      <w:r>
        <w:rPr>
          <w:b/>
        </w:rPr>
        <w:t>τ</w:t>
      </w:r>
      <w:r w:rsidRPr="00305513">
        <w:rPr>
          <w:b/>
        </w:rPr>
        <w:t xml:space="preserve">) </w:t>
      </w:r>
      <w:r>
        <w:t xml:space="preserve">достаточно в последей </w:t>
      </w:r>
      <w:r w:rsidRPr="00305513">
        <w:rPr>
          <w:b/>
        </w:rPr>
        <w:t>τ</w:t>
      </w:r>
      <w:r>
        <w:t xml:space="preserve"> заменить на </w:t>
      </w:r>
      <w:r>
        <w:rPr>
          <w:b/>
        </w:rPr>
        <w:t>t</w:t>
      </w:r>
      <w:r w:rsidRPr="00305513">
        <w:rPr>
          <w:b/>
        </w:rPr>
        <w:t>-</w:t>
      </w:r>
      <w:r>
        <w:rPr>
          <w:b/>
        </w:rPr>
        <w:t>t</w:t>
      </w:r>
      <w:r w:rsidRPr="00305513">
        <w:rPr>
          <w:b/>
          <w:vertAlign w:val="subscript"/>
        </w:rPr>
        <w:t>0</w:t>
      </w:r>
      <w:r>
        <w:rPr>
          <w:b/>
          <w:vertAlign w:val="subscript"/>
        </w:rPr>
        <w:t xml:space="preserve"> </w:t>
      </w:r>
      <w:r>
        <w:t xml:space="preserve">(и учесть коэффициент </w:t>
      </w:r>
      <w:r w:rsidRPr="00305513">
        <w:rPr>
          <w:b/>
        </w:rPr>
        <w:t>А</w:t>
      </w:r>
      <w:r>
        <w:t xml:space="preserve">). При </w:t>
      </w:r>
      <w:r>
        <w:rPr>
          <w:b/>
        </w:rPr>
        <w:t>t</w:t>
      </w:r>
      <w:r w:rsidRPr="00305513">
        <w:rPr>
          <w:b/>
        </w:rPr>
        <w:t>=</w:t>
      </w:r>
      <w:r>
        <w:rPr>
          <w:b/>
        </w:rPr>
        <w:t>t</w:t>
      </w:r>
      <w:r w:rsidRPr="00305513">
        <w:rPr>
          <w:b/>
          <w:vertAlign w:val="subscript"/>
        </w:rPr>
        <w:t>0</w:t>
      </w:r>
      <w:r w:rsidRPr="00305513">
        <w:t xml:space="preserve">, </w:t>
      </w:r>
      <w:r>
        <w:t xml:space="preserve">т.е. при </w:t>
      </w:r>
      <w:r w:rsidRPr="00305513">
        <w:rPr>
          <w:b/>
        </w:rPr>
        <w:t>τ</w:t>
      </w:r>
      <w:r>
        <w:rPr>
          <w:b/>
        </w:rPr>
        <w:t>=0</w:t>
      </w:r>
      <w:r>
        <w:t xml:space="preserve">, величина </w:t>
      </w:r>
      <w:r>
        <w:rPr>
          <w:b/>
        </w:rPr>
        <w:t>B</w:t>
      </w:r>
      <w:r>
        <w:rPr>
          <w:b/>
          <w:vertAlign w:val="subscript"/>
        </w:rPr>
        <w:t>s</w:t>
      </w:r>
      <w:r w:rsidRPr="00305513">
        <w:rPr>
          <w:b/>
        </w:rPr>
        <w:t>(</w:t>
      </w:r>
      <w:r>
        <w:rPr>
          <w:b/>
        </w:rPr>
        <w:t>0</w:t>
      </w:r>
      <w:r w:rsidRPr="00305513">
        <w:rPr>
          <w:b/>
        </w:rPr>
        <w:t>)</w:t>
      </w:r>
      <w:r>
        <w:rPr>
          <w:b/>
        </w:rPr>
        <w:t xml:space="preserve"> </w:t>
      </w:r>
      <w:r>
        <w:t>равна энергии сигнала. Следовательно, пиковое значение сигнала</w:t>
      </w:r>
    </w:p>
    <w:p w14:paraId="2A4B18A6" w14:textId="77777777" w:rsidR="001D65FD" w:rsidRDefault="007316AC"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=АЭ</m:t>
          </m:r>
        </m:oMath>
      </m:oMathPara>
    </w:p>
    <w:p w14:paraId="1DFD6C3A" w14:textId="77777777" w:rsidR="001D65FD" w:rsidRPr="00305513" w:rsidRDefault="001D65FD" w:rsidP="001D65FD">
      <w:pPr>
        <w:pStyle w:val="Caption"/>
        <w:jc w:val="center"/>
      </w:pPr>
      <w:bookmarkStart w:id="98" w:name="_Ref388916778"/>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sidR="00623ABE">
        <w:rPr>
          <w:noProof/>
        </w:rPr>
        <w:t>23</w:t>
      </w:r>
      <w:r>
        <w:fldChar w:fldCharType="end"/>
      </w:r>
      <w:bookmarkEnd w:id="98"/>
    </w:p>
    <w:p w14:paraId="1E2DB155" w14:textId="77777777" w:rsidR="001D65FD" w:rsidRDefault="001D65FD" w:rsidP="001D65FD">
      <w:pPr>
        <w:ind w:firstLine="720"/>
      </w:pPr>
      <w:r>
        <w:t xml:space="preserve">Рассмотрим теперь параметры и статистические характеристики шума на выходе согласованного фильтра. При действии белого шума с нормальным законом распределения (именно такой шум и представляет основной интерес для практики) распределение шума на выходе линейного фильтра является нормальным. Спектр шума на </w:t>
      </w:r>
      <w:r>
        <w:lastRenderedPageBreak/>
        <w:t xml:space="preserve">выходе </w:t>
      </w:r>
      <w:r>
        <w:rPr>
          <w:b/>
        </w:rPr>
        <w:t>W</w:t>
      </w:r>
      <w:r>
        <w:rPr>
          <w:b/>
          <w:vertAlign w:val="subscript"/>
        </w:rPr>
        <w:t>вых</w:t>
      </w:r>
      <w:r w:rsidRPr="00305513">
        <w:rPr>
          <w:b/>
        </w:rPr>
        <w:t>(</w:t>
      </w:r>
      <w:r>
        <w:rPr>
          <w:b/>
        </w:rPr>
        <w:t>ω</w:t>
      </w:r>
      <w:r w:rsidRPr="00305513">
        <w:rPr>
          <w:b/>
        </w:rPr>
        <w:t>)=</w:t>
      </w:r>
      <w:r>
        <w:rPr>
          <w:b/>
        </w:rPr>
        <w:t>K</w:t>
      </w:r>
      <w:r w:rsidRPr="00305513">
        <w:rPr>
          <w:b/>
          <w:vertAlign w:val="superscript"/>
        </w:rPr>
        <w:t>2</w:t>
      </w:r>
      <w:r w:rsidRPr="00305513">
        <w:rPr>
          <w:b/>
        </w:rPr>
        <w:t>(</w:t>
      </w:r>
      <w:r>
        <w:rPr>
          <w:b/>
        </w:rPr>
        <w:t>ω</w:t>
      </w:r>
      <w:r w:rsidRPr="00305513">
        <w:rPr>
          <w:b/>
        </w:rPr>
        <w:t>)</w:t>
      </w:r>
      <w:r>
        <w:rPr>
          <w:b/>
        </w:rPr>
        <w:t>W</w:t>
      </w:r>
      <w:r w:rsidRPr="00305513">
        <w:rPr>
          <w:b/>
          <w:vertAlign w:val="subscript"/>
        </w:rPr>
        <w:t>0</w:t>
      </w:r>
      <w:r w:rsidRPr="00305513">
        <w:t>.</w:t>
      </w:r>
      <w:r>
        <w:t xml:space="preserve"> Следовательно, корреляционная функция шума на выходе согласованного фильтра</w:t>
      </w:r>
    </w:p>
    <w:p w14:paraId="59F8CF90" w14:textId="77777777" w:rsidR="001D65FD" w:rsidRDefault="007316AC" w:rsidP="001D65FD">
      <w:pPr>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w:rPr>
                  <w:rFonts w:ascii="Cambria Math" w:hAnsi="Cambria Math"/>
                </w:rPr>
                <m:t>τ</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
                <m:sSubPr>
                  <m:ctrlPr>
                    <w:rPr>
                      <w:rFonts w:ascii="Cambria Math" w:hAnsi="Cambria Math"/>
                    </w:rPr>
                  </m:ctrlPr>
                </m:sSubPr>
                <m:e>
                  <m:r>
                    <w:rPr>
                      <w:rFonts w:ascii="Cambria Math" w:hAnsi="Cambria Math"/>
                    </w:rPr>
                    <m:t>W</m:t>
                  </m:r>
                </m:e>
                <m:sub>
                  <m:r>
                    <m:rPr>
                      <m:sty m:val="p"/>
                    </m:rPr>
                    <w:rPr>
                      <w:rFonts w:ascii="Cambria Math" w:hAnsi="Cambria Math"/>
                    </w:rPr>
                    <m:t>вых</m:t>
                  </m:r>
                </m:sub>
              </m:sSub>
              <m:r>
                <m:rPr>
                  <m:sty m:val="p"/>
                </m:rPr>
                <w:rPr>
                  <w:rFonts w:ascii="Cambria Math" w:hAnsi="Cambria Math"/>
                </w:rPr>
                <m:t>(</m:t>
              </m:r>
              <m:r>
                <w:rPr>
                  <w:rFonts w:ascii="Cambria Math" w:hAnsi="Cambria Math"/>
                </w:rPr>
                <m:t>ω</m:t>
              </m:r>
              <m:r>
                <m:rPr>
                  <m:sty m:val="p"/>
                </m:rPr>
                <w:rPr>
                  <w:rFonts w:ascii="Cambria Math" w:hAnsi="Cambria Math"/>
                </w:rPr>
                <m:t>)</m:t>
              </m:r>
            </m:e>
          </m:nary>
          <m:sSup>
            <m:sSupPr>
              <m:ctrlPr>
                <w:rPr>
                  <w:rFonts w:ascii="Cambria Math" w:hAnsi="Cambria Math"/>
                </w:rPr>
              </m:ctrlPr>
            </m:sSupPr>
            <m:e>
              <m:r>
                <w:rPr>
                  <w:rFonts w:ascii="Cambria Math" w:hAnsi="Cambria Math"/>
                </w:rPr>
                <m:t>e</m:t>
              </m:r>
            </m:e>
            <m:sup>
              <m:r>
                <w:rPr>
                  <w:rFonts w:ascii="Cambria Math" w:hAnsi="Cambria Math"/>
                </w:rPr>
                <m:t>iωτ</m:t>
              </m:r>
            </m:sup>
          </m:sSup>
          <m:r>
            <w:rPr>
              <w:rFonts w:ascii="Cambria Math" w:eastAsiaTheme="minorEastAsia" w:hAnsi="Cambria Math"/>
            </w:rPr>
            <m:t>dω</m:t>
          </m:r>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hAnsi="Cambria Math"/>
                    </w:rPr>
                    <m:t>K</m:t>
                  </m:r>
                </m:e>
                <m:sup>
                  <m:r>
                    <m:rPr>
                      <m:sty m:val="p"/>
                    </m:rPr>
                    <w:rPr>
                      <w:rFonts w:ascii="Cambria Math" w:hAnsi="Cambria Math"/>
                    </w:rPr>
                    <m:t>2</m:t>
                  </m:r>
                </m:sup>
              </m:sSup>
              <m:r>
                <m:rPr>
                  <m:sty m:val="p"/>
                </m:rPr>
                <w:rPr>
                  <w:rFonts w:ascii="Cambria Math" w:eastAsiaTheme="minorEastAsia" w:hAnsi="Cambria Math"/>
                </w:rPr>
                <m:t>(</m:t>
              </m:r>
              <m:r>
                <w:rPr>
                  <w:rFonts w:ascii="Cambria Math" w:eastAsiaTheme="minorEastAsia" w:hAnsi="Cambria Math"/>
                </w:rPr>
                <m:t>ω</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hAnsi="Cambria Math"/>
                    </w:rPr>
                    <m:t>e</m:t>
                  </m:r>
                </m:e>
                <m:sup>
                  <m:r>
                    <w:rPr>
                      <w:rFonts w:ascii="Cambria Math" w:hAnsi="Cambria Math"/>
                    </w:rPr>
                    <m:t>iωt</m:t>
                  </m:r>
                </m:sup>
              </m:sSup>
              <m:r>
                <w:rPr>
                  <w:rFonts w:ascii="Cambria Math" w:eastAsiaTheme="minorEastAsia" w:hAnsi="Cambria Math"/>
                </w:rPr>
                <m:t>dω</m:t>
              </m:r>
            </m:e>
          </m:nary>
        </m:oMath>
      </m:oMathPara>
    </w:p>
    <w:p w14:paraId="393F9E4E" w14:textId="77777777" w:rsidR="001D65FD" w:rsidRPr="00305513" w:rsidRDefault="001D65FD" w:rsidP="001D65FD">
      <w:pPr>
        <w:pStyle w:val="Caption"/>
        <w:jc w:val="center"/>
      </w:pPr>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sidR="00623ABE">
        <w:rPr>
          <w:noProof/>
        </w:rPr>
        <w:t>24</w:t>
      </w:r>
      <w:r>
        <w:fldChar w:fldCharType="end"/>
      </w:r>
    </w:p>
    <w:p w14:paraId="58A8EBC1" w14:textId="77777777" w:rsidR="001D65FD" w:rsidRPr="00305513" w:rsidRDefault="001D65FD" w:rsidP="001D65FD">
      <w:pPr>
        <w:ind w:firstLine="720"/>
      </w:pPr>
      <w:r>
        <w:t xml:space="preserve">Подставляя </w:t>
      </w:r>
      <w:r>
        <w:rPr>
          <w:b/>
        </w:rPr>
        <w:t>K</w:t>
      </w:r>
      <w:r w:rsidRPr="00305513">
        <w:rPr>
          <w:b/>
        </w:rPr>
        <w:t>(</w:t>
      </w:r>
      <w:r>
        <w:rPr>
          <w:b/>
        </w:rPr>
        <w:t>ω</w:t>
      </w:r>
      <w:r w:rsidRPr="00305513">
        <w:rPr>
          <w:b/>
        </w:rPr>
        <w:t xml:space="preserve">) = </w:t>
      </w:r>
      <w:r>
        <w:rPr>
          <w:b/>
        </w:rPr>
        <w:t>AS</w:t>
      </w:r>
      <w:r w:rsidRPr="00305513">
        <w:rPr>
          <w:b/>
        </w:rPr>
        <w:t>(</w:t>
      </w:r>
      <w:r>
        <w:rPr>
          <w:b/>
        </w:rPr>
        <w:t>ω</w:t>
      </w:r>
      <w:r w:rsidRPr="00305513">
        <w:rPr>
          <w:b/>
        </w:rPr>
        <w:t xml:space="preserve">) </w:t>
      </w:r>
      <w:r>
        <w:t xml:space="preserve">и учитывая </w:t>
      </w:r>
      <w:r>
        <w:fldChar w:fldCharType="begin"/>
      </w:r>
      <w:r>
        <w:instrText xml:space="preserve"> REF _Ref388914878 \h </w:instrText>
      </w:r>
      <w:r>
        <w:fldChar w:fldCharType="separate"/>
      </w:r>
      <w:r w:rsidRPr="00305513">
        <w:t xml:space="preserve">фор. </w:t>
      </w:r>
      <w:r w:rsidRPr="00305513">
        <w:rPr>
          <w:noProof/>
        </w:rPr>
        <w:t>18</w:t>
      </w:r>
      <w:r>
        <w:fldChar w:fldCharType="end"/>
      </w:r>
      <w:r>
        <w:t>, получаем</w:t>
      </w:r>
    </w:p>
    <w:p w14:paraId="636927A6" w14:textId="77777777" w:rsidR="001D65FD" w:rsidRDefault="007316AC" w:rsidP="001D65FD">
      <w:pPr>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w:rPr>
                  <w:rFonts w:ascii="Cambria Math" w:hAnsi="Cambria Math"/>
                </w:rPr>
                <m:t>τ</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eastAsiaTheme="minorEastAsia"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e>
          </m:nary>
          <m:sSup>
            <m:sSupPr>
              <m:ctrlPr>
                <w:rPr>
                  <w:rFonts w:ascii="Cambria Math" w:hAnsi="Cambria Math"/>
                </w:rPr>
              </m:ctrlPr>
            </m:sSupPr>
            <m:e>
              <m:r>
                <w:rPr>
                  <w:rFonts w:ascii="Cambria Math" w:hAnsi="Cambria Math"/>
                </w:rPr>
                <m:t>e</m:t>
              </m:r>
            </m:e>
            <m:sup>
              <m:r>
                <w:rPr>
                  <w:rFonts w:ascii="Cambria Math" w:hAnsi="Cambria Math"/>
                </w:rPr>
                <m:t>iωτ</m:t>
              </m:r>
            </m:sup>
          </m:sSup>
          <m:r>
            <w:rPr>
              <w:rFonts w:ascii="Cambria Math" w:eastAsiaTheme="minorEastAsia" w:hAnsi="Cambria Math"/>
            </w:rPr>
            <m:t>dω</m:t>
          </m:r>
          <m:r>
            <m:rPr>
              <m:sty m:val="p"/>
            </m:rPr>
            <w:rPr>
              <w:rFonts w:ascii="Cambria Math" w:eastAsiaTheme="minorEastAsia"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m:t>
              </m:r>
            </m:sub>
          </m:sSub>
          <m:r>
            <m:rPr>
              <m:sty m:val="p"/>
            </m:rPr>
            <w:rPr>
              <w:rFonts w:ascii="Cambria Math" w:eastAsiaTheme="minorEastAsia" w:hAnsi="Cambria Math"/>
            </w:rPr>
            <m:t>(</m:t>
          </m:r>
          <m:r>
            <w:rPr>
              <w:rFonts w:ascii="Cambria Math" w:eastAsiaTheme="minorEastAsia" w:hAnsi="Cambria Math"/>
            </w:rPr>
            <m:t>τ</m:t>
          </m:r>
          <m:r>
            <m:rPr>
              <m:sty m:val="p"/>
            </m:rPr>
            <w:rPr>
              <w:rFonts w:ascii="Cambria Math" w:eastAsiaTheme="minorEastAsia" w:hAnsi="Cambria Math"/>
            </w:rPr>
            <m:t>)</m:t>
          </m:r>
        </m:oMath>
      </m:oMathPara>
    </w:p>
    <w:p w14:paraId="5422F1A8" w14:textId="77777777" w:rsidR="001D65FD" w:rsidRPr="000D0648" w:rsidRDefault="001D65FD" w:rsidP="001D65FD">
      <w:pPr>
        <w:pStyle w:val="Caption"/>
        <w:jc w:val="center"/>
      </w:pPr>
      <w:bookmarkStart w:id="99" w:name="_Ref388916786"/>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sidR="00623ABE">
        <w:rPr>
          <w:noProof/>
        </w:rPr>
        <w:t>25</w:t>
      </w:r>
      <w:r>
        <w:fldChar w:fldCharType="end"/>
      </w:r>
      <w:bookmarkEnd w:id="99"/>
    </w:p>
    <w:p w14:paraId="5B9D9884" w14:textId="77777777" w:rsidR="001D65FD" w:rsidRDefault="001D65FD" w:rsidP="001D65FD">
      <w:pPr>
        <w:ind w:firstLine="720"/>
      </w:pPr>
      <w:r>
        <w:t>Отсюда следует, что корреляционная функция шума на выходе согласованного фильтра по форме совпадает с корреляционной функцией входного сигнала (и, следовательно, с самим выходным сигналом).</w:t>
      </w:r>
    </w:p>
    <w:p w14:paraId="47F0DBAA" w14:textId="77777777" w:rsidR="001D65FD" w:rsidRDefault="001D65FD" w:rsidP="001D65FD">
      <w:pPr>
        <w:ind w:firstLine="720"/>
      </w:pPr>
      <w:r>
        <w:t xml:space="preserve">Приравнивая </w:t>
      </w:r>
      <w:r>
        <w:rPr>
          <w:b/>
        </w:rPr>
        <w:t>τ</w:t>
      </w:r>
      <w:r w:rsidRPr="000D0648">
        <w:rPr>
          <w:b/>
        </w:rPr>
        <w:t xml:space="preserve"> = 0</w:t>
      </w:r>
      <w:r w:rsidRPr="000D0648">
        <w:t xml:space="preserve">, </w:t>
      </w:r>
      <w:r>
        <w:t>находим дисперсию (среднюю мощность) шума на выходе</w:t>
      </w:r>
    </w:p>
    <w:p w14:paraId="7E27EF2E" w14:textId="77777777" w:rsidR="001D65FD" w:rsidRDefault="007316AC" w:rsidP="001D65FD">
      <w:pPr>
        <w:jc w:val="cente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вых</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hAnsi="Cambria Math"/>
                </w:rPr>
              </m:ctrlPr>
            </m:sSubPr>
            <m:e>
              <m:r>
                <w:rPr>
                  <w:rFonts w:ascii="Cambria Math" w:hAnsi="Cambria Math"/>
                </w:rPr>
                <m:t>W</m:t>
              </m:r>
            </m:e>
            <m:sub>
              <m:r>
                <m:rPr>
                  <m:sty m:val="p"/>
                </m:rPr>
                <w:rPr>
                  <w:rFonts w:ascii="Cambria Math" w:hAnsi="Cambria Math"/>
                </w:rPr>
                <m:t>0</m:t>
              </m:r>
            </m:sub>
          </m:sSub>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Э</m:t>
          </m:r>
        </m:oMath>
      </m:oMathPara>
    </w:p>
    <w:p w14:paraId="5D0FC387" w14:textId="77777777" w:rsidR="001D65FD" w:rsidRPr="000D0648" w:rsidRDefault="001D65FD" w:rsidP="001D65FD">
      <w:pPr>
        <w:pStyle w:val="Caption"/>
        <w:jc w:val="center"/>
      </w:pPr>
      <w:bookmarkStart w:id="100" w:name="_Ref388916277"/>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sidR="00623ABE">
        <w:rPr>
          <w:noProof/>
        </w:rPr>
        <w:t>26</w:t>
      </w:r>
      <w:r>
        <w:fldChar w:fldCharType="end"/>
      </w:r>
      <w:bookmarkEnd w:id="100"/>
    </w:p>
    <w:p w14:paraId="40CCE9C9" w14:textId="77777777" w:rsidR="001D65FD" w:rsidRDefault="001D65FD" w:rsidP="001D65FD">
      <w:pPr>
        <w:ind w:firstLine="720"/>
      </w:pPr>
      <w:r>
        <w:t xml:space="preserve">Составим отношение пикового значения сигнала </w:t>
      </w:r>
      <w:r>
        <w:rPr>
          <w:b/>
        </w:rPr>
        <w:t>s</w:t>
      </w:r>
      <w:r>
        <w:rPr>
          <w:b/>
          <w:vertAlign w:val="subscript"/>
        </w:rPr>
        <w:t>вых</w:t>
      </w:r>
      <w:r>
        <w:rPr>
          <w:b/>
        </w:rPr>
        <w:t>(t</w:t>
      </w:r>
      <w:r w:rsidRPr="000D0648">
        <w:rPr>
          <w:b/>
        </w:rPr>
        <w:t xml:space="preserve">) </w:t>
      </w:r>
      <w:r>
        <w:t xml:space="preserve">к среднеквадратическому значению шума </w:t>
      </w:r>
      <w:r w:rsidRPr="000D0648">
        <w:rPr>
          <w:b/>
        </w:rPr>
        <w:t>σ</w:t>
      </w:r>
      <w:r w:rsidRPr="000D0648">
        <w:rPr>
          <w:b/>
          <w:vertAlign w:val="subscript"/>
        </w:rPr>
        <w:t>вых</w:t>
      </w:r>
      <w:r>
        <w:t xml:space="preserve">. В сооствествие с </w:t>
      </w:r>
      <w:r>
        <w:fldChar w:fldCharType="begin"/>
      </w:r>
      <w:r>
        <w:instrText xml:space="preserve"> REF _Ref388916243 \h </w:instrText>
      </w:r>
      <w:r>
        <w:fldChar w:fldCharType="separate"/>
      </w:r>
      <w:r>
        <w:t xml:space="preserve">фор. </w:t>
      </w:r>
      <w:r>
        <w:rPr>
          <w:noProof/>
        </w:rPr>
        <w:t>20</w:t>
      </w:r>
      <w:r>
        <w:fldChar w:fldCharType="end"/>
      </w:r>
      <w:r>
        <w:t xml:space="preserve"> и </w:t>
      </w:r>
      <w:r>
        <w:fldChar w:fldCharType="begin"/>
      </w:r>
      <w:r>
        <w:instrText xml:space="preserve"> REF _Ref388916277 \h </w:instrText>
      </w:r>
      <w:r>
        <w:fldChar w:fldCharType="separate"/>
      </w:r>
      <w:r w:rsidRPr="000D0648">
        <w:t xml:space="preserve">фор. </w:t>
      </w:r>
      <w:r w:rsidRPr="000D0648">
        <w:rPr>
          <w:noProof/>
        </w:rPr>
        <w:t>24</w:t>
      </w:r>
      <w:r>
        <w:fldChar w:fldCharType="end"/>
      </w:r>
      <w:r>
        <w:t xml:space="preserve"> приходим к результату:</w:t>
      </w:r>
    </w:p>
    <w:p w14:paraId="10319266" w14:textId="77777777" w:rsidR="001D65FD" w:rsidRDefault="007316AC" w:rsidP="001D65FD">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r>
                <m:rPr>
                  <m:sty m:val="p"/>
                </m:rPr>
                <w:rPr>
                  <w:rFonts w:ascii="Cambria Math" w:hAnsi="Cambria Math"/>
                </w:rPr>
                <m:t>)</m:t>
              </m:r>
            </m:e>
            <m:sup>
              <m:eqArr>
                <m:eqArrPr>
                  <m:ctrlPr>
                    <w:rPr>
                      <w:rFonts w:ascii="Cambria Math" w:hAnsi="Cambria Math"/>
                    </w:rPr>
                  </m:ctrlPr>
                </m:eqArr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e/>
              </m:eqArr>
            </m:sup>
          </m:sSup>
        </m:oMath>
      </m:oMathPara>
    </w:p>
    <w:p w14:paraId="58CA0661" w14:textId="77777777" w:rsidR="001D65FD" w:rsidRPr="000D0648" w:rsidRDefault="001D65FD" w:rsidP="001D65FD">
      <w:pPr>
        <w:pStyle w:val="Caption"/>
        <w:jc w:val="center"/>
      </w:pPr>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sidR="00623ABE">
        <w:rPr>
          <w:noProof/>
        </w:rPr>
        <w:t>27</w:t>
      </w:r>
      <w:r>
        <w:fldChar w:fldCharType="end"/>
      </w:r>
    </w:p>
    <w:p w14:paraId="5963A156" w14:textId="77777777" w:rsidR="001D65FD" w:rsidRPr="000D0648" w:rsidRDefault="001D65FD" w:rsidP="001D65FD">
      <w:pPr>
        <w:ind w:firstLine="720"/>
      </w:pPr>
      <w:r>
        <w:t xml:space="preserve">Итак, при белом шуме отношение сигнал-шум не выхода фильтра, согласованного с сигналом, зависит только от энергии сигнала и энергетического спектра шума </w:t>
      </w:r>
      <w:r w:rsidRPr="000D0648">
        <w:rPr>
          <w:b/>
        </w:rPr>
        <w:t>W</w:t>
      </w:r>
      <w:r w:rsidRPr="000D0648">
        <w:rPr>
          <w:b/>
          <w:vertAlign w:val="subscript"/>
        </w:rPr>
        <w:t>0</w:t>
      </w:r>
      <w:r>
        <w:t>.</w:t>
      </w:r>
    </w:p>
    <w:p w14:paraId="22B8FBDA" w14:textId="610A5DA8" w:rsidR="001D65FD" w:rsidRPr="000D0648" w:rsidRDefault="001D65FD" w:rsidP="001D65FD">
      <w:pPr>
        <w:ind w:firstLine="720"/>
      </w:pPr>
      <w:r w:rsidRPr="000D0648">
        <w:t>Из этого заключения следует, что при заданных энергии и ширине спектра сигналу можно придавать различную форму, выгодную для решения конкретной задачи.</w:t>
      </w:r>
    </w:p>
    <w:p w14:paraId="54D35B19" w14:textId="65B7D809" w:rsidR="001D65FD" w:rsidRPr="000D0648" w:rsidRDefault="001D65FD" w:rsidP="001D65FD">
      <w:pPr>
        <w:ind w:firstLine="720"/>
      </w:pPr>
      <w:r w:rsidRPr="000D0648">
        <w:t xml:space="preserve">Так, для повышения скрытности передачи целесообразно удлинять сигнал при соответствующем уменьшении амплитуды </w:t>
      </w:r>
      <w:r>
        <w:t>(</w:t>
      </w:r>
      <w:r w:rsidRPr="004255AC">
        <w:rPr>
          <w:b/>
        </w:rPr>
        <w:t>A</w:t>
      </w:r>
      <w:r w:rsidRPr="004255AC">
        <w:rPr>
          <w:b/>
          <w:vertAlign w:val="subscript"/>
        </w:rPr>
        <w:t>0</w:t>
      </w:r>
      <w:r w:rsidRPr="004255AC">
        <w:rPr>
          <w:b/>
          <w:vertAlign w:val="superscript"/>
        </w:rPr>
        <w:t>2</w:t>
      </w:r>
      <w:r w:rsidRPr="004255AC">
        <w:rPr>
          <w:b/>
        </w:rPr>
        <w:t>T</w:t>
      </w:r>
      <w:r w:rsidRPr="004255AC">
        <w:rPr>
          <w:b/>
          <w:vertAlign w:val="subscript"/>
        </w:rPr>
        <w:t>c</w:t>
      </w:r>
      <w:r w:rsidRPr="004255AC">
        <w:rPr>
          <w:b/>
        </w:rPr>
        <w:t xml:space="preserve"> = const</w:t>
      </w:r>
      <w:r>
        <w:t>)</w:t>
      </w:r>
      <w:r w:rsidRPr="000D0648">
        <w:t xml:space="preserve">. Это приводит к уменьшению отношения сигнал-помеха на входах любых радиоприемных устройств, что затрудняет </w:t>
      </w:r>
      <w:r w:rsidRPr="000D0648">
        <w:lastRenderedPageBreak/>
        <w:t>извлечение информации из смеси сигнал + шум. Лишь в приемнике с фильтром, согласованным с данным сигналом, восстанавливается наибольшее возможное при заданной энергии отношение сигнал-помеха. Следует, конечно, обеспечить неизменную ширину спектра при удлинении сигнала. Это можно осуществить, введя внутриимпульсную модуляцию, например частотную.</w:t>
      </w:r>
    </w:p>
    <w:p w14:paraId="4B5AAB38" w14:textId="77777777" w:rsidR="001D65FD" w:rsidRPr="000D0648" w:rsidRDefault="001D65FD" w:rsidP="001D65FD">
      <w:pPr>
        <w:ind w:firstLine="720"/>
      </w:pPr>
      <w:r w:rsidRPr="000D0648">
        <w:t xml:space="preserve">Удлинение радиоимпульса, дополняемое внутри импульсной модуляцией, позволяет также снизить пиковую мощность генератора в передатчике при заданной энергии сигнала и при сохранении разрешающей </w:t>
      </w:r>
      <w:commentRangeStart w:id="101"/>
      <w:r w:rsidRPr="000D0648">
        <w:t>способности</w:t>
      </w:r>
      <w:commentRangeEnd w:id="101"/>
      <w:r>
        <w:rPr>
          <w:rStyle w:val="CommentReference"/>
        </w:rPr>
        <w:commentReference w:id="101"/>
      </w:r>
      <w:r w:rsidRPr="000D0648">
        <w:t xml:space="preserve"> сигнала (после сжатия в согласованном фильтре).</w:t>
      </w:r>
    </w:p>
    <w:p w14:paraId="706754B7" w14:textId="77777777" w:rsidR="001D65FD" w:rsidRDefault="007316AC" w:rsidP="001D65FD">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Э/</m:t>
              </m:r>
              <m:sSub>
                <m:sSubPr>
                  <m:ctrlPr>
                    <w:rPr>
                      <w:rFonts w:ascii="Cambria Math" w:hAnsi="Cambria Math"/>
                    </w:rPr>
                  </m:ctrlPr>
                </m:sSubPr>
                <m:e>
                  <m:r>
                    <m:rPr>
                      <m:sty m:val="p"/>
                    </m:rPr>
                    <w:rPr>
                      <w:rFonts w:ascii="Cambria Math" w:hAnsi="Cambria Math"/>
                    </w:rPr>
                    <m:t xml:space="preserve"> </m:t>
                  </m:r>
                  <m:r>
                    <w:rPr>
                      <w:rFonts w:ascii="Cambria Math" w:hAnsi="Cambria Math"/>
                    </w:rPr>
                    <m:t>W</m:t>
                  </m:r>
                </m:e>
                <m:sub>
                  <m:r>
                    <m:rPr>
                      <m:sty m:val="p"/>
                    </m:rPr>
                    <w:rPr>
                      <w:rFonts w:ascii="Cambria Math" w:hAnsi="Cambria Math"/>
                    </w:rPr>
                    <m:t>0</m:t>
                  </m:r>
                </m:sub>
              </m:sSub>
            </m:e>
          </m:rad>
        </m:oMath>
      </m:oMathPara>
    </w:p>
    <w:p w14:paraId="4729D45C" w14:textId="77777777" w:rsidR="001D65FD" w:rsidRPr="004255AC" w:rsidRDefault="001D65FD" w:rsidP="001D65FD">
      <w:pPr>
        <w:pStyle w:val="Caption"/>
        <w:jc w:val="center"/>
        <w:rPr>
          <w:rFonts w:eastAsiaTheme="minorEastAsia"/>
        </w:rPr>
      </w:pPr>
      <w:bookmarkStart w:id="102" w:name="_Ref388916729"/>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623ABE">
        <w:rPr>
          <w:noProof/>
        </w:rPr>
        <w:t>28</w:t>
      </w:r>
      <w:r>
        <w:fldChar w:fldCharType="end"/>
      </w:r>
      <w:bookmarkEnd w:id="102"/>
    </w:p>
    <w:p w14:paraId="560F3E7A" w14:textId="58E7C196" w:rsidR="001D65FD" w:rsidRPr="000D0648" w:rsidRDefault="001D65FD" w:rsidP="001D65FD">
      <w:pPr>
        <w:ind w:firstLine="720"/>
      </w:pPr>
      <w:r w:rsidRPr="000D0648">
        <w:t>Уточним смысл коэффициента А, фигурирующего во многих предыдущих выражениях. При определении отн</w:t>
      </w:r>
      <w:r>
        <w:t xml:space="preserve">ошения сигнал-помеха [см. </w:t>
      </w:r>
      <w:r>
        <w:fldChar w:fldCharType="begin"/>
      </w:r>
      <w:r>
        <w:instrText xml:space="preserve"> REF _Ref388916729 \h </w:instrText>
      </w:r>
      <w:r>
        <w:fldChar w:fldCharType="separate"/>
      </w:r>
      <w:r w:rsidRPr="004255AC">
        <w:t xml:space="preserve">фор. </w:t>
      </w:r>
      <w:r w:rsidRPr="004255AC">
        <w:rPr>
          <w:noProof/>
        </w:rPr>
        <w:t>26</w:t>
      </w:r>
      <w:r>
        <w:fldChar w:fldCharType="end"/>
      </w:r>
      <w:r w:rsidRPr="004255AC">
        <w:t xml:space="preserve">] </w:t>
      </w:r>
      <w:r w:rsidRPr="000D0648">
        <w:t xml:space="preserve">в уточнении нет необходимости, однако при рассмотрении сигнала и помехи порознь, как, например, в выражениях </w:t>
      </w:r>
      <w:r>
        <w:fldChar w:fldCharType="begin"/>
      </w:r>
      <w:r>
        <w:instrText xml:space="preserve"> REF _Ref388916778 \h </w:instrText>
      </w:r>
      <w:r>
        <w:fldChar w:fldCharType="separate"/>
      </w:r>
      <w:r w:rsidRPr="00305513">
        <w:t xml:space="preserve">фор. </w:t>
      </w:r>
      <w:r w:rsidRPr="004255AC">
        <w:rPr>
          <w:noProof/>
        </w:rPr>
        <w:t>21</w:t>
      </w:r>
      <w:r>
        <w:fldChar w:fldCharType="end"/>
      </w:r>
      <w:r w:rsidRPr="004255AC">
        <w:t xml:space="preserve"> </w:t>
      </w:r>
      <w:r w:rsidRPr="000D0648">
        <w:t xml:space="preserve">и </w:t>
      </w:r>
      <w:r>
        <w:fldChar w:fldCharType="begin"/>
      </w:r>
      <w:r>
        <w:instrText xml:space="preserve"> REF _Ref388916786 \h </w:instrText>
      </w:r>
      <w:r>
        <w:fldChar w:fldCharType="separate"/>
      </w:r>
      <w:r w:rsidRPr="000D0648">
        <w:t xml:space="preserve">фор. </w:t>
      </w:r>
      <w:r w:rsidRPr="004255AC">
        <w:rPr>
          <w:noProof/>
        </w:rPr>
        <w:t>23</w:t>
      </w:r>
      <w:r>
        <w:fldChar w:fldCharType="end"/>
      </w:r>
      <w:r>
        <w:t xml:space="preserve">, </w:t>
      </w:r>
      <w:r w:rsidRPr="000D0648">
        <w:t>необходимо учитывать, что А — размерный коэффициент. Удобно нормировать А так, чтобы энергии входного и выходного сигналов были одинаковы, тем самым исключая из анализа усиление сигнала по энергии.</w:t>
      </w:r>
    </w:p>
    <w:p w14:paraId="21DCA444" w14:textId="77777777" w:rsidR="001D65FD" w:rsidRDefault="001D65FD" w:rsidP="001D65FD">
      <w:pPr>
        <w:ind w:firstLine="720"/>
      </w:pPr>
      <w:r w:rsidRPr="000D0648">
        <w:t xml:space="preserve">Энергия входного сигнала </w:t>
      </w:r>
      <w:r w:rsidRPr="004255AC">
        <w:rPr>
          <w:b/>
        </w:rPr>
        <w:t>Э = B</w:t>
      </w:r>
      <w:r w:rsidRPr="004255AC">
        <w:rPr>
          <w:b/>
          <w:vertAlign w:val="subscript"/>
        </w:rPr>
        <w:t>s</w:t>
      </w:r>
      <w:r w:rsidRPr="004255AC">
        <w:rPr>
          <w:b/>
        </w:rPr>
        <w:t>(0)</w:t>
      </w:r>
      <w:r w:rsidRPr="000D0648">
        <w:t>, а выходного</w:t>
      </w:r>
    </w:p>
    <w:p w14:paraId="2896854B" w14:textId="77777777" w:rsidR="001D65FD" w:rsidRDefault="007316AC" w:rsidP="001D65FD">
      <w:pPr>
        <w:jc w:val="center"/>
      </w:pPr>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вых</m:t>
              </m:r>
            </m:sub>
          </m:sSub>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s</m:t>
                  </m:r>
                </m:e>
                <m:sub>
                  <m:r>
                    <m:rPr>
                      <m:sty m:val="p"/>
                    </m:rPr>
                    <w:rPr>
                      <w:rFonts w:ascii="Cambria Math" w:hAnsi="Cambria Math"/>
                    </w:rPr>
                    <m:t>вых</m:t>
                  </m:r>
                </m:sub>
                <m:sup>
                  <m:r>
                    <m:rPr>
                      <m:sty m:val="p"/>
                    </m:rPr>
                    <w:rPr>
                      <w:rFonts w:ascii="Cambria Math" w:hAnsi="Cambria Math"/>
                    </w:rPr>
                    <m:t>2</m:t>
                  </m:r>
                </m:sup>
              </m:sSubSup>
            </m:e>
          </m:nary>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dτ</m:t>
              </m:r>
            </m:e>
          </m:nary>
        </m:oMath>
      </m:oMathPara>
    </w:p>
    <w:p w14:paraId="318457C1" w14:textId="77777777" w:rsidR="001D65FD" w:rsidRPr="004255AC" w:rsidRDefault="001D65FD" w:rsidP="001D65FD">
      <w:pPr>
        <w:pStyle w:val="Caption"/>
        <w:jc w:val="center"/>
      </w:pPr>
      <w:r w:rsidRPr="004255AC">
        <w:t xml:space="preserve">фор. </w:t>
      </w:r>
      <w:r>
        <w:fldChar w:fldCharType="begin"/>
      </w:r>
      <w:r w:rsidRPr="004255AC">
        <w:instrText xml:space="preserve"> </w:instrText>
      </w:r>
      <w:r>
        <w:instrText>SEQ</w:instrText>
      </w:r>
      <w:r w:rsidRPr="004255AC">
        <w:instrText xml:space="preserve"> фор. \* </w:instrText>
      </w:r>
      <w:r>
        <w:instrText>ARABIC</w:instrText>
      </w:r>
      <w:r w:rsidRPr="004255AC">
        <w:instrText xml:space="preserve"> </w:instrText>
      </w:r>
      <w:r>
        <w:fldChar w:fldCharType="separate"/>
      </w:r>
      <w:r w:rsidR="00623ABE">
        <w:rPr>
          <w:noProof/>
        </w:rPr>
        <w:t>29</w:t>
      </w:r>
      <w:r>
        <w:fldChar w:fldCharType="end"/>
      </w:r>
    </w:p>
    <w:p w14:paraId="3D2741DC" w14:textId="77777777" w:rsidR="001D65FD" w:rsidRDefault="001D65FD" w:rsidP="001D65FD">
      <w:pPr>
        <w:ind w:firstLine="720"/>
      </w:pPr>
      <w:r>
        <w:t xml:space="preserve">Приравнивая </w:t>
      </w:r>
      <w:r w:rsidRPr="004255AC">
        <w:rPr>
          <w:b/>
        </w:rPr>
        <w:t>Э</w:t>
      </w:r>
      <w:r w:rsidRPr="004255AC">
        <w:rPr>
          <w:b/>
          <w:vertAlign w:val="subscript"/>
        </w:rPr>
        <w:t>вых</w:t>
      </w:r>
      <w:r>
        <w:t xml:space="preserve"> величине </w:t>
      </w:r>
      <w:r w:rsidRPr="004255AC">
        <w:rPr>
          <w:b/>
        </w:rPr>
        <w:t>Э</w:t>
      </w:r>
      <w:r>
        <w:t>, получаем условие нормирования коэффициента А</w:t>
      </w:r>
    </w:p>
    <w:p w14:paraId="261657FC" w14:textId="77777777" w:rsidR="001D65FD" w:rsidRDefault="001D65FD" w:rsidP="001D65FD">
      <w:pPr>
        <w:jc w:val="center"/>
      </w:pPr>
      <m:oMathPara>
        <m:oMath>
          <m:r>
            <w:rPr>
              <w:rFonts w:ascii="Cambria Math" w:hAnsi="Cambria Math"/>
            </w:rPr>
            <m:t>A</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num>
                <m:den>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m:t>
                      </m:r>
                    </m:e>
                  </m:nary>
                </m:den>
              </m:f>
              <m:r>
                <m:rPr>
                  <m:sty m:val="p"/>
                </m:rPr>
                <w:rPr>
                  <w:rFonts w:ascii="Cambria Math" w:hAnsi="Cambria Math"/>
                </w:rPr>
                <m:t>)</m:t>
              </m:r>
            </m:e>
            <m:sup>
              <m:r>
                <m:rPr>
                  <m:sty m:val="p"/>
                </m:rPr>
                <w:rPr>
                  <w:rFonts w:ascii="Cambria Math" w:hAnsi="Cambria Math"/>
                </w:rPr>
                <m:t>1/2</m:t>
              </m:r>
            </m:sup>
          </m:sSup>
        </m:oMath>
      </m:oMathPara>
    </w:p>
    <w:p w14:paraId="423A27D4" w14:textId="77777777" w:rsidR="001D65FD" w:rsidRPr="004255AC" w:rsidRDefault="001D65FD" w:rsidP="001D65FD">
      <w:pPr>
        <w:pStyle w:val="Caption"/>
        <w:jc w:val="center"/>
      </w:pPr>
      <w:r w:rsidRPr="004255AC">
        <w:t xml:space="preserve">фор. </w:t>
      </w:r>
      <w:r>
        <w:fldChar w:fldCharType="begin"/>
      </w:r>
      <w:r w:rsidRPr="004255AC">
        <w:instrText xml:space="preserve"> </w:instrText>
      </w:r>
      <w:r>
        <w:instrText>SEQ</w:instrText>
      </w:r>
      <w:r w:rsidRPr="004255AC">
        <w:instrText xml:space="preserve"> фор. \* </w:instrText>
      </w:r>
      <w:r>
        <w:instrText>ARABIC</w:instrText>
      </w:r>
      <w:r w:rsidRPr="004255AC">
        <w:instrText xml:space="preserve"> </w:instrText>
      </w:r>
      <w:r>
        <w:fldChar w:fldCharType="separate"/>
      </w:r>
      <w:r w:rsidR="00623ABE">
        <w:rPr>
          <w:noProof/>
        </w:rPr>
        <w:t>30</w:t>
      </w:r>
      <w:r>
        <w:fldChar w:fldCharType="end"/>
      </w:r>
    </w:p>
    <w:p w14:paraId="4C16BC38" w14:textId="77777777" w:rsidR="001D65FD" w:rsidRDefault="001D65FD" w:rsidP="001D65FD">
      <w:pPr>
        <w:ind w:firstLine="720"/>
      </w:pPr>
      <w:r>
        <w:t xml:space="preserve">Подставив этот результат в </w:t>
      </w:r>
      <w:r>
        <w:fldChar w:fldCharType="begin"/>
      </w:r>
      <w:r>
        <w:instrText xml:space="preserve"> REF _Ref388916778 \h </w:instrText>
      </w:r>
      <w:r>
        <w:fldChar w:fldCharType="separate"/>
      </w:r>
      <w:r w:rsidRPr="00305513">
        <w:t xml:space="preserve">фор. </w:t>
      </w:r>
      <w:r w:rsidRPr="004255AC">
        <w:rPr>
          <w:noProof/>
        </w:rPr>
        <w:t>21</w:t>
      </w:r>
      <w:r>
        <w:fldChar w:fldCharType="end"/>
      </w:r>
      <w:r>
        <w:t>, находим пик сжатого сигнала</w:t>
      </w:r>
    </w:p>
    <w:p w14:paraId="1F3F7FC5" w14:textId="77777777" w:rsidR="001D65FD" w:rsidRDefault="007316AC"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e>
            <m:sup>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dτ</m:t>
                  </m:r>
                </m:e>
              </m:nary>
              <m:r>
                <m:rPr>
                  <m:sty m:val="p"/>
                </m:rPr>
                <w:rPr>
                  <w:rFonts w:ascii="Cambria Math" w:hAnsi="Cambria Math"/>
                </w:rPr>
                <m:t>)</m:t>
              </m:r>
            </m:e>
            <m:sup>
              <m:r>
                <m:rPr>
                  <m:sty m:val="p"/>
                </m:rPr>
                <w:rPr>
                  <w:rFonts w:ascii="Cambria Math" w:hAnsi="Cambria Math"/>
                </w:rPr>
                <m:t>1/2</m:t>
              </m:r>
            </m:sup>
          </m:sSup>
        </m:oMath>
      </m:oMathPara>
    </w:p>
    <w:p w14:paraId="621570B8" w14:textId="77777777" w:rsidR="001D65FD" w:rsidRPr="00A0258F" w:rsidRDefault="001D65FD" w:rsidP="001D65FD">
      <w:pPr>
        <w:pStyle w:val="Caption"/>
        <w:jc w:val="center"/>
      </w:pPr>
      <w:bookmarkStart w:id="103" w:name="_Ref388917295"/>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sidR="00623ABE">
        <w:rPr>
          <w:noProof/>
        </w:rPr>
        <w:t>31</w:t>
      </w:r>
      <w:r>
        <w:fldChar w:fldCharType="end"/>
      </w:r>
      <w:bookmarkEnd w:id="103"/>
    </w:p>
    <w:p w14:paraId="72B14074" w14:textId="0756AC52" w:rsidR="000A783A" w:rsidRDefault="001D65FD" w:rsidP="001D65FD">
      <w:pPr>
        <w:ind w:firstLine="360"/>
      </w:pPr>
      <w:r>
        <w:t xml:space="preserve">Таким образом, пик сжатого сигнала (в отсутствие усиления) выражен через корреляционную функцию исходного сигнала </w:t>
      </w:r>
      <w:r w:rsidRPr="00A0258F">
        <w:rPr>
          <w:b/>
        </w:rPr>
        <w:t>s(t)</w:t>
      </w:r>
      <w:r>
        <w:t>.</w:t>
      </w:r>
      <w:r w:rsidR="000A783A">
        <w:br w:type="page"/>
      </w:r>
    </w:p>
    <w:p w14:paraId="6CD87EEA" w14:textId="4D03EA2F" w:rsidR="00526F9E" w:rsidRDefault="00830436" w:rsidP="00155EE1">
      <w:pPr>
        <w:pStyle w:val="Heading2"/>
        <w:numPr>
          <w:ilvl w:val="1"/>
          <w:numId w:val="10"/>
        </w:numPr>
      </w:pPr>
      <w:bookmarkStart w:id="104" w:name="_Toc389524097"/>
      <w:bookmarkStart w:id="105" w:name="_Ref389525085"/>
      <w:r w:rsidRPr="00830436">
        <w:lastRenderedPageBreak/>
        <w:t>Корреляционный прием и адаптивная фильтрация</w:t>
      </w:r>
      <w:bookmarkEnd w:id="104"/>
      <w:bookmarkEnd w:id="105"/>
    </w:p>
    <w:p w14:paraId="2A3BEDCF" w14:textId="095CF751" w:rsidR="00830436" w:rsidRDefault="00830436" w:rsidP="00830436">
      <w:pPr>
        <w:ind w:firstLine="360"/>
      </w:pPr>
      <w:r w:rsidRPr="00830436">
        <w:t>Корреляционный приемник обнаруживает и идентифицирует сигнал, сравнивая его с опорным сигналом. Сравнение осуществляется вычислением коэффициента взаимной корреляции r принятого s(t) и опорного sоп(t) сигналов за время передачи одного символа Тs:</w:t>
      </w:r>
    </w:p>
    <w:p w14:paraId="5F8BDA37" w14:textId="77777777" w:rsidR="006F0228" w:rsidRDefault="007316AC" w:rsidP="006F0228">
      <w:pPr>
        <w:keepNext/>
        <w:ind w:firstLine="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s</m:t>
                  </m:r>
                </m:sub>
              </m:sSub>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оп</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dt=0</m:t>
              </m:r>
            </m:e>
          </m:nary>
        </m:oMath>
      </m:oMathPara>
    </w:p>
    <w:p w14:paraId="4E8893B3" w14:textId="12E3A817" w:rsidR="00830436" w:rsidRDefault="006F0228" w:rsidP="006F0228">
      <w:pPr>
        <w:pStyle w:val="Caption"/>
        <w:jc w:val="center"/>
      </w:pPr>
      <w:r>
        <w:t xml:space="preserve">фор. </w:t>
      </w:r>
      <w:r>
        <w:fldChar w:fldCharType="begin"/>
      </w:r>
      <w:r>
        <w:instrText xml:space="preserve"> SEQ фор. \* ARABIC </w:instrText>
      </w:r>
      <w:r>
        <w:fldChar w:fldCharType="separate"/>
      </w:r>
      <w:r w:rsidR="00623ABE">
        <w:rPr>
          <w:noProof/>
        </w:rPr>
        <w:t>32</w:t>
      </w:r>
      <w:r>
        <w:fldChar w:fldCharType="end"/>
      </w:r>
    </w:p>
    <w:p w14:paraId="50A671A8" w14:textId="7888DB5F" w:rsidR="006F0228" w:rsidRDefault="006F0228" w:rsidP="006F0228">
      <w:pPr>
        <w:ind w:firstLine="720"/>
      </w:pPr>
      <w:r w:rsidRPr="006F0228">
        <w:t>Es –энергия сигнала, соответствующего одному символу. В общем случае коэффициент корреляции может принимать значения от +1 при идентичных сигналах до -1 при противоположных (антиподных) сигналах. Сигналы, для которых r = 0, называются ортогональными. Примеры противоположных сигналов s1(t), s2(t):</w:t>
      </w:r>
    </w:p>
    <w:p w14:paraId="4EC9DC70" w14:textId="77777777" w:rsidR="006F0228" w:rsidRDefault="006F0228" w:rsidP="006F0228">
      <w:pPr>
        <w:keepNext/>
        <w:ind w:firstLine="720"/>
        <w:jc w:val="center"/>
      </w:pPr>
      <w:r>
        <w:rPr>
          <w:noProof/>
          <w:lang w:val="en-US"/>
        </w:rPr>
        <w:drawing>
          <wp:inline distT="0" distB="0" distL="0" distR="0" wp14:anchorId="38444F53" wp14:editId="0861D2BE">
            <wp:extent cx="5410200" cy="1647825"/>
            <wp:effectExtent l="0" t="0" r="0"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1647825"/>
                    </a:xfrm>
                    <a:prstGeom prst="rect">
                      <a:avLst/>
                    </a:prstGeom>
                    <a:noFill/>
                    <a:ln>
                      <a:noFill/>
                    </a:ln>
                  </pic:spPr>
                </pic:pic>
              </a:graphicData>
            </a:graphic>
          </wp:inline>
        </w:drawing>
      </w:r>
    </w:p>
    <w:p w14:paraId="3554B40A" w14:textId="1CB3FA46" w:rsidR="006F0228" w:rsidRDefault="006F0228" w:rsidP="006F0228">
      <w:pPr>
        <w:pStyle w:val="Caption"/>
        <w:jc w:val="center"/>
      </w:pPr>
      <w:r>
        <w:t xml:space="preserve">рис. </w:t>
      </w:r>
      <w:r>
        <w:fldChar w:fldCharType="begin"/>
      </w:r>
      <w:r>
        <w:instrText xml:space="preserve"> SEQ рис. \* ARABIC </w:instrText>
      </w:r>
      <w:r>
        <w:fldChar w:fldCharType="separate"/>
      </w:r>
      <w:r w:rsidR="00374809">
        <w:rPr>
          <w:noProof/>
        </w:rPr>
        <w:t>4</w:t>
      </w:r>
      <w:r>
        <w:fldChar w:fldCharType="end"/>
      </w:r>
    </w:p>
    <w:p w14:paraId="5D37A5EA" w14:textId="77777777" w:rsidR="006F0228" w:rsidRDefault="006F0228" w:rsidP="006F0228">
      <w:pPr>
        <w:ind w:firstLine="720"/>
      </w:pPr>
      <w:r>
        <w:t>В качестве опорного сигнала достаточно взять один из этих сигналов, например, s1(t). При приеме сигнала s1(t) или s2(t) на выходе корреляционного приемника будет получен сигнал положительной или отрицательной полярности соответственно.</w:t>
      </w:r>
    </w:p>
    <w:p w14:paraId="178B513E" w14:textId="77777777" w:rsidR="006F0228" w:rsidRDefault="006F0228" w:rsidP="006F0228">
      <w:pPr>
        <w:keepNext/>
        <w:jc w:val="center"/>
      </w:pPr>
      <w:r>
        <w:rPr>
          <w:noProof/>
          <w:lang w:val="en-US"/>
        </w:rPr>
        <w:drawing>
          <wp:inline distT="0" distB="0" distL="0" distR="0" wp14:anchorId="01869373" wp14:editId="746ECBB5">
            <wp:extent cx="2305050" cy="126682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1266825"/>
                    </a:xfrm>
                    <a:prstGeom prst="rect">
                      <a:avLst/>
                    </a:prstGeom>
                    <a:noFill/>
                    <a:ln>
                      <a:noFill/>
                    </a:ln>
                  </pic:spPr>
                </pic:pic>
              </a:graphicData>
            </a:graphic>
          </wp:inline>
        </w:drawing>
      </w:r>
    </w:p>
    <w:p w14:paraId="3AE4F061" w14:textId="748FFAC2" w:rsidR="006F0228" w:rsidRDefault="006F0228" w:rsidP="006F0228">
      <w:pPr>
        <w:pStyle w:val="Caption"/>
        <w:jc w:val="center"/>
      </w:pPr>
      <w:bookmarkStart w:id="106" w:name="_Ref389521288"/>
      <w:r>
        <w:t xml:space="preserve">рис. </w:t>
      </w:r>
      <w:r>
        <w:fldChar w:fldCharType="begin"/>
      </w:r>
      <w:r>
        <w:instrText xml:space="preserve"> SEQ рис. \* ARABIC </w:instrText>
      </w:r>
      <w:r>
        <w:fldChar w:fldCharType="separate"/>
      </w:r>
      <w:r w:rsidR="00374809">
        <w:rPr>
          <w:noProof/>
        </w:rPr>
        <w:t>5</w:t>
      </w:r>
      <w:r>
        <w:fldChar w:fldCharType="end"/>
      </w:r>
      <w:bookmarkEnd w:id="106"/>
    </w:p>
    <w:p w14:paraId="0CF28184" w14:textId="789F5167" w:rsidR="006F0228" w:rsidRDefault="006F0228" w:rsidP="006F0228">
      <w:pPr>
        <w:ind w:firstLine="720"/>
      </w:pPr>
      <w:r>
        <w:lastRenderedPageBreak/>
        <w:t xml:space="preserve">На </w:t>
      </w:r>
      <w:r>
        <w:fldChar w:fldCharType="begin"/>
      </w:r>
      <w:r>
        <w:instrText xml:space="preserve"> REF _Ref389521288 \h </w:instrText>
      </w:r>
      <w:r>
        <w:fldChar w:fldCharType="separate"/>
      </w:r>
      <w:r>
        <w:t xml:space="preserve">рис. </w:t>
      </w:r>
      <w:r>
        <w:rPr>
          <w:noProof/>
        </w:rPr>
        <w:t>5</w:t>
      </w:r>
      <w:r>
        <w:fldChar w:fldCharType="end"/>
      </w:r>
      <w:r w:rsidRPr="006F0228">
        <w:t xml:space="preserve"> </w:t>
      </w:r>
      <w:r>
        <w:t>показан пример ортогональных, на интервале Тs, сигналов разных частот s1(t), s2(t), представляющих «1» и «0». Для определения принятого символа в корреляционном приемнике необходимы два опорных сигнала, являющихся копиями сигналов s1(t) и s2(t). Среднее, на интервале Тs, значение сигнала   s1(t)s2(t) равно нулю, среднее значение сигнала   s2(t)s2(t), как и s1(t)s1(t), положительно. Чтобы сигналы разных частот были ортогональны, необходимо определенное соотношение между значениями разности частот и длительностью символа – временем интегрирования.</w:t>
      </w:r>
    </w:p>
    <w:p w14:paraId="42F0206C" w14:textId="53DE14E8" w:rsidR="00374809" w:rsidRDefault="00374809" w:rsidP="006F0228">
      <w:pPr>
        <w:ind w:firstLine="720"/>
      </w:pPr>
      <w:r w:rsidRPr="00374809">
        <w:t>Ортогональными, на интервале времени T=π/ω, независимо от момента начала интегрирования, являются сигналы sin ωt и  cos ωt:</w:t>
      </w:r>
    </w:p>
    <w:p w14:paraId="13462B29" w14:textId="77777777" w:rsidR="00374809" w:rsidRDefault="00374809" w:rsidP="00374809">
      <w:pPr>
        <w:keepNext/>
        <w:ind w:firstLine="720"/>
        <w:jc w:val="center"/>
      </w:pPr>
      <w:r>
        <w:rPr>
          <w:noProof/>
          <w:lang w:val="en-US"/>
        </w:rPr>
        <w:drawing>
          <wp:inline distT="0" distB="0" distL="0" distR="0" wp14:anchorId="0840E71B" wp14:editId="7AA036A5">
            <wp:extent cx="2894965"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4965" cy="1562100"/>
                    </a:xfrm>
                    <a:prstGeom prst="rect">
                      <a:avLst/>
                    </a:prstGeom>
                    <a:noFill/>
                  </pic:spPr>
                </pic:pic>
              </a:graphicData>
            </a:graphic>
          </wp:inline>
        </w:drawing>
      </w:r>
    </w:p>
    <w:p w14:paraId="306B0470" w14:textId="44E0EA93" w:rsidR="00374809" w:rsidRDefault="00374809" w:rsidP="00374809">
      <w:pPr>
        <w:pStyle w:val="Caption"/>
        <w:jc w:val="center"/>
      </w:pPr>
      <w:r>
        <w:t xml:space="preserve">рис. </w:t>
      </w:r>
      <w:r>
        <w:fldChar w:fldCharType="begin"/>
      </w:r>
      <w:r>
        <w:instrText xml:space="preserve"> SEQ рис. \* ARABIC </w:instrText>
      </w:r>
      <w:r>
        <w:fldChar w:fldCharType="separate"/>
      </w:r>
      <w:r>
        <w:rPr>
          <w:noProof/>
        </w:rPr>
        <w:t>6</w:t>
      </w:r>
      <w:r>
        <w:fldChar w:fldCharType="end"/>
      </w:r>
    </w:p>
    <w:p w14:paraId="5F613E82" w14:textId="14960885" w:rsidR="00374809" w:rsidRDefault="00374809" w:rsidP="00374809">
      <w:pPr>
        <w:keepNext/>
        <w:ind w:firstLine="720"/>
      </w:pPr>
      <w:r w:rsidRPr="00374809">
        <w:t>Если опорный сигнал идентичен переданному сигналу и синхронизирован с ним по времени, корреляционный приемник работает как согласованный фильтр, собирая всю энергию принятого сигнала к моменту его окончания. Корреляционный приемник может заменить согласованный фильтр, если известен момент прихода сигнала. Это возможно в цифровых системах, где границы символов указывают тактовые импульсы (после завершения тактовой синхронизации)</w:t>
      </w:r>
      <w:r>
        <w:t>.</w:t>
      </w:r>
    </w:p>
    <w:p w14:paraId="07CC6A09" w14:textId="73848847" w:rsidR="006F0228" w:rsidRDefault="006F0228" w:rsidP="00155EE1">
      <w:pPr>
        <w:pStyle w:val="Heading2"/>
        <w:numPr>
          <w:ilvl w:val="1"/>
          <w:numId w:val="10"/>
        </w:numPr>
      </w:pPr>
      <w:bookmarkStart w:id="107" w:name="_Toc389524098"/>
      <w:r>
        <w:t>Цифровая свертка</w:t>
      </w:r>
      <w:bookmarkEnd w:id="107"/>
    </w:p>
    <w:p w14:paraId="72C2E0BB" w14:textId="1277406F" w:rsidR="009835D5" w:rsidRDefault="009835D5" w:rsidP="009835D5">
      <w:pPr>
        <w:ind w:firstLine="360"/>
      </w:pPr>
      <w:r w:rsidRPr="009835D5">
        <w:t>Свёртка (англ. Convolution) — это базовая операция в задачах цифровой обработки сигналов.</w:t>
      </w:r>
      <w:r>
        <w:t xml:space="preserve"> Формула свертки приведена ниже.</w:t>
      </w:r>
    </w:p>
    <w:p w14:paraId="15FC4B33" w14:textId="77777777" w:rsidR="009835D5" w:rsidRDefault="009835D5" w:rsidP="009835D5">
      <w:pPr>
        <w:keepNext/>
        <w:ind w:firstLine="360"/>
      </w:pPr>
      <m:oMathPara>
        <m:oMath>
          <m:r>
            <m:rPr>
              <m:sty m:val="p"/>
            </m:rPr>
            <w:rPr>
              <w:rFonts w:ascii="Cambria Math" w:hAnsi="Cambria Math"/>
            </w:rPr>
            <m:t>y</m:t>
          </m:r>
          <m:d>
            <m:dPr>
              <m:begChr m:val="["/>
              <m:endChr m:val="]"/>
              <m:ctrlPr>
                <w:rPr>
                  <w:rFonts w:ascii="Cambria Math" w:hAnsi="Cambria Math"/>
                </w:rPr>
              </m:ctrlPr>
            </m:dPr>
            <m:e>
              <m:r>
                <w:rPr>
                  <w:rFonts w:ascii="Cambria Math" w:hAnsi="Cambria Math"/>
                </w:rPr>
                <m:t>n</m:t>
              </m:r>
            </m:e>
          </m:d>
          <m:r>
            <w:rPr>
              <w:rFonts w:ascii="Cambria Math" w:hAnsi="Cambria Math"/>
            </w:rPr>
            <m:t>=</m:t>
          </m:r>
          <m:nary>
            <m:naryPr>
              <m:chr m:val="∑"/>
              <m:limLoc m:val="subSup"/>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n-k</m:t>
                  </m:r>
                </m:e>
              </m:d>
              <m:r>
                <w:rPr>
                  <w:rFonts w:ascii="Cambria Math" w:hAnsi="Cambria Math"/>
                </w:rPr>
                <m:t>∙h[k]</m:t>
              </m:r>
            </m:e>
          </m:nary>
        </m:oMath>
      </m:oMathPara>
    </w:p>
    <w:p w14:paraId="35FEFE87" w14:textId="0E011773" w:rsidR="009835D5" w:rsidRDefault="009835D5" w:rsidP="009835D5">
      <w:pPr>
        <w:pStyle w:val="Caption"/>
        <w:jc w:val="center"/>
      </w:pPr>
      <w:r>
        <w:t xml:space="preserve">фор. </w:t>
      </w:r>
      <w:r>
        <w:fldChar w:fldCharType="begin"/>
      </w:r>
      <w:r>
        <w:instrText xml:space="preserve"> SEQ фор. \* ARABIC </w:instrText>
      </w:r>
      <w:r>
        <w:fldChar w:fldCharType="separate"/>
      </w:r>
      <w:r w:rsidR="00623ABE">
        <w:rPr>
          <w:noProof/>
        </w:rPr>
        <w:t>33</w:t>
      </w:r>
      <w:r>
        <w:fldChar w:fldCharType="end"/>
      </w:r>
    </w:p>
    <w:p w14:paraId="13CC427D" w14:textId="77777777" w:rsidR="009835D5" w:rsidRDefault="009835D5" w:rsidP="009835D5">
      <w:pPr>
        <w:ind w:firstLine="360"/>
      </w:pPr>
    </w:p>
    <w:p w14:paraId="05E67B69" w14:textId="77777777" w:rsidR="009835D5" w:rsidRPr="009835D5" w:rsidRDefault="009835D5" w:rsidP="009835D5">
      <w:pPr>
        <w:ind w:firstLine="360"/>
      </w:pPr>
    </w:p>
    <w:p w14:paraId="3E6D02DB" w14:textId="53BC281A" w:rsidR="009835D5" w:rsidRDefault="009835D5" w:rsidP="009835D5">
      <w:pPr>
        <w:ind w:firstLine="720"/>
      </w:pPr>
      <w:r>
        <w:t xml:space="preserve">Любая линейная система осуществляет свертку входного сигнала со своей импульсной характеристикой. Это записывается так: </w:t>
      </w:r>
      <w:r>
        <w:rPr>
          <w:lang w:val="en-US"/>
        </w:rPr>
        <w:t>y</w:t>
      </w:r>
      <w:r w:rsidRPr="009835D5">
        <w:t>[</w:t>
      </w:r>
      <w:r>
        <w:rPr>
          <w:lang w:val="en-US"/>
        </w:rPr>
        <w:t>n</w:t>
      </w:r>
      <w:r w:rsidRPr="009835D5">
        <w:t>]=</w:t>
      </w:r>
      <w:r>
        <w:rPr>
          <w:lang w:val="en-US"/>
        </w:rPr>
        <w:t>x</w:t>
      </w:r>
      <w:r w:rsidRPr="009835D5">
        <w:t>[</w:t>
      </w:r>
      <w:r>
        <w:rPr>
          <w:lang w:val="en-US"/>
        </w:rPr>
        <w:t>n</w:t>
      </w:r>
      <w:r w:rsidRPr="009835D5">
        <w:t>]*</w:t>
      </w:r>
      <w:r>
        <w:rPr>
          <w:lang w:val="en-US"/>
        </w:rPr>
        <w:t>h</w:t>
      </w:r>
      <w:r w:rsidRPr="009835D5">
        <w:t>[</w:t>
      </w:r>
      <w:r>
        <w:rPr>
          <w:lang w:val="en-US"/>
        </w:rPr>
        <w:t>n</w:t>
      </w:r>
      <w:r w:rsidRPr="009835D5">
        <w:t>]</w:t>
      </w:r>
      <w:r>
        <w:t xml:space="preserve">. Функция </w:t>
      </w:r>
      <w:r>
        <w:rPr>
          <w:lang w:val="en-US"/>
        </w:rPr>
        <w:t>h</w:t>
      </w:r>
      <w:r w:rsidRPr="009835D5">
        <w:t>[</w:t>
      </w:r>
      <w:r>
        <w:rPr>
          <w:lang w:val="en-US"/>
        </w:rPr>
        <w:t>n</w:t>
      </w:r>
      <w:r w:rsidRPr="009835D5">
        <w:t>]</w:t>
      </w:r>
      <w:r>
        <w:t xml:space="preserve"> называется ядром свертки, или импульсной характеристикой линейной системы.</w:t>
      </w:r>
    </w:p>
    <w:p w14:paraId="438CCB0B" w14:textId="77777777" w:rsidR="009835D5" w:rsidRDefault="009835D5" w:rsidP="009835D5">
      <w:pPr>
        <w:ind w:firstLine="720"/>
      </w:pPr>
      <w:r>
        <w:t>Обычно все сигналы, обрабатываемые на компьютере, имеют конечную продолжительность (т.е. отличны от нуля лишь на конечном отрезке). Рассмотрим, что происходит с сигналом конечной продолжительности, когда его сворачивают с конечным ядром свертки. Пусть сигнал x[n] отличен от нуля только на отрезке от 0 до N-1 включительно («имеет длину N»). Пусть ядро свертки h[n] отлично от нуля на отрезке от –</w:t>
      </w:r>
      <w:r>
        <w:rPr>
          <w:lang w:val="en-US"/>
        </w:rPr>
        <w:t>m</w:t>
      </w:r>
      <w:r w:rsidRPr="009835D5">
        <w:rPr>
          <w:vertAlign w:val="subscript"/>
        </w:rPr>
        <w:t>1</w:t>
      </w:r>
      <w:r w:rsidRPr="009835D5">
        <w:t xml:space="preserve"> </w:t>
      </w:r>
      <w:r>
        <w:t xml:space="preserve">до </w:t>
      </w:r>
      <w:r>
        <w:rPr>
          <w:lang w:val="en-US"/>
        </w:rPr>
        <w:t>m</w:t>
      </w:r>
      <w:r w:rsidRPr="009835D5">
        <w:rPr>
          <w:vertAlign w:val="subscript"/>
        </w:rPr>
        <w:t>2</w:t>
      </w:r>
      <w:r w:rsidRPr="009835D5">
        <w:t xml:space="preserve"> </w:t>
      </w:r>
      <w:r>
        <w:t>включительно, состоящем из M точек</w:t>
      </w:r>
      <w:r w:rsidRPr="009835D5">
        <w:t xml:space="preserve"> </w:t>
      </w:r>
      <w:r>
        <w:t>(</w:t>
      </w:r>
      <w:r>
        <w:rPr>
          <w:lang w:val="en-US"/>
        </w:rPr>
        <w:t>M</w:t>
      </w:r>
      <w:r>
        <w:t>=</w:t>
      </w:r>
      <w:r>
        <w:rPr>
          <w:lang w:val="en-US"/>
        </w:rPr>
        <w:t>m</w:t>
      </w:r>
      <w:r w:rsidRPr="009835D5">
        <w:rPr>
          <w:vertAlign w:val="subscript"/>
        </w:rPr>
        <w:t>1</w:t>
      </w:r>
      <w:r w:rsidRPr="009835D5">
        <w:t>+</w:t>
      </w:r>
      <w:r>
        <w:rPr>
          <w:lang w:val="en-US"/>
        </w:rPr>
        <w:t>m</w:t>
      </w:r>
      <w:r w:rsidRPr="009835D5">
        <w:rPr>
          <w:vertAlign w:val="subscript"/>
        </w:rPr>
        <w:t>2</w:t>
      </w:r>
      <w:r w:rsidRPr="009835D5">
        <w:t>+1</w:t>
      </w:r>
      <w:r>
        <w:t xml:space="preserve"> ). Тогда при подстановке этих сигналов в формулу свертки, мы</w:t>
      </w:r>
      <w:r w:rsidRPr="009835D5">
        <w:t xml:space="preserve"> </w:t>
      </w:r>
      <w:r>
        <w:t>получим сигнал y[n], который отличен от нуля на отрезке от –</w:t>
      </w:r>
      <w:r w:rsidRPr="009835D5">
        <w:t>m</w:t>
      </w:r>
      <w:r w:rsidRPr="009835D5">
        <w:rPr>
          <w:vertAlign w:val="subscript"/>
        </w:rPr>
        <w:t>1</w:t>
      </w:r>
      <w:r w:rsidRPr="009835D5">
        <w:t xml:space="preserve"> до </w:t>
      </w:r>
      <w:r>
        <w:rPr>
          <w:lang w:val="en-US"/>
        </w:rPr>
        <w:t>N</w:t>
      </w:r>
      <w:r w:rsidRPr="009835D5">
        <w:t>-1+</w:t>
      </w:r>
      <w:r>
        <w:rPr>
          <w:lang w:val="en-US"/>
        </w:rPr>
        <w:t>m</w:t>
      </w:r>
      <w:r w:rsidRPr="009835D5">
        <w:rPr>
          <w:vertAlign w:val="subscript"/>
        </w:rPr>
        <w:t>2</w:t>
      </w:r>
      <w:r w:rsidRPr="009835D5">
        <w:t xml:space="preserve"> </w:t>
      </w:r>
      <w:r>
        <w:t xml:space="preserve">включительно. Таким образом длина результирующего сигнала равна </w:t>
      </w:r>
      <w:r>
        <w:rPr>
          <w:lang w:val="en-US"/>
        </w:rPr>
        <w:t>N</w:t>
      </w:r>
      <w:r w:rsidRPr="009835D5">
        <w:t>+</w:t>
      </w:r>
      <w:r>
        <w:rPr>
          <w:lang w:val="en-US"/>
        </w:rPr>
        <w:t>M</w:t>
      </w:r>
      <w:r w:rsidRPr="009835D5">
        <w:t>-1</w:t>
      </w:r>
      <w:r>
        <w:t xml:space="preserve">, т.е. сумме длин исходного сигнала и ядра свертки минус один. </w:t>
      </w:r>
    </w:p>
    <w:p w14:paraId="01D84981" w14:textId="22294ABC" w:rsidR="009835D5" w:rsidRDefault="009835D5" w:rsidP="009835D5">
      <w:pPr>
        <w:ind w:firstLine="720"/>
      </w:pPr>
      <w:r>
        <w:t>Итак, операция свертки расширяет сигнал на M-1 точку, где M – длина ядра свертки</w:t>
      </w:r>
      <w:r w:rsidRPr="009835D5">
        <w:t>.</w:t>
      </w:r>
    </w:p>
    <w:p w14:paraId="4D978A91" w14:textId="5BD913E0" w:rsidR="00902F61" w:rsidRDefault="00902F61" w:rsidP="009835D5">
      <w:pPr>
        <w:ind w:firstLine="720"/>
      </w:pPr>
      <w:r>
        <w:t>Свойства свертки:</w:t>
      </w:r>
    </w:p>
    <w:p w14:paraId="165B25C0" w14:textId="0F4B3B17" w:rsidR="00902F61" w:rsidRDefault="00902F61" w:rsidP="00A12C25">
      <w:pPr>
        <w:pStyle w:val="ListParagraph"/>
        <w:numPr>
          <w:ilvl w:val="0"/>
          <w:numId w:val="19"/>
        </w:numPr>
      </w:pPr>
      <w:r w:rsidRPr="00A12C25">
        <w:rPr>
          <w:lang w:val="en-US"/>
        </w:rPr>
        <w:t>x</w:t>
      </w:r>
      <w:r w:rsidRPr="00902F61">
        <w:t>[</w:t>
      </w:r>
      <w:r w:rsidRPr="00A12C25">
        <w:rPr>
          <w:lang w:val="en-US"/>
        </w:rPr>
        <w:t>n</w:t>
      </w:r>
      <w:r w:rsidRPr="00902F61">
        <w:t>]*</w:t>
      </w:r>
      <w:r w:rsidRPr="00A12C25">
        <w:rPr>
          <w:lang w:val="en-US"/>
        </w:rPr>
        <w:t>y</w:t>
      </w:r>
      <w:r w:rsidRPr="00902F61">
        <w:t>[</w:t>
      </w:r>
      <w:r w:rsidRPr="00A12C25">
        <w:rPr>
          <w:lang w:val="en-US"/>
        </w:rPr>
        <w:t>n</w:t>
      </w:r>
      <w:r w:rsidRPr="00902F61">
        <w:t>]</w:t>
      </w:r>
      <w:r>
        <w:t xml:space="preserve"> </w:t>
      </w:r>
      <w:r w:rsidRPr="00902F61">
        <w:t>=</w:t>
      </w:r>
      <w:r>
        <w:t xml:space="preserve"> </w:t>
      </w:r>
      <w:r w:rsidRPr="00A12C25">
        <w:rPr>
          <w:lang w:val="en-US"/>
        </w:rPr>
        <w:t>y</w:t>
      </w:r>
      <w:r w:rsidRPr="00902F61">
        <w:t>[</w:t>
      </w:r>
      <w:r w:rsidRPr="00A12C25">
        <w:rPr>
          <w:lang w:val="en-US"/>
        </w:rPr>
        <w:t>n</w:t>
      </w:r>
      <w:r w:rsidRPr="00902F61">
        <w:t>]*</w:t>
      </w:r>
      <w:r w:rsidRPr="00A12C25">
        <w:rPr>
          <w:lang w:val="en-US"/>
        </w:rPr>
        <w:t>x</w:t>
      </w:r>
      <w:r w:rsidRPr="00902F61">
        <w:t>[</w:t>
      </w:r>
      <w:r w:rsidRPr="00A12C25">
        <w:rPr>
          <w:lang w:val="en-US"/>
        </w:rPr>
        <w:t>n</w:t>
      </w:r>
      <w:r w:rsidRPr="00902F61">
        <w:t xml:space="preserve">] </w:t>
      </w:r>
      <w:r>
        <w:t>- можно переставлять местами исходный сигнал и ядро свертки – это свойство р</w:t>
      </w:r>
      <w:r w:rsidR="00A12C25">
        <w:t>едко используется на практике.</w:t>
      </w:r>
    </w:p>
    <w:p w14:paraId="6DA43BE0" w14:textId="525F207D" w:rsidR="00902F61" w:rsidRDefault="00902F61" w:rsidP="00A12C25">
      <w:pPr>
        <w:pStyle w:val="ListParagraph"/>
        <w:numPr>
          <w:ilvl w:val="0"/>
          <w:numId w:val="19"/>
        </w:numPr>
      </w:pPr>
      <w:r>
        <w:t>(x[n]</w:t>
      </w:r>
      <w:r w:rsidRPr="00A12C25">
        <w:rPr>
          <w:rFonts w:ascii="Cambria Math" w:hAnsi="Cambria Math" w:cs="Cambria Math"/>
        </w:rPr>
        <w:t>∗</w:t>
      </w:r>
      <w:r>
        <w:t>y[n])</w:t>
      </w:r>
      <w:r w:rsidRPr="00A12C25">
        <w:rPr>
          <w:rFonts w:ascii="Cambria Math" w:hAnsi="Cambria Math" w:cs="Cambria Math"/>
        </w:rPr>
        <w:t>∗</w:t>
      </w:r>
      <w:r>
        <w:t>z[n] = x[n]</w:t>
      </w:r>
      <w:r w:rsidRPr="00A12C25">
        <w:rPr>
          <w:rFonts w:ascii="Cambria Math" w:hAnsi="Cambria Math" w:cs="Cambria Math"/>
        </w:rPr>
        <w:t>∗</w:t>
      </w:r>
      <w:r>
        <w:t>(y[n]</w:t>
      </w:r>
      <w:r w:rsidRPr="00A12C25">
        <w:rPr>
          <w:rFonts w:ascii="Cambria Math" w:hAnsi="Cambria Math" w:cs="Cambria Math"/>
        </w:rPr>
        <w:t>∗</w:t>
      </w:r>
      <w:r>
        <w:t xml:space="preserve">z[n]) - </w:t>
      </w:r>
      <w:r w:rsidRPr="00A12C25">
        <w:rPr>
          <w:rFonts w:cs="Times New Roman"/>
        </w:rPr>
        <w:t>вместо</w:t>
      </w:r>
      <w:r>
        <w:t xml:space="preserve"> </w:t>
      </w:r>
      <w:r w:rsidRPr="00A12C25">
        <w:rPr>
          <w:rFonts w:cs="Times New Roman"/>
        </w:rPr>
        <w:t>того</w:t>
      </w:r>
      <w:r>
        <w:t xml:space="preserve">, </w:t>
      </w:r>
      <w:r w:rsidRPr="00A12C25">
        <w:rPr>
          <w:rFonts w:cs="Times New Roman"/>
        </w:rPr>
        <w:t>чтобы</w:t>
      </w:r>
      <w:r>
        <w:t xml:space="preserve"> </w:t>
      </w:r>
      <w:r w:rsidRPr="00A12C25">
        <w:rPr>
          <w:rFonts w:cs="Times New Roman"/>
        </w:rPr>
        <w:t>проводить</w:t>
      </w:r>
      <w:r>
        <w:t xml:space="preserve"> свертку по очереди в разных системах, можно получить систему с ядром (y[n]</w:t>
      </w:r>
      <w:r w:rsidRPr="00A12C25">
        <w:rPr>
          <w:rFonts w:ascii="Cambria Math" w:hAnsi="Cambria Math" w:cs="Cambria Math"/>
        </w:rPr>
        <w:t>∗</w:t>
      </w:r>
      <w:r>
        <w:t xml:space="preserve"> z[n]), </w:t>
      </w:r>
      <w:r w:rsidRPr="00A12C25">
        <w:rPr>
          <w:rFonts w:cs="Times New Roman"/>
        </w:rPr>
        <w:t>которая</w:t>
      </w:r>
      <w:r>
        <w:t xml:space="preserve"> </w:t>
      </w:r>
      <w:r w:rsidRPr="00A12C25">
        <w:rPr>
          <w:rFonts w:cs="Times New Roman"/>
        </w:rPr>
        <w:t>является</w:t>
      </w:r>
      <w:r>
        <w:t xml:space="preserve"> </w:t>
      </w:r>
      <w:r w:rsidRPr="00A12C25">
        <w:rPr>
          <w:rFonts w:cs="Times New Roman"/>
        </w:rPr>
        <w:t>суперпозицией</w:t>
      </w:r>
      <w:r>
        <w:t xml:space="preserve"> </w:t>
      </w:r>
      <w:r w:rsidRPr="00A12C25">
        <w:rPr>
          <w:rFonts w:cs="Times New Roman"/>
        </w:rPr>
        <w:t>систем</w:t>
      </w:r>
      <w:r>
        <w:t xml:space="preserve"> y[n] </w:t>
      </w:r>
      <w:r w:rsidRPr="00A12C25">
        <w:rPr>
          <w:rFonts w:cs="Times New Roman"/>
        </w:rPr>
        <w:t>и</w:t>
      </w:r>
      <w:r>
        <w:t xml:space="preserve"> z[n]. </w:t>
      </w:r>
    </w:p>
    <w:p w14:paraId="49ABB8B0" w14:textId="61229CAB" w:rsidR="00902F61" w:rsidRPr="009835D5" w:rsidRDefault="00902F61" w:rsidP="00A12C25">
      <w:pPr>
        <w:pStyle w:val="ListParagraph"/>
        <w:numPr>
          <w:ilvl w:val="0"/>
          <w:numId w:val="19"/>
        </w:numPr>
      </w:pPr>
      <w:r>
        <w:t>x[n]</w:t>
      </w:r>
      <w:r w:rsidRPr="00A12C25">
        <w:rPr>
          <w:rFonts w:ascii="Cambria Math" w:hAnsi="Cambria Math" w:cs="Cambria Math"/>
        </w:rPr>
        <w:t>∗</w:t>
      </w:r>
      <w:r>
        <w:t xml:space="preserve"> y[n]+ x[n]</w:t>
      </w:r>
      <w:r w:rsidRPr="00A12C25">
        <w:rPr>
          <w:rFonts w:ascii="Cambria Math" w:hAnsi="Cambria Math" w:cs="Cambria Math"/>
        </w:rPr>
        <w:t>∗</w:t>
      </w:r>
      <w:r>
        <w:t xml:space="preserve"> z[n] = x[n]</w:t>
      </w:r>
      <w:r w:rsidRPr="00A12C25">
        <w:rPr>
          <w:rFonts w:ascii="Cambria Math" w:hAnsi="Cambria Math" w:cs="Cambria Math"/>
        </w:rPr>
        <w:t>∗</w:t>
      </w:r>
      <w:r>
        <w:t xml:space="preserve">(y[n]+ z[n]) </w:t>
      </w:r>
      <w:r>
        <w:cr/>
      </w:r>
    </w:p>
    <w:p w14:paraId="0B4AE83D" w14:textId="59B247EE" w:rsidR="009835D5" w:rsidRDefault="009835D5" w:rsidP="009835D5">
      <w:pPr>
        <w:ind w:firstLine="720"/>
      </w:pPr>
      <w:r>
        <w:t xml:space="preserve"> </w:t>
      </w:r>
    </w:p>
    <w:p w14:paraId="3464E7B0" w14:textId="77777777" w:rsidR="009835D5" w:rsidRPr="009835D5" w:rsidRDefault="009835D5" w:rsidP="009835D5">
      <w:pPr>
        <w:ind w:firstLine="720"/>
      </w:pPr>
    </w:p>
    <w:p w14:paraId="568303B4" w14:textId="7B31EA27" w:rsidR="00830436" w:rsidRDefault="00830436">
      <w:pPr>
        <w:spacing w:line="259" w:lineRule="auto"/>
      </w:pPr>
      <w:r>
        <w:br w:type="page"/>
      </w:r>
    </w:p>
    <w:p w14:paraId="532A9B3C" w14:textId="50D72A77" w:rsidR="00A12288" w:rsidRDefault="00A12288" w:rsidP="00A12288">
      <w:pPr>
        <w:pStyle w:val="Heading1"/>
      </w:pPr>
      <w:bookmarkStart w:id="108" w:name="_Toc389524099"/>
      <w:r>
        <w:lastRenderedPageBreak/>
        <w:t>Реализация алгоритма</w:t>
      </w:r>
      <w:bookmarkEnd w:id="108"/>
    </w:p>
    <w:p w14:paraId="51621C60" w14:textId="087690A9" w:rsidR="00155EE1" w:rsidRDefault="00155EE1" w:rsidP="00155EE1">
      <w:pPr>
        <w:pStyle w:val="Heading2"/>
        <w:numPr>
          <w:ilvl w:val="1"/>
          <w:numId w:val="2"/>
        </w:numPr>
      </w:pPr>
      <w:r>
        <w:t>Формулы из программы (алгоритма)</w:t>
      </w:r>
    </w:p>
    <w:p w14:paraId="74B5F081" w14:textId="77914D70" w:rsidR="00155EE1" w:rsidRDefault="009B4C65" w:rsidP="00155EE1">
      <w:r>
        <w:t>Есть пустые участки, на которой сигнал принимает занчение близкое к нулю. Поэтому не был поставлен фиксированный пороговой уровень, а поределение фрейа было связано с выычисляемой зарагнее энергией сигнала (дисперсийей)</w:t>
      </w:r>
      <w:r w:rsidR="0041552A">
        <w:t xml:space="preserve">. + сами амплитуды могут меняться от устройства к устройсвту. Можно уазать только относительный порог между фреймом и «паузой». </w:t>
      </w:r>
    </w:p>
    <w:p w14:paraId="1C54C44A" w14:textId="71CA2323" w:rsidR="0041552A" w:rsidRDefault="0041552A" w:rsidP="00155EE1">
      <w:r>
        <w:t xml:space="preserve">Задание эталонов. Повторить рисунки. Как их задали. Мы точно знали что они синусоидальные. </w:t>
      </w:r>
    </w:p>
    <w:p w14:paraId="46EC3539" w14:textId="4117A979" w:rsidR="00FF511B" w:rsidRDefault="00FF511B" w:rsidP="00155EE1">
      <w:r>
        <w:t>Рассказать про сборку битов в число!</w:t>
      </w:r>
      <w:bookmarkStart w:id="109" w:name="_GoBack"/>
      <w:bookmarkEnd w:id="109"/>
    </w:p>
    <w:p w14:paraId="72B2F444" w14:textId="31F162BE" w:rsidR="0041552A" w:rsidRDefault="0041552A" w:rsidP="00155EE1">
      <w:r>
        <w:t xml:space="preserve">Попытаться передрать коды хемминга! Есть риск бакина. В теорию тоже попихать их. </w:t>
      </w:r>
    </w:p>
    <w:p w14:paraId="3648D0C9" w14:textId="1553B24F" w:rsidR="00FF511B" w:rsidRDefault="00FF511B" w:rsidP="00155EE1">
      <w:r>
        <w:t>Сделать блоксхемы из маткада.</w:t>
      </w:r>
    </w:p>
    <w:p w14:paraId="1465F0B0" w14:textId="25CF455D" w:rsidR="0041552A" w:rsidRPr="00155EE1" w:rsidRDefault="0041552A" w:rsidP="00155EE1">
      <w:r>
        <w:t>Попытаться описать приложение с телефона блоксхемой.</w:t>
      </w:r>
    </w:p>
    <w:p w14:paraId="679CC880" w14:textId="378A9CD4" w:rsidR="00D64655" w:rsidRDefault="00D64655" w:rsidP="00A12288">
      <w:pPr>
        <w:pStyle w:val="Heading1"/>
      </w:pPr>
      <w:bookmarkStart w:id="110" w:name="_Toc389524100"/>
      <w:r>
        <w:t>Список литературы</w:t>
      </w:r>
      <w:bookmarkEnd w:id="110"/>
    </w:p>
    <w:p w14:paraId="573F3412" w14:textId="77B3E575" w:rsidR="00D64655" w:rsidRDefault="00D64655" w:rsidP="00D64655">
      <w:pPr>
        <w:pStyle w:val="ListParagraph"/>
        <w:numPr>
          <w:ilvl w:val="0"/>
          <w:numId w:val="6"/>
        </w:numPr>
      </w:pPr>
      <w:r>
        <w:t>Информационный бюллеень №137 Всемирной организации здравоохранения март 2013г.</w:t>
      </w:r>
    </w:p>
    <w:p w14:paraId="314B6C91" w14:textId="70CABC2D" w:rsidR="006E0ED5" w:rsidRDefault="006E0ED5" w:rsidP="00832658">
      <w:pPr>
        <w:pStyle w:val="ListParagraph"/>
        <w:numPr>
          <w:ilvl w:val="1"/>
          <w:numId w:val="6"/>
        </w:numPr>
      </w:pPr>
      <w:r>
        <w:t>(1) Мировой отчет по неинфекционным заболеваниям, 2010 г. Женева, ВОЗ</w:t>
      </w:r>
    </w:p>
    <w:p w14:paraId="0C9F9788" w14:textId="2EE72CE5" w:rsidR="006E0ED5" w:rsidRPr="006E0ED5" w:rsidRDefault="006E0ED5" w:rsidP="00832658">
      <w:pPr>
        <w:pStyle w:val="ListParagraph"/>
        <w:numPr>
          <w:ilvl w:val="1"/>
          <w:numId w:val="6"/>
        </w:numPr>
        <w:rPr>
          <w:lang w:val="en-US"/>
        </w:rPr>
      </w:pPr>
      <w:r w:rsidRPr="006E0ED5">
        <w:rPr>
          <w:lang w:val="en-US"/>
        </w:rPr>
        <w:t>(2) Global atlas on cardiovascular disease prevention and control. Geneva: World Health Organization; 2011.</w:t>
      </w:r>
    </w:p>
    <w:p w14:paraId="43A02686" w14:textId="3459683E" w:rsidR="006E0ED5" w:rsidRPr="006E0ED5" w:rsidRDefault="006E0ED5" w:rsidP="00832658">
      <w:pPr>
        <w:pStyle w:val="ListParagraph"/>
        <w:numPr>
          <w:ilvl w:val="1"/>
          <w:numId w:val="6"/>
        </w:numPr>
        <w:rPr>
          <w:lang w:val="en-US"/>
        </w:rPr>
      </w:pPr>
      <w:r w:rsidRPr="006E0ED5">
        <w:rPr>
          <w:lang w:val="en-US"/>
        </w:rPr>
        <w:t>(3) Mathers CD, Loncar D. Projections of global mortality and burden of disease from 2002 to 2030. PLoS Med 2006; 3(11):e442.</w:t>
      </w:r>
    </w:p>
    <w:p w14:paraId="08CF6523" w14:textId="75D00227" w:rsidR="006E0ED5" w:rsidRDefault="006E0ED5" w:rsidP="00832658">
      <w:pPr>
        <w:pStyle w:val="ListParagraph"/>
        <w:numPr>
          <w:ilvl w:val="1"/>
          <w:numId w:val="6"/>
        </w:numPr>
      </w:pPr>
      <w:r w:rsidRPr="006E0ED5">
        <w:rPr>
          <w:lang w:val="en-US"/>
        </w:rPr>
        <w:t xml:space="preserve">(4) Lim SS, Vos T, Flaxman AD, Danaei G, Shibuya K, Adair-Rohani H et al. A comparative risk assessment of burden of disease and injury attributable to 67 risk factors and risk factor clusters in 21 regions, 1990-2010: a systematic analysis for the Global Burden of Disease Study 2010. </w:t>
      </w:r>
      <w:r>
        <w:t>Lancet 2012; 380(9859):2224-2260.</w:t>
      </w:r>
    </w:p>
    <w:p w14:paraId="497063DD" w14:textId="1767AE95" w:rsidR="00D64655" w:rsidRDefault="006E0ED5" w:rsidP="006E0ED5">
      <w:pPr>
        <w:pStyle w:val="ListParagraph"/>
        <w:numPr>
          <w:ilvl w:val="1"/>
          <w:numId w:val="6"/>
        </w:numPr>
        <w:rPr>
          <w:lang w:val="en-US"/>
        </w:rPr>
      </w:pPr>
      <w:r w:rsidRPr="006E0ED5">
        <w:rPr>
          <w:lang w:val="en-US"/>
        </w:rPr>
        <w:lastRenderedPageBreak/>
        <w:t>(5) The global burden of disease: 2004 update. Geneva: World Health Organization; 2008.</w:t>
      </w:r>
    </w:p>
    <w:p w14:paraId="79DDF493" w14:textId="5D0705A2" w:rsidR="006459F1" w:rsidRDefault="006459F1" w:rsidP="006459F1">
      <w:pPr>
        <w:pStyle w:val="ListParagraph"/>
        <w:numPr>
          <w:ilvl w:val="0"/>
          <w:numId w:val="6"/>
        </w:numPr>
      </w:pPr>
      <w:r w:rsidRPr="006459F1">
        <w:t>Гоноровский И. С. Радиотехнические цепи и сигналы: Учебник для вузов.— 4-е изд., перераб. и доп. — М.: Радио и связь, 1986. — 512 с.</w:t>
      </w:r>
    </w:p>
    <w:p w14:paraId="21FF1663" w14:textId="32287E53" w:rsidR="00830436" w:rsidRDefault="00830436" w:rsidP="00832658">
      <w:pPr>
        <w:pStyle w:val="ListParagraph"/>
        <w:numPr>
          <w:ilvl w:val="0"/>
          <w:numId w:val="6"/>
        </w:numPr>
      </w:pPr>
      <w:r>
        <w:t>Л.А. Славутский Основы регистрации данных и планирования эксперимента. Учебное пособие: Изд-во ЧГУ, Чебоксары, 2006, 200 с</w:t>
      </w:r>
    </w:p>
    <w:p w14:paraId="6AB7B8E9" w14:textId="0B109B78" w:rsidR="00EF0971" w:rsidRDefault="00EF0971" w:rsidP="00832658">
      <w:pPr>
        <w:pStyle w:val="ListParagraph"/>
        <w:numPr>
          <w:ilvl w:val="0"/>
          <w:numId w:val="6"/>
        </w:numPr>
      </w:pPr>
      <w:r>
        <w:t xml:space="preserve">Введение в цифровую обработку сигналов (математические основы) Алексей Лукин, 2007 Лаборатория компьютерной графики и мультимедиа, МГУ </w:t>
      </w:r>
      <w:r>
        <w:cr/>
      </w:r>
    </w:p>
    <w:p w14:paraId="7996B734" w14:textId="77777777" w:rsidR="00BE638B" w:rsidRDefault="00BE638B" w:rsidP="00BE638B"/>
    <w:p w14:paraId="0D0159C9" w14:textId="07DE1CB6" w:rsidR="00BE638B" w:rsidRDefault="00BE638B">
      <w:pPr>
        <w:spacing w:line="259" w:lineRule="auto"/>
      </w:pPr>
      <w:r>
        <w:br w:type="page"/>
      </w:r>
    </w:p>
    <w:p w14:paraId="6F00176E" w14:textId="331F1BF5" w:rsidR="00BE638B" w:rsidRDefault="00BE638B" w:rsidP="00A12288">
      <w:pPr>
        <w:pStyle w:val="Heading1"/>
      </w:pPr>
      <w:bookmarkStart w:id="111" w:name="_Toc389524101"/>
      <w:r>
        <w:lastRenderedPageBreak/>
        <w:t>Оставлено прозапас</w:t>
      </w:r>
      <w:bookmarkEnd w:id="111"/>
    </w:p>
    <w:p w14:paraId="15290C15" w14:textId="77777777" w:rsidR="00BE638B" w:rsidRDefault="00BE638B" w:rsidP="00BE638B"/>
    <w:p w14:paraId="3318BF45" w14:textId="77777777" w:rsidR="00623ABE" w:rsidRPr="00BF5097" w:rsidRDefault="00623ABE" w:rsidP="00623ABE">
      <w:r w:rsidRPr="00BF5097">
        <w:t>Пусть принятый сигнал имеет вид</w:t>
      </w:r>
    </w:p>
    <w:p w14:paraId="576E96FA" w14:textId="77777777" w:rsidR="00623ABE" w:rsidRPr="00D52C78" w:rsidRDefault="00623ABE" w:rsidP="00623ABE">
      <w:r>
        <w:object w:dxaOrig="1620" w:dyaOrig="320" w14:anchorId="77C30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1pt;height:15.7pt;mso-wrap-distance-left:9.35pt;mso-wrap-distance-top:0;mso-wrap-distance-right:9.35pt;mso-wrap-distance-bottom:0;mso-position-horizontal:absolute;mso-position-horizontal-relative:page;mso-position-vertical:absolute;mso-position-vertical-relative:text" o:ole="" o:allowincell="f" o:allowoverlap="f">
            <v:imagedata r:id="rId21" o:title=""/>
          </v:shape>
          <o:OLEObject Type="Embed" ProgID="Equation.3" ShapeID="_x0000_i1025" DrawAspect="Content" ObjectID="_1463310510" r:id="rId22"/>
        </w:object>
      </w:r>
    </w:p>
    <w:p w14:paraId="48A2D7A7" w14:textId="77777777" w:rsidR="00623ABE" w:rsidRPr="00D52C78" w:rsidRDefault="00623ABE" w:rsidP="00623ABE">
      <w:pPr>
        <w:pStyle w:val="Caption"/>
        <w:rPr>
          <w:sz w:val="24"/>
          <w:szCs w:val="24"/>
        </w:rPr>
      </w:pPr>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Pr>
          <w:noProof/>
        </w:rPr>
        <w:t>34</w:t>
      </w:r>
      <w:r>
        <w:rPr>
          <w:noProof/>
        </w:rPr>
        <w:fldChar w:fldCharType="end"/>
      </w:r>
    </w:p>
    <w:p w14:paraId="2A37EB8D" w14:textId="77777777" w:rsidR="00623ABE" w:rsidRPr="00D52C78" w:rsidRDefault="00623ABE" w:rsidP="00623ABE">
      <w:r w:rsidRPr="00D52C78">
        <w:t xml:space="preserve">где </w:t>
      </w:r>
      <w:r>
        <w:t>s</w:t>
      </w:r>
      <w:r w:rsidRPr="00D52C78">
        <w:t>(</w:t>
      </w:r>
      <w:r>
        <w:t>t</w:t>
      </w:r>
      <w:r w:rsidRPr="00D52C78">
        <w:t xml:space="preserve">) - полезный сигнал известной формы со спектральной плотностью </w:t>
      </w:r>
      <w:r>
        <w:t>F</w:t>
      </w:r>
      <w:r>
        <w:rPr>
          <w:vertAlign w:val="subscript"/>
        </w:rPr>
        <w:t>s</w:t>
      </w:r>
      <w:r w:rsidRPr="00D52C78">
        <w:t>(</w:t>
      </w:r>
      <w:r>
        <w:t>j</w:t>
      </w:r>
      <w:r>
        <w:sym w:font="Symbol" w:char="F077"/>
      </w:r>
      <w:r w:rsidRPr="00D52C78">
        <w:t xml:space="preserve">); </w:t>
      </w:r>
      <w:r>
        <w:t>n</w:t>
      </w:r>
      <w:r w:rsidRPr="00D52C78">
        <w:t>(</w:t>
      </w:r>
      <w:r>
        <w:t>t</w:t>
      </w:r>
      <w:r w:rsidRPr="00D52C78">
        <w:t xml:space="preserve">)стационарный случайный процесс со спектральной плотностью мощности </w:t>
      </w:r>
      <w:r>
        <w:t>F</w:t>
      </w:r>
      <w:r>
        <w:rPr>
          <w:vertAlign w:val="subscript"/>
        </w:rPr>
        <w:t>n</w:t>
      </w:r>
      <w:r w:rsidRPr="00D52C78">
        <w:t>(</w:t>
      </w:r>
      <w:r>
        <w:sym w:font="Symbol" w:char="F077"/>
      </w:r>
      <w:r w:rsidRPr="00D52C78">
        <w:t>).</w:t>
      </w:r>
    </w:p>
    <w:p w14:paraId="3E543772" w14:textId="77777777" w:rsidR="00623ABE" w:rsidRPr="00D52C78" w:rsidRDefault="00623ABE" w:rsidP="00623ABE">
      <w:r w:rsidRPr="00D52C78">
        <w:t>Будем отыскивать оптимальный фильтр в классе линейных фильтров. Тогда сигнал на входе фильтра с учетом принципа суперпозиции можно представить как</w:t>
      </w:r>
    </w:p>
    <w:p w14:paraId="3FDFE53C" w14:textId="77777777" w:rsidR="00623ABE" w:rsidRDefault="00623ABE" w:rsidP="00623ABE">
      <w:r>
        <w:object w:dxaOrig="3340" w:dyaOrig="420" w14:anchorId="109F472B">
          <v:shape id="_x0000_i1026" type="#_x0000_t75" style="width:167.15pt;height:20.7pt;mso-wrap-distance-left:9.35pt;mso-wrap-distance-top:0;mso-wrap-distance-right:9.35pt;mso-wrap-distance-bottom:0;mso-position-horizontal:absolute;mso-position-horizontal-relative:page;mso-position-vertical:absolute;mso-position-vertical-relative:text" o:ole="" o:allowincell="f" o:allowoverlap="f">
            <v:imagedata r:id="rId23" o:title=""/>
          </v:shape>
          <o:OLEObject Type="Embed" ProgID="Equation.3" ShapeID="_x0000_i1026" DrawAspect="Content" ObjectID="_1463310511" r:id="rId24"/>
        </w:object>
      </w:r>
    </w:p>
    <w:p w14:paraId="0B69F9F4" w14:textId="77777777" w:rsidR="00623ABE" w:rsidRDefault="00623ABE" w:rsidP="00623ABE">
      <w:pPr>
        <w:pStyle w:val="Caption"/>
        <w:rPr>
          <w:sz w:val="24"/>
          <w:szCs w:val="24"/>
        </w:rPr>
      </w:pPr>
      <w:r w:rsidRPr="00D52C78">
        <w:t xml:space="preserve">фор. </w:t>
      </w:r>
      <w:r>
        <w:fldChar w:fldCharType="begin"/>
      </w:r>
      <w:r w:rsidRPr="00D52C78">
        <w:instrText xml:space="preserve"> </w:instrText>
      </w:r>
      <w:r>
        <w:instrText>SEQ</w:instrText>
      </w:r>
      <w:r w:rsidRPr="00D52C78">
        <w:instrText xml:space="preserve"> фор. \* </w:instrText>
      </w:r>
      <w:r>
        <w:instrText>ARABIC</w:instrText>
      </w:r>
      <w:r w:rsidRPr="00D52C78">
        <w:instrText xml:space="preserve"> </w:instrText>
      </w:r>
      <w:r>
        <w:fldChar w:fldCharType="separate"/>
      </w:r>
      <w:r>
        <w:rPr>
          <w:noProof/>
        </w:rPr>
        <w:t>35</w:t>
      </w:r>
      <w:r>
        <w:fldChar w:fldCharType="end"/>
      </w:r>
    </w:p>
    <w:p w14:paraId="7BA6C03B" w14:textId="77777777" w:rsidR="00623ABE" w:rsidRPr="00D52C78" w:rsidRDefault="00623ABE" w:rsidP="00623ABE">
      <w:r w:rsidRPr="00D52C78">
        <w:t xml:space="preserve">Найдем отношение р мощности полезного сигнала к мощности помехи на выходе фильтра в некоторый момент времени </w:t>
      </w:r>
      <w:r>
        <w:t>t</w:t>
      </w:r>
      <w:r w:rsidRPr="00D52C78">
        <w:rPr>
          <w:vertAlign w:val="subscript"/>
        </w:rPr>
        <w:t>0</w:t>
      </w:r>
      <w:r w:rsidRPr="00D52C78">
        <w:t>.</w:t>
      </w:r>
    </w:p>
    <w:p w14:paraId="47299949" w14:textId="77777777" w:rsidR="00623ABE" w:rsidRDefault="00623ABE" w:rsidP="00623ABE">
      <w:r>
        <w:object w:dxaOrig="7500" w:dyaOrig="980" w14:anchorId="4979E468">
          <v:shape id="_x0000_i1027" type="#_x0000_t75" style="width:374.9pt;height:48.85pt;mso-wrap-distance-left:9.35pt;mso-wrap-distance-top:0;mso-wrap-distance-right:9.35pt;mso-wrap-distance-bottom:0;mso-position-horizontal:absolute;mso-position-horizontal-relative:page;mso-position-vertical:absolute;mso-position-vertical-relative:text" o:ole="" o:allowincell="f" o:allowoverlap="f">
            <v:imagedata r:id="rId25" o:title=""/>
          </v:shape>
          <o:OLEObject Type="Embed" ProgID="Equation.3" ShapeID="_x0000_i1027" DrawAspect="Content" ObjectID="_1463310512" r:id="rId26"/>
        </w:object>
      </w:r>
    </w:p>
    <w:p w14:paraId="21EA571E" w14:textId="77777777" w:rsidR="00623ABE" w:rsidRPr="00BF5097" w:rsidRDefault="00623ABE" w:rsidP="00623ABE">
      <w:pPr>
        <w:pStyle w:val="Caption"/>
        <w:rPr>
          <w:sz w:val="24"/>
          <w:szCs w:val="24"/>
        </w:rPr>
      </w:pPr>
      <w:bookmarkStart w:id="112" w:name="_Ref387322339"/>
      <w:r w:rsidRPr="00BF5097">
        <w:t xml:space="preserve">фор. </w:t>
      </w:r>
      <w:r>
        <w:fldChar w:fldCharType="begin"/>
      </w:r>
      <w:r w:rsidRPr="00BF5097">
        <w:instrText xml:space="preserve"> </w:instrText>
      </w:r>
      <w:r>
        <w:instrText>SEQ</w:instrText>
      </w:r>
      <w:r w:rsidRPr="00BF5097">
        <w:instrText xml:space="preserve"> фор. \* </w:instrText>
      </w:r>
      <w:r>
        <w:instrText>ARABIC</w:instrText>
      </w:r>
      <w:r w:rsidRPr="00BF5097">
        <w:instrText xml:space="preserve"> </w:instrText>
      </w:r>
      <w:r>
        <w:fldChar w:fldCharType="separate"/>
      </w:r>
      <w:r>
        <w:rPr>
          <w:noProof/>
        </w:rPr>
        <w:t>36</w:t>
      </w:r>
      <w:r>
        <w:fldChar w:fldCharType="end"/>
      </w:r>
      <w:bookmarkEnd w:id="112"/>
    </w:p>
    <w:p w14:paraId="361CEC52" w14:textId="77777777" w:rsidR="00623ABE" w:rsidRPr="00D52C78" w:rsidRDefault="00623ABE" w:rsidP="00623ABE">
      <w:r w:rsidRPr="00D52C78">
        <w:t xml:space="preserve">где </w:t>
      </w:r>
      <w:r>
        <w:t>K</w:t>
      </w:r>
      <w:r w:rsidRPr="00D52C78">
        <w:t>(</w:t>
      </w:r>
      <w:r>
        <w:t>j</w:t>
      </w:r>
      <w:r>
        <w:sym w:font="Symbol" w:char="F077"/>
      </w:r>
      <w:r w:rsidRPr="00D52C78">
        <w:t>) - комплексно-частная характеристика фильтра.</w:t>
      </w:r>
    </w:p>
    <w:p w14:paraId="0EA2D823" w14:textId="77777777" w:rsidR="00623ABE" w:rsidRPr="00D52C78" w:rsidRDefault="00623ABE" w:rsidP="00623ABE">
      <w:r w:rsidRPr="00D52C78">
        <w:t xml:space="preserve">Соответственно в момент времени </w:t>
      </w:r>
      <w:r>
        <w:t>t</w:t>
      </w:r>
      <w:r w:rsidRPr="00D52C78">
        <w:rPr>
          <w:vertAlign w:val="subscript"/>
        </w:rPr>
        <w:t>0</w:t>
      </w:r>
    </w:p>
    <w:p w14:paraId="184A8218" w14:textId="77777777" w:rsidR="00623ABE" w:rsidRDefault="00623ABE" w:rsidP="00623ABE">
      <w:r>
        <w:object w:dxaOrig="4959" w:dyaOrig="980" w14:anchorId="643C54ED">
          <v:shape id="_x0000_i1028" type="#_x0000_t75" style="width:248.3pt;height:48.85pt;mso-wrap-distance-left:9.35pt;mso-wrap-distance-top:0;mso-wrap-distance-right:9.35pt;mso-wrap-distance-bottom:0;mso-position-horizontal:absolute;mso-position-horizontal-relative:page;mso-position-vertical:absolute;mso-position-vertical-relative:text" o:ole="" o:allowincell="f" o:allowoverlap="f">
            <v:imagedata r:id="rId27" o:title=""/>
          </v:shape>
          <o:OLEObject Type="Embed" ProgID="Equation.3" ShapeID="_x0000_i1028" DrawAspect="Content" ObjectID="_1463310513" r:id="rId28"/>
        </w:object>
      </w:r>
    </w:p>
    <w:p w14:paraId="7D6DA237" w14:textId="77777777" w:rsidR="00623ABE" w:rsidRPr="00D52C78" w:rsidRDefault="00623ABE" w:rsidP="00623ABE">
      <w:pPr>
        <w:pStyle w:val="Caption"/>
        <w:rPr>
          <w:sz w:val="24"/>
          <w:szCs w:val="24"/>
        </w:rPr>
      </w:pPr>
      <w:bookmarkStart w:id="113" w:name="_Ref387322367"/>
      <w:r w:rsidRPr="00D52C78">
        <w:t xml:space="preserve">фор. </w:t>
      </w:r>
      <w:r>
        <w:fldChar w:fldCharType="begin"/>
      </w:r>
      <w:r w:rsidRPr="00D52C78">
        <w:instrText xml:space="preserve"> </w:instrText>
      </w:r>
      <w:r>
        <w:instrText>SEQ</w:instrText>
      </w:r>
      <w:r w:rsidRPr="00D52C78">
        <w:instrText xml:space="preserve"> фор. \* </w:instrText>
      </w:r>
      <w:r>
        <w:instrText>ARABIC</w:instrText>
      </w:r>
      <w:r w:rsidRPr="00D52C78">
        <w:instrText xml:space="preserve"> </w:instrText>
      </w:r>
      <w:r>
        <w:fldChar w:fldCharType="separate"/>
      </w:r>
      <w:r>
        <w:rPr>
          <w:noProof/>
        </w:rPr>
        <w:t>37</w:t>
      </w:r>
      <w:r>
        <w:fldChar w:fldCharType="end"/>
      </w:r>
      <w:bookmarkEnd w:id="113"/>
    </w:p>
    <w:p w14:paraId="71F50D77" w14:textId="77777777" w:rsidR="00623ABE" w:rsidRPr="00D52C78" w:rsidRDefault="00623ABE" w:rsidP="00623ABE">
      <w:r w:rsidRPr="00D52C78">
        <w:t>Мощность помехи на выходе фильтра</w:t>
      </w:r>
    </w:p>
    <w:p w14:paraId="6112873D" w14:textId="77777777" w:rsidR="00623ABE" w:rsidRDefault="00623ABE" w:rsidP="00623ABE">
      <w:r>
        <w:object w:dxaOrig="6960" w:dyaOrig="980" w14:anchorId="7992FE8E">
          <v:shape id="_x0000_i1029" type="#_x0000_t75" style="width:348.4pt;height:48.85pt;mso-wrap-distance-left:9.35pt;mso-wrap-distance-top:0;mso-wrap-distance-right:9.35pt;mso-wrap-distance-bottom:0;mso-position-horizontal:absolute;mso-position-horizontal-relative:page;mso-position-vertical:absolute;mso-position-vertical-relative:text" o:ole="" o:allowincell="f" o:allowoverlap="f">
            <v:imagedata r:id="rId29" o:title=""/>
          </v:shape>
          <o:OLEObject Type="Embed" ProgID="Equation.3" ShapeID="_x0000_i1029" DrawAspect="Content" ObjectID="_1463310514" r:id="rId30"/>
        </w:object>
      </w:r>
    </w:p>
    <w:p w14:paraId="1EDB167D" w14:textId="77777777" w:rsidR="00623ABE" w:rsidRPr="00FD79C6" w:rsidRDefault="00623ABE" w:rsidP="00623ABE">
      <w:pPr>
        <w:pStyle w:val="Caption"/>
        <w:rPr>
          <w:sz w:val="24"/>
          <w:szCs w:val="24"/>
        </w:rPr>
      </w:pPr>
      <w:bookmarkStart w:id="114" w:name="_Ref387322354"/>
      <w:r w:rsidRPr="00FD79C6">
        <w:lastRenderedPageBreak/>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Pr>
          <w:noProof/>
        </w:rPr>
        <w:t>38</w:t>
      </w:r>
      <w:r>
        <w:fldChar w:fldCharType="end"/>
      </w:r>
      <w:bookmarkEnd w:id="114"/>
    </w:p>
    <w:p w14:paraId="55FA7F64" w14:textId="77777777" w:rsidR="00623ABE" w:rsidRPr="00D52C78" w:rsidRDefault="00623ABE" w:rsidP="00623ABE">
      <w:r>
        <w:t>В формулах (</w:t>
      </w:r>
      <w:r>
        <w:fldChar w:fldCharType="begin"/>
      </w:r>
      <w:r>
        <w:instrText xml:space="preserve"> REF _Ref387322339 \h </w:instrText>
      </w:r>
      <w:r>
        <w:fldChar w:fldCharType="separate"/>
      </w:r>
      <w:r w:rsidRPr="00FD79C6">
        <w:t xml:space="preserve">фор. </w:t>
      </w:r>
      <w:r w:rsidRPr="00FD79C6">
        <w:rPr>
          <w:noProof/>
        </w:rPr>
        <w:t>4</w:t>
      </w:r>
      <w:r>
        <w:fldChar w:fldCharType="end"/>
      </w:r>
      <w:r w:rsidRPr="00D52C78">
        <w:t>) и (</w:t>
      </w:r>
      <w:r>
        <w:fldChar w:fldCharType="begin"/>
      </w:r>
      <w:r>
        <w:instrText xml:space="preserve"> REF _Ref387322354 \h </w:instrText>
      </w:r>
      <w:r>
        <w:fldChar w:fldCharType="separate"/>
      </w:r>
      <w:r w:rsidRPr="00FD79C6">
        <w:t xml:space="preserve">фор. </w:t>
      </w:r>
      <w:r w:rsidRPr="00FD79C6">
        <w:rPr>
          <w:noProof/>
        </w:rPr>
        <w:t>6</w:t>
      </w:r>
      <w:r>
        <w:fldChar w:fldCharType="end"/>
      </w:r>
      <w:r w:rsidRPr="00D52C78">
        <w:t xml:space="preserve">) через </w:t>
      </w:r>
      <w:r>
        <w:t>F</w:t>
      </w:r>
      <w:r>
        <w:rPr>
          <w:vertAlign w:val="subscript"/>
        </w:rPr>
        <w:t>s</w:t>
      </w:r>
      <w:r w:rsidRPr="00D52C78">
        <w:rPr>
          <w:vertAlign w:val="subscript"/>
        </w:rPr>
        <w:t>,вых</w:t>
      </w:r>
      <w:r w:rsidRPr="00D52C78">
        <w:t>(</w:t>
      </w:r>
      <w:r>
        <w:t>j</w:t>
      </w:r>
      <w:r>
        <w:sym w:font="Symbol" w:char="F077"/>
      </w:r>
      <w:r w:rsidRPr="00D52C78">
        <w:t xml:space="preserve">)  и </w:t>
      </w:r>
      <w:r>
        <w:t>F</w:t>
      </w:r>
      <w:r>
        <w:rPr>
          <w:vertAlign w:val="subscript"/>
        </w:rPr>
        <w:t>n</w:t>
      </w:r>
      <w:r w:rsidRPr="00D52C78">
        <w:rPr>
          <w:vertAlign w:val="subscript"/>
        </w:rPr>
        <w:t>,вых</w:t>
      </w:r>
      <w:r w:rsidRPr="00D52C78">
        <w:t>(</w:t>
      </w:r>
      <w:r>
        <w:sym w:font="Symbol" w:char="F077"/>
      </w:r>
      <w:r w:rsidRPr="00D52C78">
        <w:t>) обозначены спектральная плотность полезного сигнала и спектральная плотность мощности помехи на выходе фильтра.</w:t>
      </w:r>
    </w:p>
    <w:p w14:paraId="05F61232" w14:textId="77777777" w:rsidR="00623ABE" w:rsidRPr="00D52C78" w:rsidRDefault="00623ABE" w:rsidP="00623ABE">
      <w:r w:rsidRPr="00D52C78">
        <w:t>С учетом (</w:t>
      </w:r>
      <w:r>
        <w:fldChar w:fldCharType="begin"/>
      </w:r>
      <w:r>
        <w:instrText xml:space="preserve"> REF _Ref387322367 \h </w:instrText>
      </w:r>
      <w:r>
        <w:fldChar w:fldCharType="separate"/>
      </w:r>
      <w:r w:rsidRPr="00D52C78">
        <w:t xml:space="preserve">фор. </w:t>
      </w:r>
      <w:r w:rsidRPr="00FD79C6">
        <w:rPr>
          <w:noProof/>
        </w:rPr>
        <w:t>5</w:t>
      </w:r>
      <w:r>
        <w:fldChar w:fldCharType="end"/>
      </w:r>
      <w:r w:rsidRPr="00D52C78">
        <w:t>) и (</w:t>
      </w:r>
      <w:r>
        <w:fldChar w:fldCharType="begin"/>
      </w:r>
      <w:r>
        <w:instrText xml:space="preserve"> REF _Ref387322354 \h </w:instrText>
      </w:r>
      <w:r>
        <w:fldChar w:fldCharType="separate"/>
      </w:r>
      <w:r w:rsidRPr="00FD79C6">
        <w:t xml:space="preserve">фор. </w:t>
      </w:r>
      <w:r w:rsidRPr="00FD79C6">
        <w:rPr>
          <w:noProof/>
        </w:rPr>
        <w:t>6</w:t>
      </w:r>
      <w:r>
        <w:fldChar w:fldCharType="end"/>
      </w:r>
      <w:r w:rsidRPr="00D52C78">
        <w:t xml:space="preserve">) выражение для р в момент времени </w:t>
      </w:r>
      <w:r>
        <w:t>t</w:t>
      </w:r>
      <w:r w:rsidRPr="00D52C78">
        <w:rPr>
          <w:vertAlign w:val="subscript"/>
        </w:rPr>
        <w:t>0</w:t>
      </w:r>
      <w:r w:rsidRPr="00D52C78">
        <w:t xml:space="preserve"> запишется как</w:t>
      </w:r>
    </w:p>
    <w:p w14:paraId="4C24CD19" w14:textId="77777777" w:rsidR="00623ABE" w:rsidRDefault="00623ABE" w:rsidP="00623ABE">
      <w:r>
        <w:object w:dxaOrig="6020" w:dyaOrig="2079" w14:anchorId="173C9476">
          <v:shape id="_x0000_i1030" type="#_x0000_t75" style="width:300.4pt;height:104.3pt;mso-wrap-distance-left:9.35pt;mso-wrap-distance-top:0;mso-wrap-distance-right:9.35pt;mso-wrap-distance-bottom:0;mso-position-horizontal:absolute;mso-position-horizontal-relative:page;mso-position-vertical:absolute;mso-position-vertical-relative:text" o:ole="" o:allowincell="f" o:allowoverlap="f">
            <v:imagedata r:id="rId31" o:title=""/>
          </v:shape>
          <o:OLEObject Type="Embed" ProgID="Equation.3" ShapeID="_x0000_i1030" DrawAspect="Content" ObjectID="_1463310515" r:id="rId32"/>
        </w:object>
      </w:r>
    </w:p>
    <w:p w14:paraId="3ADD161E" w14:textId="77777777" w:rsidR="00623ABE" w:rsidRPr="00FD79C6" w:rsidRDefault="00623ABE" w:rsidP="00623ABE">
      <w:pPr>
        <w:pStyle w:val="Caption"/>
        <w:rPr>
          <w:sz w:val="24"/>
          <w:szCs w:val="24"/>
        </w:rPr>
      </w:pPr>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Pr>
          <w:noProof/>
        </w:rPr>
        <w:t>39</w:t>
      </w:r>
      <w:r>
        <w:fldChar w:fldCharType="end"/>
      </w:r>
    </w:p>
    <w:p w14:paraId="4EA6552A" w14:textId="77777777" w:rsidR="00623ABE" w:rsidRPr="00D52C78" w:rsidRDefault="00623ABE" w:rsidP="00623ABE">
      <w:r w:rsidRPr="00D52C78">
        <w:t>Понятно, что чем больше величина р, тем выше помехоустойчивость приема. Поэтому определим фильтр, который обеспечивал бы на выходе максимальное соотношение сигнал/помеха.</w:t>
      </w:r>
    </w:p>
    <w:p w14:paraId="5E1E050C" w14:textId="77777777" w:rsidR="00623ABE" w:rsidRDefault="00623ABE" w:rsidP="00623ABE">
      <w:r>
        <w:t>Воспользуемся неравенством Буняковского - Шварца</w:t>
      </w:r>
    </w:p>
    <w:p w14:paraId="40B48091" w14:textId="77777777" w:rsidR="00623ABE" w:rsidRDefault="00623ABE" w:rsidP="00623ABE">
      <w:r>
        <w:object w:dxaOrig="6220" w:dyaOrig="1120" w14:anchorId="0A18248C">
          <v:shape id="_x0000_i1031" type="#_x0000_t75" style="width:311.15pt;height:56.3pt;mso-wrap-distance-left:9.35pt;mso-wrap-distance-top:0;mso-wrap-distance-right:9.35pt;mso-wrap-distance-bottom:0;mso-position-horizontal:absolute;mso-position-horizontal-relative:page;mso-position-vertical:absolute;mso-position-vertical-relative:text" o:ole="" o:allowincell="f" o:allowoverlap="f">
            <v:imagedata r:id="rId33" o:title=""/>
          </v:shape>
          <o:OLEObject Type="Embed" ProgID="Equation.3" ShapeID="_x0000_i1031" DrawAspect="Content" ObjectID="_1463310516" r:id="rId34"/>
        </w:object>
      </w:r>
    </w:p>
    <w:p w14:paraId="67B50108" w14:textId="77777777" w:rsidR="00623ABE" w:rsidRPr="00D52C78" w:rsidRDefault="00623ABE" w:rsidP="00623ABE">
      <w:pPr>
        <w:pStyle w:val="Caption"/>
        <w:rPr>
          <w:sz w:val="24"/>
          <w:szCs w:val="24"/>
        </w:rPr>
      </w:pPr>
      <w:bookmarkStart w:id="115" w:name="_Ref387322438"/>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Pr>
          <w:noProof/>
        </w:rPr>
        <w:t>40</w:t>
      </w:r>
      <w:r>
        <w:fldChar w:fldCharType="end"/>
      </w:r>
      <w:bookmarkEnd w:id="115"/>
    </w:p>
    <w:p w14:paraId="25F57F40" w14:textId="77777777" w:rsidR="00623ABE" w:rsidRPr="00FD79C6" w:rsidRDefault="00623ABE" w:rsidP="00623ABE">
      <w:r w:rsidRPr="00D52C78">
        <w:t>справедливым для любых функций А(</w:t>
      </w:r>
      <w:r>
        <w:sym w:font="Symbol" w:char="F077"/>
      </w:r>
      <w:r w:rsidRPr="00D52C78">
        <w:t>) и В(</w:t>
      </w:r>
      <w:r>
        <w:sym w:font="Symbol" w:char="F077"/>
      </w:r>
      <w:r w:rsidRPr="00D52C78">
        <w:t>), для которых интегралы в (</w:t>
      </w:r>
      <w:r>
        <w:fldChar w:fldCharType="begin"/>
      </w:r>
      <w:r>
        <w:instrText xml:space="preserve"> REF _Ref387322438 \h </w:instrText>
      </w:r>
      <w:r>
        <w:fldChar w:fldCharType="separate"/>
      </w:r>
      <w:r w:rsidRPr="00FD79C6">
        <w:t xml:space="preserve">фор. </w:t>
      </w:r>
      <w:r w:rsidRPr="00FD79C6">
        <w:rPr>
          <w:noProof/>
        </w:rPr>
        <w:t>8</w:t>
      </w:r>
      <w:r>
        <w:fldChar w:fldCharType="end"/>
      </w:r>
      <w:r w:rsidRPr="00D52C78">
        <w:t xml:space="preserve">) имеют смысл. </w:t>
      </w:r>
      <w:r w:rsidRPr="00FD79C6">
        <w:t>Заметим, что неравенство (</w:t>
      </w:r>
      <w:r>
        <w:fldChar w:fldCharType="begin"/>
      </w:r>
      <w:r>
        <w:instrText xml:space="preserve"> REF _Ref387322438 \h </w:instrText>
      </w:r>
      <w:r>
        <w:fldChar w:fldCharType="separate"/>
      </w:r>
      <w:r w:rsidRPr="00FD79C6">
        <w:t xml:space="preserve">фор. </w:t>
      </w:r>
      <w:r w:rsidRPr="00FD79C6">
        <w:rPr>
          <w:noProof/>
        </w:rPr>
        <w:t>8</w:t>
      </w:r>
      <w:r>
        <w:fldChar w:fldCharType="end"/>
      </w:r>
      <w:r w:rsidRPr="00FD79C6">
        <w:t>) превращается в строгое равенство, если</w:t>
      </w:r>
    </w:p>
    <w:p w14:paraId="561F90F1" w14:textId="77777777" w:rsidR="00623ABE" w:rsidRDefault="00623ABE" w:rsidP="00623ABE">
      <w:r>
        <w:object w:dxaOrig="2180" w:dyaOrig="480" w14:anchorId="5B3ED2BE">
          <v:shape id="_x0000_i1032" type="#_x0000_t75" style="width:108.4pt;height:24pt;mso-wrap-distance-left:9.35pt;mso-wrap-distance-top:0;mso-wrap-distance-right:9.35pt;mso-wrap-distance-bottom:0;mso-position-horizontal:absolute;mso-position-horizontal-relative:page;mso-position-vertical:absolute;mso-position-vertical-relative:text" o:ole="" o:allowincell="f" o:allowoverlap="f">
            <v:imagedata r:id="rId35" o:title=""/>
          </v:shape>
          <o:OLEObject Type="Embed" ProgID="Equation.3" ShapeID="_x0000_i1032" DrawAspect="Content" ObjectID="_1463310517" r:id="rId36"/>
        </w:object>
      </w:r>
    </w:p>
    <w:p w14:paraId="14084D76" w14:textId="77777777" w:rsidR="00623ABE" w:rsidRPr="00D52C78" w:rsidRDefault="00623ABE" w:rsidP="00623ABE">
      <w:pPr>
        <w:pStyle w:val="Caption"/>
        <w:rPr>
          <w:sz w:val="24"/>
          <w:szCs w:val="24"/>
        </w:rPr>
      </w:pPr>
      <w:bookmarkStart w:id="116" w:name="_Ref387322542"/>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Pr>
          <w:noProof/>
        </w:rPr>
        <w:t>41</w:t>
      </w:r>
      <w:r>
        <w:rPr>
          <w:noProof/>
        </w:rPr>
        <w:fldChar w:fldCharType="end"/>
      </w:r>
      <w:bookmarkEnd w:id="116"/>
    </w:p>
    <w:p w14:paraId="1D906E87" w14:textId="77777777" w:rsidR="00623ABE" w:rsidRPr="00D52C78" w:rsidRDefault="00623ABE" w:rsidP="00623ABE"/>
    <w:p w14:paraId="48ECEF88" w14:textId="77777777" w:rsidR="00623ABE" w:rsidRDefault="00623ABE" w:rsidP="00623ABE">
      <w:r w:rsidRPr="00D52C78">
        <w:t>где а- постоянная; В</w:t>
      </w:r>
      <w:r w:rsidRPr="00D52C78">
        <w:rPr>
          <w:vertAlign w:val="superscript"/>
        </w:rPr>
        <w:t>*</w:t>
      </w:r>
      <w:r w:rsidRPr="00D52C78">
        <w:t xml:space="preserve"> (</w:t>
      </w:r>
      <w:r>
        <w:sym w:font="Symbol" w:char="F077"/>
      </w:r>
      <w:r w:rsidRPr="00D52C78">
        <w:t>) - функция, комплексно-сопряженная с функцией В(</w:t>
      </w:r>
      <w:r>
        <w:sym w:font="Symbol" w:char="F077"/>
      </w:r>
      <w:r w:rsidRPr="00D52C78">
        <w:t xml:space="preserve">). </w:t>
      </w:r>
      <w:r>
        <w:t>С учетом (</w:t>
      </w:r>
      <w:r>
        <w:fldChar w:fldCharType="begin"/>
      </w:r>
      <w:r>
        <w:instrText xml:space="preserve"> REF _Ref387322438 \h </w:instrText>
      </w:r>
      <w:r>
        <w:fldChar w:fldCharType="separate"/>
      </w:r>
      <w:r w:rsidRPr="00FD79C6">
        <w:t xml:space="preserve">фор. </w:t>
      </w:r>
      <w:r>
        <w:rPr>
          <w:noProof/>
        </w:rPr>
        <w:t>8</w:t>
      </w:r>
      <w:r>
        <w:fldChar w:fldCharType="end"/>
      </w:r>
      <w:r>
        <w:t>) можно записать</w:t>
      </w:r>
    </w:p>
    <w:p w14:paraId="44AE20FA" w14:textId="77777777" w:rsidR="00623ABE" w:rsidRDefault="00623ABE" w:rsidP="00623ABE"/>
    <w:p w14:paraId="6733F83A" w14:textId="77777777" w:rsidR="00623ABE" w:rsidRDefault="00623ABE" w:rsidP="00623ABE">
      <w:r>
        <w:object w:dxaOrig="8720" w:dyaOrig="1020" w14:anchorId="1427B298">
          <v:shape id="_x0000_i1033" type="#_x0000_t75" style="width:435.3pt;height:51.3pt;mso-wrap-distance-left:9.35pt;mso-wrap-distance-top:0;mso-wrap-distance-right:9.35pt;mso-wrap-distance-bottom:0;mso-position-horizontal:absolute;mso-position-horizontal-relative:page;mso-position-vertical:absolute;mso-position-vertical-relative:text" o:ole="" o:allowincell="f" o:allowoverlap="f">
            <v:imagedata r:id="rId37" o:title=""/>
          </v:shape>
          <o:OLEObject Type="Embed" ProgID="Equation.3" ShapeID="_x0000_i1033" DrawAspect="Content" ObjectID="_1463310518" r:id="rId38"/>
        </w:object>
      </w:r>
    </w:p>
    <w:p w14:paraId="4FC6A801" w14:textId="77777777" w:rsidR="00623ABE" w:rsidRDefault="00623ABE" w:rsidP="00623ABE">
      <w:pPr>
        <w:pStyle w:val="Caption"/>
        <w:rPr>
          <w:sz w:val="24"/>
          <w:szCs w:val="24"/>
        </w:rPr>
      </w:pPr>
      <w:r>
        <w:t xml:space="preserve">фор. </w:t>
      </w:r>
      <w:r>
        <w:fldChar w:fldCharType="begin"/>
      </w:r>
      <w:r>
        <w:instrText xml:space="preserve"> SEQ фор. \* ARABIC </w:instrText>
      </w:r>
      <w:r>
        <w:fldChar w:fldCharType="separate"/>
      </w:r>
      <w:r>
        <w:rPr>
          <w:noProof/>
        </w:rPr>
        <w:t>42</w:t>
      </w:r>
      <w:r>
        <w:rPr>
          <w:noProof/>
        </w:rPr>
        <w:fldChar w:fldCharType="end"/>
      </w:r>
    </w:p>
    <w:p w14:paraId="13280D86" w14:textId="77777777" w:rsidR="00623ABE" w:rsidRDefault="00623ABE" w:rsidP="00623ABE">
      <w:r>
        <w:t>и, соответственно,</w:t>
      </w:r>
    </w:p>
    <w:p w14:paraId="029B9B62" w14:textId="77777777" w:rsidR="00623ABE" w:rsidRDefault="00623ABE" w:rsidP="00623ABE">
      <w:r>
        <w:object w:dxaOrig="2980" w:dyaOrig="1020" w14:anchorId="51FB3674">
          <v:shape id="_x0000_i1034" type="#_x0000_t75" style="width:148.95pt;height:51.3pt;mso-wrap-distance-left:9.35pt;mso-wrap-distance-top:0;mso-wrap-distance-right:9.35pt;mso-wrap-distance-bottom:0;mso-position-horizontal:absolute;mso-position-horizontal-relative:page;mso-position-vertical:absolute;mso-position-vertical-relative:text" o:ole="" o:allowincell="f" o:allowoverlap="f">
            <v:imagedata r:id="rId39" o:title=""/>
          </v:shape>
          <o:OLEObject Type="Embed" ProgID="Equation.3" ShapeID="_x0000_i1034" DrawAspect="Content" ObjectID="_1463310519" r:id="rId40"/>
        </w:object>
      </w:r>
    </w:p>
    <w:p w14:paraId="26A4BFF1" w14:textId="77777777" w:rsidR="00623ABE" w:rsidRPr="00242942" w:rsidRDefault="00623ABE" w:rsidP="00623ABE">
      <w:pPr>
        <w:pStyle w:val="Caption"/>
      </w:pPr>
      <w:bookmarkStart w:id="117" w:name="_Ref388916606"/>
      <w:r w:rsidRPr="00FD79C6">
        <w:t xml:space="preserve">фор. </w:t>
      </w:r>
      <w:commentRangeStart w:id="118"/>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Pr>
          <w:noProof/>
        </w:rPr>
        <w:t>43</w:t>
      </w:r>
      <w:r>
        <w:fldChar w:fldCharType="end"/>
      </w:r>
      <w:commentRangeEnd w:id="118"/>
      <w:r>
        <w:rPr>
          <w:rStyle w:val="CommentReference"/>
          <w:i w:val="0"/>
          <w:iCs w:val="0"/>
          <w:color w:val="auto"/>
        </w:rPr>
        <w:commentReference w:id="118"/>
      </w:r>
      <w:bookmarkEnd w:id="117"/>
    </w:p>
    <w:p w14:paraId="19644304" w14:textId="77777777" w:rsidR="00623ABE" w:rsidRPr="00D52C78" w:rsidRDefault="00623ABE" w:rsidP="00623ABE">
      <w:r w:rsidRPr="00D52C78">
        <w:t>С учетом (</w:t>
      </w:r>
      <w:r>
        <w:fldChar w:fldCharType="begin"/>
      </w:r>
      <w:r>
        <w:instrText xml:space="preserve"> REF _Ref387322542 \h </w:instrText>
      </w:r>
      <w:r>
        <w:fldChar w:fldCharType="separate"/>
      </w:r>
      <w:r w:rsidRPr="00FD79C6">
        <w:t xml:space="preserve">фор. </w:t>
      </w:r>
      <w:r w:rsidRPr="00FD79C6">
        <w:rPr>
          <w:noProof/>
        </w:rPr>
        <w:t>9</w:t>
      </w:r>
      <w:r>
        <w:fldChar w:fldCharType="end"/>
      </w:r>
      <w:r w:rsidRPr="00D52C78">
        <w:t>) находим, что максимальное отношение сигнал/помеха</w:t>
      </w:r>
    </w:p>
    <w:p w14:paraId="366BBF5B" w14:textId="77777777" w:rsidR="00623ABE" w:rsidRPr="00D52C78" w:rsidRDefault="00623ABE" w:rsidP="00623ABE"/>
    <w:p w14:paraId="5E98C3CC" w14:textId="77777777" w:rsidR="00623ABE" w:rsidRPr="00D64655" w:rsidRDefault="00623ABE" w:rsidP="00623ABE">
      <w:r>
        <w:object w:dxaOrig="3760" w:dyaOrig="1120" w14:anchorId="2D64D3B0">
          <v:shape id="_x0000_i1035" type="#_x0000_t75" style="width:187.85pt;height:56.3pt;mso-wrap-distance-left:9.35pt;mso-wrap-distance-top:0;mso-wrap-distance-right:9.35pt;mso-wrap-distance-bottom:0;mso-position-horizontal:absolute;mso-position-horizontal-relative:page;mso-position-vertical:absolute;mso-position-vertical-relative:text" o:ole="" o:allowincell="f" o:allowoverlap="f">
            <v:imagedata r:id="rId41" o:title=""/>
          </v:shape>
          <o:OLEObject Type="Embed" ProgID="Equation.3" ShapeID="_x0000_i1035" DrawAspect="Content" ObjectID="_1463310520" r:id="rId42"/>
        </w:object>
      </w:r>
    </w:p>
    <w:p w14:paraId="259C5CBA" w14:textId="77777777" w:rsidR="00623ABE" w:rsidRDefault="00623ABE" w:rsidP="00623ABE">
      <w:r>
        <w:t>достигается при</w:t>
      </w:r>
    </w:p>
    <w:p w14:paraId="7A9E0975" w14:textId="77777777" w:rsidR="00623ABE" w:rsidRDefault="00623ABE" w:rsidP="00623ABE">
      <w:r>
        <w:object w:dxaOrig="3560" w:dyaOrig="920" w14:anchorId="1019CEB9">
          <v:shape id="_x0000_i1036" type="#_x0000_t75" style="width:177.95pt;height:45.5pt;mso-wrap-distance-left:9.35pt;mso-wrap-distance-top:0;mso-wrap-distance-right:9.35pt;mso-wrap-distance-bottom:0;mso-position-horizontal:absolute;mso-position-horizontal-relative:page;mso-position-vertical:absolute;mso-position-vertical-relative:text" o:ole="" o:allowincell="f" o:allowoverlap="f">
            <v:imagedata r:id="rId43" o:title=""/>
          </v:shape>
          <o:OLEObject Type="Embed" ProgID="Equation.3" ShapeID="_x0000_i1036" DrawAspect="Content" ObjectID="_1463310521" r:id="rId44"/>
        </w:object>
      </w:r>
    </w:p>
    <w:p w14:paraId="1BDDCF0F" w14:textId="77777777" w:rsidR="00623ABE" w:rsidRPr="00D159F3" w:rsidRDefault="00623ABE" w:rsidP="00623ABE">
      <w:pPr>
        <w:pStyle w:val="Caption"/>
        <w:rPr>
          <w:sz w:val="24"/>
          <w:szCs w:val="24"/>
        </w:rPr>
      </w:pPr>
      <w:bookmarkStart w:id="119" w:name="_Ref387322660"/>
      <w:r w:rsidRPr="00BF5097">
        <w:t xml:space="preserve">фор. </w:t>
      </w:r>
      <w:r>
        <w:fldChar w:fldCharType="begin"/>
      </w:r>
      <w:r w:rsidRPr="00BF5097">
        <w:instrText xml:space="preserve"> </w:instrText>
      </w:r>
      <w:r>
        <w:instrText>SEQ</w:instrText>
      </w:r>
      <w:r w:rsidRPr="00BF5097">
        <w:instrText xml:space="preserve"> фор. \* </w:instrText>
      </w:r>
      <w:r>
        <w:instrText>ARABIC</w:instrText>
      </w:r>
      <w:r w:rsidRPr="00BF5097">
        <w:instrText xml:space="preserve"> </w:instrText>
      </w:r>
      <w:r>
        <w:fldChar w:fldCharType="separate"/>
      </w:r>
      <w:r>
        <w:rPr>
          <w:noProof/>
        </w:rPr>
        <w:t>44</w:t>
      </w:r>
      <w:r>
        <w:fldChar w:fldCharType="end"/>
      </w:r>
      <w:bookmarkEnd w:id="119"/>
    </w:p>
    <w:p w14:paraId="275D282D" w14:textId="77777777" w:rsidR="00623ABE" w:rsidRPr="00D52C78" w:rsidRDefault="00623ABE" w:rsidP="00623ABE">
      <w:r w:rsidRPr="00D52C78">
        <w:t xml:space="preserve">где </w:t>
      </w:r>
      <w:r>
        <w:t>F</w:t>
      </w:r>
      <w:r>
        <w:rPr>
          <w:vertAlign w:val="subscript"/>
        </w:rPr>
        <w:t>s</w:t>
      </w:r>
      <w:r w:rsidRPr="00D52C78">
        <w:rPr>
          <w:vertAlign w:val="superscript"/>
        </w:rPr>
        <w:t>*</w:t>
      </w:r>
      <w:r w:rsidRPr="00D52C78">
        <w:t>(</w:t>
      </w:r>
      <w:r>
        <w:t>j</w:t>
      </w:r>
      <w:r>
        <w:sym w:font="Symbol" w:char="F077"/>
      </w:r>
      <w:r w:rsidRPr="00D52C78">
        <w:t>) - комплексно-сопряженный сигнал.</w:t>
      </w:r>
    </w:p>
    <w:p w14:paraId="3BDB02E4" w14:textId="77777777" w:rsidR="00623ABE" w:rsidRPr="00D52C78" w:rsidRDefault="00623ABE" w:rsidP="00623ABE">
      <w:r w:rsidRPr="00D52C78">
        <w:t>Таким образом фильтр с комплексно - частотной характеристикой, определяемой формулой (</w:t>
      </w:r>
      <w:r>
        <w:fldChar w:fldCharType="begin"/>
      </w:r>
      <w:r>
        <w:instrText xml:space="preserve"> REF _Ref387322660 \h </w:instrText>
      </w:r>
      <w:r>
        <w:fldChar w:fldCharType="separate"/>
      </w:r>
      <w:r w:rsidRPr="00D159F3">
        <w:t xml:space="preserve">фор. </w:t>
      </w:r>
      <w:r w:rsidRPr="00D159F3">
        <w:rPr>
          <w:noProof/>
        </w:rPr>
        <w:t>12</w:t>
      </w:r>
      <w:r>
        <w:fldChar w:fldCharType="end"/>
      </w:r>
      <w:r w:rsidRPr="00D52C78">
        <w:t>), является наилучшим в классе линейных фильтров, а при гауссовских помехах также наилучшим образцом и в классе нелинейных фильтров.</w:t>
      </w:r>
    </w:p>
    <w:p w14:paraId="5C0AB5AD" w14:textId="77777777" w:rsidR="00623ABE" w:rsidRPr="00D52C78" w:rsidRDefault="00623ABE" w:rsidP="00623ABE">
      <w:r w:rsidRPr="00D52C78">
        <w:t>Из выражения (</w:t>
      </w:r>
      <w:r>
        <w:fldChar w:fldCharType="begin"/>
      </w:r>
      <w:r>
        <w:instrText xml:space="preserve"> REF _Ref387322660 \h </w:instrText>
      </w:r>
      <w:r>
        <w:fldChar w:fldCharType="separate"/>
      </w:r>
      <w:r w:rsidRPr="00D159F3">
        <w:t xml:space="preserve">фор. </w:t>
      </w:r>
      <w:r w:rsidRPr="00D159F3">
        <w:rPr>
          <w:noProof/>
        </w:rPr>
        <w:t>12</w:t>
      </w:r>
      <w:r>
        <w:fldChar w:fldCharType="end"/>
      </w:r>
      <w:r w:rsidRPr="00D52C78">
        <w:t xml:space="preserve">) следует, что коэффициент передачи фильтра зависит от отношения спектральной плотности сигнала к спектральной плотности мощности помехи: коэффициент передачи тем больше, чем больше это отношение. Таким образом, оптимальный фильтр избирательно пропускает те или иные частотные составляющие. </w:t>
      </w:r>
      <w:r w:rsidRPr="00D52C78">
        <w:lastRenderedPageBreak/>
        <w:t>Очевидно, что отношение сигнал/помеха будет тем больше, чем сильнее отличается спектр сигнала от спектра помехи.</w:t>
      </w:r>
    </w:p>
    <w:p w14:paraId="21E88750" w14:textId="77777777" w:rsidR="00623ABE" w:rsidRDefault="00623ABE" w:rsidP="00623ABE">
      <w:r w:rsidRPr="00D52C78">
        <w:t xml:space="preserve">Рассмотрим случай, когда помеха представляет собой белый шум со спектральной плотностью мощности </w:t>
      </w:r>
      <w:r>
        <w:t>N</w:t>
      </w:r>
      <w:r w:rsidRPr="00D52C78">
        <w:rPr>
          <w:vertAlign w:val="subscript"/>
        </w:rPr>
        <w:t>0</w:t>
      </w:r>
      <w:r w:rsidRPr="00D52C78">
        <w:t xml:space="preserve">/2. </w:t>
      </w:r>
      <w:r>
        <w:t>В этом случае комплексно - частотная характеристика оптимального фильтра</w:t>
      </w:r>
    </w:p>
    <w:p w14:paraId="709BDD41" w14:textId="77777777" w:rsidR="00623ABE" w:rsidRDefault="00623ABE" w:rsidP="00623ABE">
      <w:r>
        <w:object w:dxaOrig="5920" w:dyaOrig="1240" w14:anchorId="491C4322">
          <v:shape id="_x0000_i1037" type="#_x0000_t75" style="width:296.3pt;height:62.05pt;mso-wrap-distance-left:9.35pt;mso-wrap-distance-top:0;mso-wrap-distance-right:9.35pt;mso-wrap-distance-bottom:0;mso-position-horizontal:absolute;mso-position-horizontal-relative:page;mso-position-vertical:absolute;mso-position-vertical-relative:text" o:ole="" o:allowincell="f" o:allowoverlap="f">
            <v:imagedata r:id="rId45" o:title=""/>
          </v:shape>
          <o:OLEObject Type="Embed" ProgID="Equation.3" ShapeID="_x0000_i1037" DrawAspect="Content" ObjectID="_1463310522" r:id="rId46"/>
        </w:object>
      </w:r>
    </w:p>
    <w:p w14:paraId="2683F49C" w14:textId="77777777" w:rsidR="00623ABE" w:rsidRDefault="00623ABE" w:rsidP="00623ABE">
      <w:pPr>
        <w:pStyle w:val="Caption"/>
        <w:rPr>
          <w:sz w:val="24"/>
          <w:szCs w:val="24"/>
        </w:rPr>
      </w:pPr>
      <w:bookmarkStart w:id="120" w:name="_Ref387322743"/>
      <w:r>
        <w:t xml:space="preserve">фор. </w:t>
      </w:r>
      <w:r>
        <w:fldChar w:fldCharType="begin"/>
      </w:r>
      <w:r>
        <w:instrText xml:space="preserve"> SEQ фор. \* ARABIC </w:instrText>
      </w:r>
      <w:r>
        <w:fldChar w:fldCharType="separate"/>
      </w:r>
      <w:r>
        <w:rPr>
          <w:noProof/>
        </w:rPr>
        <w:t>45</w:t>
      </w:r>
      <w:r>
        <w:rPr>
          <w:noProof/>
        </w:rPr>
        <w:fldChar w:fldCharType="end"/>
      </w:r>
      <w:bookmarkEnd w:id="120"/>
    </w:p>
    <w:p w14:paraId="2F4BD106" w14:textId="77777777" w:rsidR="00623ABE" w:rsidRDefault="00623ABE" w:rsidP="00623ABE"/>
    <w:p w14:paraId="0A9EB08B" w14:textId="77777777" w:rsidR="00623ABE" w:rsidRDefault="00623ABE" w:rsidP="00623ABE">
      <w:r>
        <w:br w:type="page"/>
      </w:r>
    </w:p>
    <w:p w14:paraId="04E7846A" w14:textId="77777777" w:rsidR="00623ABE" w:rsidRDefault="00623ABE" w:rsidP="00623ABE">
      <w:r w:rsidRPr="00D52C78">
        <w:lastRenderedPageBreak/>
        <w:t>а соотношение сигнал/помеха</w:t>
      </w:r>
    </w:p>
    <w:p w14:paraId="40CF87A9" w14:textId="77777777" w:rsidR="00623ABE" w:rsidRDefault="00623ABE" w:rsidP="00623ABE">
      <w:r>
        <w:object w:dxaOrig="6960" w:dyaOrig="1300" w14:anchorId="5C484478">
          <v:shape id="_x0000_i1038" type="#_x0000_t75" style="width:348.4pt;height:65.4pt;mso-wrap-distance-left:9.35pt;mso-wrap-distance-top:0;mso-wrap-distance-right:9.35pt;mso-wrap-distance-bottom:0;mso-position-horizontal:absolute;mso-position-horizontal-relative:page;mso-position-vertical:absolute;mso-position-vertical-relative:text" o:ole="" o:allowincell="f" o:allowoverlap="f">
            <v:imagedata r:id="rId47" o:title=""/>
          </v:shape>
          <o:OLEObject Type="Embed" ProgID="Equation.3" ShapeID="_x0000_i1038" DrawAspect="Content" ObjectID="_1463310523" r:id="rId48"/>
        </w:object>
      </w:r>
    </w:p>
    <w:p w14:paraId="74943E3A" w14:textId="77777777" w:rsidR="00623ABE" w:rsidRPr="00D52C78" w:rsidRDefault="00623ABE" w:rsidP="00623ABE">
      <w:pPr>
        <w:pStyle w:val="Caption"/>
        <w:rPr>
          <w:sz w:val="24"/>
          <w:szCs w:val="24"/>
        </w:rPr>
      </w:pPr>
      <w:bookmarkStart w:id="121" w:name="_Ref387322750"/>
      <w:r w:rsidRPr="00D159F3">
        <w:t xml:space="preserve">фор. </w:t>
      </w:r>
      <w:r>
        <w:fldChar w:fldCharType="begin"/>
      </w:r>
      <w:r w:rsidRPr="00D159F3">
        <w:instrText xml:space="preserve"> </w:instrText>
      </w:r>
      <w:r>
        <w:instrText>SEQ</w:instrText>
      </w:r>
      <w:r w:rsidRPr="00D159F3">
        <w:instrText xml:space="preserve"> фор. \* </w:instrText>
      </w:r>
      <w:r>
        <w:instrText>ARABIC</w:instrText>
      </w:r>
      <w:r w:rsidRPr="00D159F3">
        <w:instrText xml:space="preserve"> </w:instrText>
      </w:r>
      <w:r>
        <w:fldChar w:fldCharType="separate"/>
      </w:r>
      <w:r>
        <w:rPr>
          <w:noProof/>
        </w:rPr>
        <w:t>46</w:t>
      </w:r>
      <w:r>
        <w:fldChar w:fldCharType="end"/>
      </w:r>
      <w:bookmarkEnd w:id="121"/>
    </w:p>
    <w:p w14:paraId="76241D1F" w14:textId="77777777" w:rsidR="00623ABE" w:rsidRPr="00D52C78" w:rsidRDefault="00623ABE" w:rsidP="00623ABE"/>
    <w:p w14:paraId="627E1762" w14:textId="77777777" w:rsidR="00623ABE" w:rsidRPr="00D52C78" w:rsidRDefault="00623ABE" w:rsidP="00623ABE">
      <w:r w:rsidRPr="00D52C78">
        <w:t>где Е - энергия сигнала.</w:t>
      </w:r>
    </w:p>
    <w:p w14:paraId="1A5404D0" w14:textId="77777777" w:rsidR="00623ABE" w:rsidRPr="00D52C78" w:rsidRDefault="00623ABE" w:rsidP="00623ABE">
      <w:r w:rsidRPr="00D52C78">
        <w:t>Фильтр с характеристикой (</w:t>
      </w:r>
      <w:r>
        <w:fldChar w:fldCharType="begin"/>
      </w:r>
      <w:r>
        <w:instrText xml:space="preserve"> REF _Ref387322743 \h </w:instrText>
      </w:r>
      <w:r>
        <w:fldChar w:fldCharType="separate"/>
      </w:r>
      <w:r w:rsidRPr="00D159F3">
        <w:t xml:space="preserve">фор. </w:t>
      </w:r>
      <w:r w:rsidRPr="00D159F3">
        <w:rPr>
          <w:noProof/>
        </w:rPr>
        <w:t>13</w:t>
      </w:r>
      <w:r>
        <w:fldChar w:fldCharType="end"/>
      </w:r>
      <w:r w:rsidRPr="00D52C78">
        <w:t>), оптимальный для помехи типа белого шума называется согласованным.</w:t>
      </w:r>
    </w:p>
    <w:p w14:paraId="24495CDB" w14:textId="77777777" w:rsidR="00623ABE" w:rsidRPr="00D52C78" w:rsidRDefault="00623ABE" w:rsidP="00623ABE">
      <w:r w:rsidRPr="00D52C78">
        <w:t>Максимальное отношение сигнал/помеха (</w:t>
      </w:r>
      <w:r>
        <w:fldChar w:fldCharType="begin"/>
      </w:r>
      <w:r>
        <w:instrText xml:space="preserve"> REF _Ref387322750 \h </w:instrText>
      </w:r>
      <w:r>
        <w:fldChar w:fldCharType="separate"/>
      </w:r>
      <w:r w:rsidRPr="00D159F3">
        <w:t xml:space="preserve">фор. </w:t>
      </w:r>
      <w:r w:rsidRPr="00D159F3">
        <w:rPr>
          <w:noProof/>
        </w:rPr>
        <w:t>14</w:t>
      </w:r>
      <w:r>
        <w:fldChar w:fldCharType="end"/>
      </w:r>
      <w:r w:rsidRPr="00D52C78">
        <w:t>) на выходе такого фильтра определяется только энергией сигнала и спектральной плотностью мощности помехи и не зависит от формы сигнала. По значению это отношение совпадает с максимальным отношением сигнал/ помеха на выходе корреляционного приемника. Отсюда, в частности, следует, что в условиях действия помехи типа белого шума помехоустойчивость корреляционного приемника и согласованного фильтра одинаковы.</w:t>
      </w:r>
    </w:p>
    <w:p w14:paraId="2D7C075D" w14:textId="77777777" w:rsidR="00623ABE" w:rsidRPr="00D52C78" w:rsidRDefault="00623ABE" w:rsidP="00623ABE">
      <w:r w:rsidRPr="00D52C78">
        <w:t xml:space="preserve">Рассмотрим более подробно комплексно - частотную спектральную плотность полезного сигнала в виде </w:t>
      </w:r>
    </w:p>
    <w:p w14:paraId="0A335168" w14:textId="77777777" w:rsidR="00623ABE" w:rsidRDefault="00623ABE" w:rsidP="00623ABE">
      <w:r>
        <w:object w:dxaOrig="3280" w:dyaOrig="520" w14:anchorId="5B77969E">
          <v:shape id="_x0000_i1039" type="#_x0000_t75" style="width:164.7pt;height:26.5pt;mso-wrap-distance-left:9.35pt;mso-wrap-distance-top:0;mso-wrap-distance-right:9.35pt;mso-wrap-distance-bottom:0;mso-position-horizontal:absolute;mso-position-horizontal-relative:page;mso-position-vertical:absolute;mso-position-vertical-relative:text" o:ole="" o:allowincell="f" o:allowoverlap="f">
            <v:imagedata r:id="rId49" o:title=""/>
          </v:shape>
          <o:OLEObject Type="Embed" ProgID="Equation.3" ShapeID="_x0000_i1039" DrawAspect="Content" ObjectID="_1463310524" r:id="rId50"/>
        </w:object>
      </w:r>
    </w:p>
    <w:p w14:paraId="6DC6B55B" w14:textId="77777777" w:rsidR="00623ABE" w:rsidRPr="00D52C78" w:rsidRDefault="00623ABE" w:rsidP="00623ABE">
      <w:r w:rsidRPr="00D52C78">
        <w:t>где |</w:t>
      </w:r>
      <w:r>
        <w:t>F</w:t>
      </w:r>
      <w:r>
        <w:rPr>
          <w:vertAlign w:val="subscript"/>
        </w:rPr>
        <w:t>s</w:t>
      </w:r>
      <w:r w:rsidRPr="00D52C78">
        <w:t>(</w:t>
      </w:r>
      <w:r>
        <w:t>j</w:t>
      </w:r>
      <w:r>
        <w:sym w:font="Symbol" w:char="F077"/>
      </w:r>
      <w:r w:rsidRPr="00D52C78">
        <w:t xml:space="preserve">)| и </w:t>
      </w:r>
      <w:r>
        <w:sym w:font="Symbol" w:char="F06A"/>
      </w:r>
      <w:r w:rsidRPr="00D52C78">
        <w:t>(</w:t>
      </w:r>
      <w:r>
        <w:sym w:font="Symbol" w:char="F077"/>
      </w:r>
      <w:r w:rsidRPr="00D52C78">
        <w:t>) - амплитудный и фазовый спектр сигнала соответственно.</w:t>
      </w:r>
    </w:p>
    <w:p w14:paraId="7B285532" w14:textId="77777777" w:rsidR="00623ABE" w:rsidRDefault="00623ABE" w:rsidP="00623ABE">
      <w:r>
        <w:t>Тогда</w:t>
      </w:r>
    </w:p>
    <w:p w14:paraId="55596A28" w14:textId="77777777" w:rsidR="00623ABE" w:rsidRDefault="00623ABE" w:rsidP="00623ABE">
      <w:r>
        <w:object w:dxaOrig="8329" w:dyaOrig="1147" w14:anchorId="15DA223D">
          <v:shape id="_x0000_i1040" type="#_x0000_t75" style="width:416.3pt;height:57.1pt;mso-wrap-distance-left:9.35pt;mso-wrap-distance-top:0;mso-wrap-distance-right:9.35pt;mso-wrap-distance-bottom:0;mso-position-horizontal:absolute;mso-position-horizontal-relative:page;mso-position-vertical:absolute;mso-position-vertical-relative:text" o:ole="" o:allowincell="f" o:allowoverlap="f">
            <v:imagedata r:id="rId51" o:title=""/>
          </v:shape>
          <o:OLEObject Type="Embed" ProgID="Equation.3" ShapeID="_x0000_i1040" DrawAspect="Content" ObjectID="_1463310525" r:id="rId52"/>
        </w:object>
      </w:r>
    </w:p>
    <w:p w14:paraId="624A5845" w14:textId="77777777" w:rsidR="00623ABE" w:rsidRDefault="00623ABE" w:rsidP="00623ABE">
      <w:pPr>
        <w:pStyle w:val="Caption"/>
        <w:rPr>
          <w:sz w:val="22"/>
          <w:szCs w:val="22"/>
        </w:rPr>
      </w:pPr>
      <w:bookmarkStart w:id="122" w:name="_Ref387322869"/>
      <w:r>
        <w:t xml:space="preserve">фор. </w:t>
      </w:r>
      <w:r>
        <w:fldChar w:fldCharType="begin"/>
      </w:r>
      <w:r>
        <w:instrText xml:space="preserve"> SEQ фор. \* ARABIC </w:instrText>
      </w:r>
      <w:r>
        <w:fldChar w:fldCharType="separate"/>
      </w:r>
      <w:r>
        <w:rPr>
          <w:noProof/>
        </w:rPr>
        <w:t>47</w:t>
      </w:r>
      <w:r>
        <w:rPr>
          <w:noProof/>
        </w:rPr>
        <w:fldChar w:fldCharType="end"/>
      </w:r>
      <w:bookmarkEnd w:id="122"/>
    </w:p>
    <w:p w14:paraId="592943CE" w14:textId="77777777" w:rsidR="00623ABE" w:rsidRDefault="00623ABE" w:rsidP="00623ABE">
      <w:r>
        <w:t>С другой стороны,</w:t>
      </w:r>
    </w:p>
    <w:p w14:paraId="1F1B0F87" w14:textId="77777777" w:rsidR="00623ABE" w:rsidRDefault="00623ABE" w:rsidP="00623ABE">
      <w:r>
        <w:object w:dxaOrig="2940" w:dyaOrig="520" w14:anchorId="6C6034C8">
          <v:shape id="_x0000_i1041" type="#_x0000_t75" style="width:147.3pt;height:26.5pt;mso-wrap-distance-left:9.35pt;mso-wrap-distance-top:0;mso-wrap-distance-right:9.35pt;mso-wrap-distance-bottom:0;mso-position-horizontal:absolute;mso-position-horizontal-relative:page;mso-position-vertical:absolute;mso-position-vertical-relative:text" o:ole="" o:allowincell="f" o:allowoverlap="f">
            <v:imagedata r:id="rId53" o:title=""/>
          </v:shape>
          <o:OLEObject Type="Embed" ProgID="Equation.3" ShapeID="_x0000_i1041" DrawAspect="Content" ObjectID="_1463310526" r:id="rId54"/>
        </w:object>
      </w:r>
    </w:p>
    <w:p w14:paraId="6C2F71C7" w14:textId="77777777" w:rsidR="00623ABE" w:rsidRPr="00C87C40" w:rsidRDefault="00623ABE" w:rsidP="00623ABE">
      <w:pPr>
        <w:pStyle w:val="Caption"/>
        <w:rPr>
          <w:sz w:val="24"/>
          <w:szCs w:val="24"/>
        </w:rPr>
      </w:pPr>
      <w:bookmarkStart w:id="123" w:name="_Ref387322875"/>
      <w:r w:rsidRPr="00C87C40">
        <w:t xml:space="preserve">фор. </w:t>
      </w:r>
      <w:r>
        <w:fldChar w:fldCharType="begin"/>
      </w:r>
      <w:r w:rsidRPr="00C87C40">
        <w:instrText xml:space="preserve"> </w:instrText>
      </w:r>
      <w:r>
        <w:instrText>SEQ</w:instrText>
      </w:r>
      <w:r w:rsidRPr="00C87C40">
        <w:instrText xml:space="preserve"> фор. \* </w:instrText>
      </w:r>
      <w:r>
        <w:instrText>ARABIC</w:instrText>
      </w:r>
      <w:r w:rsidRPr="00C87C40">
        <w:instrText xml:space="preserve"> </w:instrText>
      </w:r>
      <w:r>
        <w:fldChar w:fldCharType="separate"/>
      </w:r>
      <w:r>
        <w:rPr>
          <w:noProof/>
        </w:rPr>
        <w:t>48</w:t>
      </w:r>
      <w:r>
        <w:fldChar w:fldCharType="end"/>
      </w:r>
      <w:bookmarkEnd w:id="123"/>
    </w:p>
    <w:p w14:paraId="732CC0EC" w14:textId="77777777" w:rsidR="00623ABE" w:rsidRPr="00D52C78" w:rsidRDefault="00623ABE" w:rsidP="00623ABE">
      <w:r w:rsidRPr="00D52C78">
        <w:t>где |</w:t>
      </w:r>
      <w:r>
        <w:t>K</w:t>
      </w:r>
      <w:r w:rsidRPr="00D52C78">
        <w:t>(</w:t>
      </w:r>
      <w:r>
        <w:t>j</w:t>
      </w:r>
      <w:r>
        <w:sym w:font="Symbol" w:char="F077"/>
      </w:r>
      <w:r w:rsidRPr="00D52C78">
        <w:t xml:space="preserve">)| - амплитудно-частотная характеристика фильтра; </w:t>
      </w:r>
      <w:r>
        <w:sym w:font="Symbol" w:char="F059"/>
      </w:r>
      <w:r w:rsidRPr="00D52C78">
        <w:t>(</w:t>
      </w:r>
      <w:r>
        <w:sym w:font="Symbol" w:char="F077"/>
      </w:r>
      <w:r w:rsidRPr="00D52C78">
        <w:t>) - фазовая характеристика фильтра.</w:t>
      </w:r>
    </w:p>
    <w:p w14:paraId="16F211A7" w14:textId="77777777" w:rsidR="00623ABE" w:rsidRPr="00C87C40" w:rsidRDefault="00623ABE" w:rsidP="00623ABE">
      <w:r w:rsidRPr="00C87C40">
        <w:t>Сравнивая (</w:t>
      </w:r>
      <w:r>
        <w:fldChar w:fldCharType="begin"/>
      </w:r>
      <w:r w:rsidRPr="00C87C40">
        <w:instrText xml:space="preserve"> </w:instrText>
      </w:r>
      <w:r>
        <w:instrText>REF</w:instrText>
      </w:r>
      <w:r w:rsidRPr="00C87C40">
        <w:instrText xml:space="preserve"> _</w:instrText>
      </w:r>
      <w:r>
        <w:instrText>Ref</w:instrText>
      </w:r>
      <w:r w:rsidRPr="00C87C40">
        <w:instrText>387322869 \</w:instrText>
      </w:r>
      <w:r>
        <w:instrText>h</w:instrText>
      </w:r>
      <w:r w:rsidRPr="00C87C40">
        <w:instrText xml:space="preserve"> </w:instrText>
      </w:r>
      <w:r>
        <w:fldChar w:fldCharType="separate"/>
      </w:r>
      <w:r w:rsidRPr="00C87C40">
        <w:t xml:space="preserve">фор. </w:t>
      </w:r>
      <w:r w:rsidRPr="00C87C40">
        <w:rPr>
          <w:noProof/>
        </w:rPr>
        <w:t>15</w:t>
      </w:r>
      <w:r>
        <w:fldChar w:fldCharType="end"/>
      </w:r>
      <w:r w:rsidRPr="00C87C40">
        <w:t>) и (</w:t>
      </w:r>
      <w:r>
        <w:fldChar w:fldCharType="begin"/>
      </w:r>
      <w:r w:rsidRPr="00C87C40">
        <w:instrText xml:space="preserve"> </w:instrText>
      </w:r>
      <w:r>
        <w:instrText>REF</w:instrText>
      </w:r>
      <w:r w:rsidRPr="00C87C40">
        <w:instrText xml:space="preserve"> _</w:instrText>
      </w:r>
      <w:r>
        <w:instrText>Ref</w:instrText>
      </w:r>
      <w:r w:rsidRPr="00C87C40">
        <w:instrText>387322875 \</w:instrText>
      </w:r>
      <w:r>
        <w:instrText>h</w:instrText>
      </w:r>
      <w:r w:rsidRPr="00C87C40">
        <w:instrText xml:space="preserve"> </w:instrText>
      </w:r>
      <w:r>
        <w:fldChar w:fldCharType="separate"/>
      </w:r>
      <w:r w:rsidRPr="00C87C40">
        <w:t xml:space="preserve">фор. </w:t>
      </w:r>
      <w:r w:rsidRPr="00C87C40">
        <w:rPr>
          <w:noProof/>
        </w:rPr>
        <w:t>16</w:t>
      </w:r>
      <w:r>
        <w:fldChar w:fldCharType="end"/>
      </w:r>
      <w:r w:rsidRPr="00C87C40">
        <w:t>) находим</w:t>
      </w:r>
    </w:p>
    <w:p w14:paraId="5F9BE724" w14:textId="77777777" w:rsidR="00623ABE" w:rsidRDefault="00623ABE" w:rsidP="00623ABE">
      <w:r>
        <w:object w:dxaOrig="3019" w:dyaOrig="1500" w14:anchorId="41D5C675">
          <v:shape id="_x0000_i1042" type="#_x0000_t75" style="width:150.6pt;height:75.3pt;mso-wrap-distance-left:9.35pt;mso-wrap-distance-top:0;mso-wrap-distance-right:9.35pt;mso-wrap-distance-bottom:0;mso-position-horizontal:absolute;mso-position-horizontal-relative:page;mso-position-vertical:absolute;mso-position-vertical-relative:text" o:ole="" o:allowincell="f" o:allowoverlap="f">
            <v:imagedata r:id="rId55" o:title=""/>
          </v:shape>
          <o:OLEObject Type="Embed" ProgID="Equation.3" ShapeID="_x0000_i1042" DrawAspect="Content" ObjectID="_1463310527" r:id="rId56"/>
        </w:object>
      </w:r>
    </w:p>
    <w:p w14:paraId="7AFF481C" w14:textId="77777777" w:rsidR="00623ABE" w:rsidRPr="00A0258F" w:rsidRDefault="00623ABE" w:rsidP="00623ABE">
      <w:pPr>
        <w:pStyle w:val="Caption"/>
      </w:pPr>
      <w:bookmarkStart w:id="124" w:name="_Ref387322968"/>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Pr>
          <w:noProof/>
        </w:rPr>
        <w:t>49</w:t>
      </w:r>
      <w:r>
        <w:rPr>
          <w:noProof/>
        </w:rPr>
        <w:fldChar w:fldCharType="end"/>
      </w:r>
      <w:bookmarkEnd w:id="124"/>
    </w:p>
    <w:p w14:paraId="2E7E59ED" w14:textId="77777777" w:rsidR="00623ABE" w:rsidRPr="00A0258F" w:rsidRDefault="00623ABE" w:rsidP="00623ABE">
      <w:pPr>
        <w:pStyle w:val="Caption"/>
        <w:rPr>
          <w:sz w:val="24"/>
          <w:szCs w:val="24"/>
        </w:rPr>
      </w:pPr>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Pr>
          <w:noProof/>
        </w:rPr>
        <w:t>50</w:t>
      </w:r>
      <w:r>
        <w:rPr>
          <w:noProof/>
        </w:rPr>
        <w:fldChar w:fldCharType="end"/>
      </w:r>
    </w:p>
    <w:p w14:paraId="404CA766" w14:textId="77777777" w:rsidR="00623ABE" w:rsidRPr="00D52C78" w:rsidRDefault="00623ABE" w:rsidP="00623ABE"/>
    <w:p w14:paraId="57BEC6C6" w14:textId="77777777" w:rsidR="00623ABE" w:rsidRPr="00D52C78" w:rsidRDefault="00623ABE" w:rsidP="00623ABE">
      <w:r w:rsidRPr="00D52C78">
        <w:t>Из (</w:t>
      </w:r>
      <w:r>
        <w:fldChar w:fldCharType="begin"/>
      </w:r>
      <w:r>
        <w:instrText xml:space="preserve"> REF _Ref387322968 \h </w:instrText>
      </w:r>
      <w:r>
        <w:fldChar w:fldCharType="separate"/>
      </w:r>
      <w:r w:rsidRPr="00C87C40">
        <w:t xml:space="preserve">фор. </w:t>
      </w:r>
      <w:r w:rsidRPr="00C87C40">
        <w:rPr>
          <w:noProof/>
        </w:rPr>
        <w:t>17</w:t>
      </w:r>
      <w:r>
        <w:fldChar w:fldCharType="end"/>
      </w:r>
      <w:r w:rsidRPr="00D52C78">
        <w:t>) следует, что амплитудно частотная характеристика согласованного фильтра с точностью до постоянной совпадает с амплитудным спектром сигнала.</w:t>
      </w:r>
    </w:p>
    <w:p w14:paraId="4CDC8826" w14:textId="77777777" w:rsidR="00623ABE" w:rsidRPr="00D52C78" w:rsidRDefault="00623ABE" w:rsidP="00623ABE">
      <w:r w:rsidRPr="00D52C78">
        <w:t xml:space="preserve">Фазовая характеристика согласованного фильтра определяется двумя слагаемыми. Первое из них - </w:t>
      </w:r>
      <w:r>
        <w:sym w:font="Symbol" w:char="F06A"/>
      </w:r>
      <w:r w:rsidRPr="00D52C78">
        <w:t>(</w:t>
      </w:r>
      <w:r>
        <w:sym w:font="Symbol" w:char="F077"/>
      </w:r>
      <w:r w:rsidRPr="00D52C78">
        <w:t xml:space="preserve">) равно фазовому спектру сигнала, взятому с противоположным знаком. Назначение его в том чтобы компенсировать фазовые сдвиги различных составляющих сигнала. В результате в некоторый момент времени </w:t>
      </w:r>
      <w:r>
        <w:t>t</w:t>
      </w:r>
      <w:r w:rsidRPr="00D52C78">
        <w:t>=</w:t>
      </w:r>
      <w:r>
        <w:t>t</w:t>
      </w:r>
      <w:r w:rsidRPr="00D52C78">
        <w:rPr>
          <w:vertAlign w:val="subscript"/>
        </w:rPr>
        <w:t>0</w:t>
      </w:r>
      <w:r w:rsidRPr="00D52C78">
        <w:t xml:space="preserve"> все составляющие выходного сигнала будут совпадать по фазе и, складываясь, давать максимум выходного сигнала. Если бы фазовая характеристика фильтра не компенсировала фазовые сдвиги составляющих сигнала, то максимумы гармонических составляющих сигнала не совпадали бы во времени, а это привело бы к уменьшению выходного напряжения.</w:t>
      </w:r>
    </w:p>
    <w:p w14:paraId="435FFB10" w14:textId="77777777" w:rsidR="00623ABE" w:rsidRPr="00D52C78" w:rsidRDefault="00623ABE" w:rsidP="00623ABE">
      <w:r w:rsidRPr="00D52C78">
        <w:t xml:space="preserve">Второе слагаемое - </w:t>
      </w:r>
      <w:r>
        <w:sym w:font="Symbol" w:char="F077"/>
      </w:r>
      <w:r>
        <w:t>t</w:t>
      </w:r>
      <w:r w:rsidRPr="00D52C78">
        <w:rPr>
          <w:vertAlign w:val="subscript"/>
        </w:rPr>
        <w:t>0</w:t>
      </w:r>
      <w:r w:rsidRPr="00D52C78">
        <w:t xml:space="preserve"> обеспечивает задержку момента совпадения фаз составляющих сигнала на величину </w:t>
      </w:r>
      <w:r>
        <w:t>t</w:t>
      </w:r>
      <w:r w:rsidRPr="00D52C78">
        <w:rPr>
          <w:vertAlign w:val="subscript"/>
        </w:rPr>
        <w:t>0</w:t>
      </w:r>
      <w:r w:rsidRPr="00D52C78">
        <w:t xml:space="preserve">. Понятно, что значение </w:t>
      </w:r>
      <w:r>
        <w:t>t</w:t>
      </w:r>
      <w:r w:rsidRPr="00D52C78">
        <w:rPr>
          <w:vertAlign w:val="subscript"/>
        </w:rPr>
        <w:t>0</w:t>
      </w:r>
      <w:r w:rsidRPr="00D52C78">
        <w:t xml:space="preserve"> не может быть меньше длительности обрабатываемого сигнала.</w:t>
      </w:r>
    </w:p>
    <w:p w14:paraId="542F65CF" w14:textId="77777777" w:rsidR="00623ABE" w:rsidRPr="00D52C78" w:rsidRDefault="00623ABE" w:rsidP="00623ABE">
      <w:r w:rsidRPr="00D52C78">
        <w:t>Напряжение на выходе согласованного фильтра</w:t>
      </w:r>
    </w:p>
    <w:p w14:paraId="39619D9A" w14:textId="77777777" w:rsidR="00623ABE" w:rsidRPr="00D52C78" w:rsidRDefault="00623ABE" w:rsidP="00623ABE"/>
    <w:p w14:paraId="70E7E9E5" w14:textId="77777777" w:rsidR="00623ABE" w:rsidRDefault="00623ABE" w:rsidP="00623ABE">
      <w:r>
        <w:object w:dxaOrig="8520" w:dyaOrig="1660" w14:anchorId="412B3C43">
          <v:shape id="_x0000_i1043" type="#_x0000_t75" style="width:426.2pt;height:83.6pt;mso-wrap-distance-left:9.35pt;mso-wrap-distance-top:0;mso-wrap-distance-right:9.35pt;mso-wrap-distance-bottom:0;mso-position-horizontal:absolute;mso-position-horizontal-relative:text;mso-position-vertical:absolute;mso-position-vertical-relative:text" o:ole="" o:allowincell="f" o:allowoverlap="f">
            <v:imagedata r:id="rId57" o:title=""/>
          </v:shape>
          <o:OLEObject Type="Embed" ProgID="Equation.3" ShapeID="_x0000_i1043" DrawAspect="Content" ObjectID="_1463310528" r:id="rId58"/>
        </w:object>
      </w:r>
    </w:p>
    <w:p w14:paraId="0C04E4F0" w14:textId="77777777" w:rsidR="00623ABE" w:rsidRPr="00C87C40" w:rsidRDefault="00623ABE" w:rsidP="00623ABE">
      <w:pPr>
        <w:pStyle w:val="Caption"/>
        <w:rPr>
          <w:sz w:val="24"/>
          <w:szCs w:val="24"/>
        </w:rPr>
      </w:pPr>
      <w:bookmarkStart w:id="125" w:name="_Ref387323004"/>
      <w:r w:rsidRPr="00C87C40">
        <w:t xml:space="preserve">фор. </w:t>
      </w:r>
      <w:r>
        <w:fldChar w:fldCharType="begin"/>
      </w:r>
      <w:r w:rsidRPr="00C87C40">
        <w:instrText xml:space="preserve"> </w:instrText>
      </w:r>
      <w:r>
        <w:instrText>SEQ</w:instrText>
      </w:r>
      <w:r w:rsidRPr="00C87C40">
        <w:instrText xml:space="preserve"> фор. \* </w:instrText>
      </w:r>
      <w:r>
        <w:instrText>ARABIC</w:instrText>
      </w:r>
      <w:r w:rsidRPr="00C87C40">
        <w:instrText xml:space="preserve"> </w:instrText>
      </w:r>
      <w:r>
        <w:fldChar w:fldCharType="separate"/>
      </w:r>
      <w:r>
        <w:rPr>
          <w:noProof/>
        </w:rPr>
        <w:t>51</w:t>
      </w:r>
      <w:r>
        <w:fldChar w:fldCharType="end"/>
      </w:r>
      <w:bookmarkEnd w:id="125"/>
    </w:p>
    <w:p w14:paraId="32CF90A6" w14:textId="77777777" w:rsidR="00623ABE" w:rsidRPr="00D52C78" w:rsidRDefault="00623ABE" w:rsidP="00623ABE">
      <w:r w:rsidRPr="00D52C78">
        <w:t>Из (</w:t>
      </w:r>
      <w:r>
        <w:fldChar w:fldCharType="begin"/>
      </w:r>
      <w:r>
        <w:instrText xml:space="preserve"> REF _Ref387323004 \h </w:instrText>
      </w:r>
      <w:r>
        <w:fldChar w:fldCharType="separate"/>
      </w:r>
      <w:r w:rsidRPr="00C87C40">
        <w:t xml:space="preserve">фор. </w:t>
      </w:r>
      <w:r w:rsidRPr="00C87C40">
        <w:rPr>
          <w:noProof/>
        </w:rPr>
        <w:t>19</w:t>
      </w:r>
      <w:r>
        <w:fldChar w:fldCharType="end"/>
      </w:r>
      <w:r w:rsidRPr="00D52C78">
        <w:t>) следует, что выходное напряжение определяется только амплитудным спектром сигнала и не зависит от фазового спектра. Это объясняется тем, что взаимные фазовые сдвиги составляющего сигнала скомпенсированы фазовой характеристикой фильтра.</w:t>
      </w:r>
    </w:p>
    <w:p w14:paraId="5FECF264" w14:textId="77777777" w:rsidR="00623ABE" w:rsidRPr="00D52C78" w:rsidRDefault="00623ABE" w:rsidP="00623ABE">
      <w:r w:rsidRPr="00D52C78">
        <w:t xml:space="preserve">Максимальное значение </w:t>
      </w:r>
      <w:r>
        <w:t>u</w:t>
      </w:r>
      <w:r w:rsidRPr="00D52C78">
        <w:rPr>
          <w:vertAlign w:val="subscript"/>
        </w:rPr>
        <w:t>вых</w:t>
      </w:r>
      <w:r w:rsidRPr="00D52C78">
        <w:t>(</w:t>
      </w:r>
      <w:r>
        <w:t>t</w:t>
      </w:r>
      <w:r w:rsidRPr="00D52C78">
        <w:t xml:space="preserve">) принимает в момент времени </w:t>
      </w:r>
      <w:r>
        <w:t>t</w:t>
      </w:r>
      <w:r w:rsidRPr="00D52C78">
        <w:t>=</w:t>
      </w:r>
      <w:r>
        <w:t>t</w:t>
      </w:r>
      <w:r w:rsidRPr="00D52C78">
        <w:rPr>
          <w:vertAlign w:val="subscript"/>
        </w:rPr>
        <w:t>0</w:t>
      </w:r>
      <w:r w:rsidRPr="00D52C78">
        <w:t xml:space="preserve">.. Еще раз подчеркнем, что значение </w:t>
      </w:r>
      <w:r>
        <w:t>t</w:t>
      </w:r>
      <w:r w:rsidRPr="00D52C78">
        <w:rPr>
          <w:vertAlign w:val="subscript"/>
        </w:rPr>
        <w:t>0</w:t>
      </w:r>
      <w:r w:rsidRPr="00D52C78">
        <w:t xml:space="preserve"> должно быть больше или равно длительности сигнала, т.е. максимум </w:t>
      </w:r>
      <w:r>
        <w:t>u</w:t>
      </w:r>
      <w:r w:rsidRPr="00D52C78">
        <w:rPr>
          <w:vertAlign w:val="subscript"/>
        </w:rPr>
        <w:t>вых</w:t>
      </w:r>
      <w:r w:rsidRPr="00D52C78">
        <w:t>(</w:t>
      </w:r>
      <w:r>
        <w:t>t</w:t>
      </w:r>
      <w:r w:rsidRPr="00D52C78">
        <w:t>) достигается только после обработки всего принятого сигнала.</w:t>
      </w:r>
    </w:p>
    <w:p w14:paraId="201BC81D" w14:textId="77777777" w:rsidR="00623ABE" w:rsidRPr="00D52C78" w:rsidRDefault="00623ABE" w:rsidP="00623ABE">
      <w:r w:rsidRPr="00D52C78">
        <w:t xml:space="preserve">Рассмотрим импульсную характеристику </w:t>
      </w:r>
      <w:r>
        <w:t>h</w:t>
      </w:r>
      <w:r w:rsidRPr="00D52C78">
        <w:t>(</w:t>
      </w:r>
      <w:r>
        <w:t>t</w:t>
      </w:r>
      <w:r w:rsidRPr="00D52C78">
        <w:t xml:space="preserve">) согласованного фильтра. Учитывая, что </w:t>
      </w:r>
      <w:r>
        <w:t>h</w:t>
      </w:r>
      <w:r w:rsidRPr="00D52C78">
        <w:t>(</w:t>
      </w:r>
      <w:r>
        <w:t>t</w:t>
      </w:r>
      <w:r w:rsidRPr="00D52C78">
        <w:t xml:space="preserve">) любого фильтра связано </w:t>
      </w:r>
      <w:r>
        <w:t>K</w:t>
      </w:r>
      <w:r w:rsidRPr="00D52C78">
        <w:t>(</w:t>
      </w:r>
      <w:r>
        <w:t>j</w:t>
      </w:r>
      <w:r>
        <w:sym w:font="Symbol" w:char="F077"/>
      </w:r>
      <w:r w:rsidRPr="00D52C78">
        <w:t>) преобразованием Фурье, находим</w:t>
      </w:r>
    </w:p>
    <w:p w14:paraId="64D8B595" w14:textId="77777777" w:rsidR="00623ABE" w:rsidRDefault="00623ABE" w:rsidP="00623ABE">
      <w:r>
        <w:object w:dxaOrig="7479" w:dyaOrig="1660" w14:anchorId="32B3B44D">
          <v:shape id="_x0000_i1044" type="#_x0000_t75" style="width:374.05pt;height:83.6pt;mso-wrap-distance-left:9.35pt;mso-wrap-distance-top:0;mso-wrap-distance-right:9.35pt;mso-wrap-distance-bottom:0;mso-position-horizontal:absolute;mso-position-horizontal-relative:page;mso-position-vertical:absolute;mso-position-vertical-relative:text" o:ole="" o:allowincell="f" o:allowoverlap="f">
            <v:imagedata r:id="rId59" o:title=""/>
          </v:shape>
          <o:OLEObject Type="Embed" ProgID="Equation.3" ShapeID="_x0000_i1044" DrawAspect="Content" ObjectID="_1463310529" r:id="rId60"/>
        </w:object>
      </w:r>
    </w:p>
    <w:p w14:paraId="68BB060B" w14:textId="77777777" w:rsidR="00623ABE" w:rsidRPr="009E691E" w:rsidRDefault="00623ABE" w:rsidP="00623ABE">
      <w:pPr>
        <w:pStyle w:val="Caption"/>
        <w:rPr>
          <w:sz w:val="24"/>
          <w:szCs w:val="24"/>
        </w:rPr>
      </w:pPr>
      <w:bookmarkStart w:id="126" w:name="_Ref387323049"/>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Pr>
          <w:noProof/>
        </w:rPr>
        <w:t>52</w:t>
      </w:r>
      <w:r>
        <w:fldChar w:fldCharType="end"/>
      </w:r>
      <w:bookmarkEnd w:id="126"/>
    </w:p>
    <w:p w14:paraId="69E3C9EE" w14:textId="77777777" w:rsidR="00623ABE" w:rsidRPr="00D52C78" w:rsidRDefault="00623ABE" w:rsidP="00623ABE">
      <w:r w:rsidRPr="00D52C78">
        <w:t>Из выражения (</w:t>
      </w:r>
      <w:r>
        <w:fldChar w:fldCharType="begin"/>
      </w:r>
      <w:r>
        <w:instrText xml:space="preserve"> REF _Ref387323049 \h </w:instrText>
      </w:r>
      <w:r>
        <w:fldChar w:fldCharType="separate"/>
      </w:r>
      <w:r w:rsidRPr="009E691E">
        <w:t xml:space="preserve">фор. </w:t>
      </w:r>
      <w:r w:rsidRPr="009E691E">
        <w:rPr>
          <w:noProof/>
        </w:rPr>
        <w:t>20</w:t>
      </w:r>
      <w:r>
        <w:fldChar w:fldCharType="end"/>
      </w:r>
      <w:r w:rsidRPr="00D52C78">
        <w:t xml:space="preserve">) следует, что импульсная характеристика согласованного фильтра является зеркальным отображением сигнала </w:t>
      </w:r>
      <w:r>
        <w:t>ts</w:t>
      </w:r>
      <w:r w:rsidRPr="00D52C78">
        <w:t>(</w:t>
      </w:r>
      <w:r>
        <w:t>t</w:t>
      </w:r>
      <w:r w:rsidRPr="00D52C78">
        <w:t xml:space="preserve">) относительно прямой </w:t>
      </w:r>
      <w:r>
        <w:t>t</w:t>
      </w:r>
      <w:r w:rsidRPr="00D52C78">
        <w:t>=</w:t>
      </w:r>
      <w:r>
        <w:t>t</w:t>
      </w:r>
      <w:r w:rsidRPr="00D52C78">
        <w:rPr>
          <w:vertAlign w:val="subscript"/>
        </w:rPr>
        <w:t>0</w:t>
      </w:r>
      <w:r w:rsidRPr="00D52C78">
        <w:t>/2 (</w:t>
      </w:r>
      <w:r>
        <w:fldChar w:fldCharType="begin"/>
      </w:r>
      <w:r>
        <w:instrText xml:space="preserve"> REF _Ref387323110 \h </w:instrText>
      </w:r>
      <w:r>
        <w:fldChar w:fldCharType="separate"/>
      </w:r>
      <w:r w:rsidRPr="009E691E">
        <w:t xml:space="preserve">рис. </w:t>
      </w:r>
      <w:r w:rsidRPr="009E691E">
        <w:rPr>
          <w:noProof/>
        </w:rPr>
        <w:t>1</w:t>
      </w:r>
      <w:r>
        <w:fldChar w:fldCharType="end"/>
      </w:r>
      <w:r w:rsidRPr="00D52C78">
        <w:t>).</w:t>
      </w:r>
    </w:p>
    <w:p w14:paraId="62C6ABEA" w14:textId="77777777" w:rsidR="00623ABE" w:rsidRDefault="00623ABE" w:rsidP="00623ABE">
      <w:r>
        <w:rPr>
          <w:noProof/>
          <w:lang w:val="en-US"/>
        </w:rPr>
        <w:drawing>
          <wp:inline distT="0" distB="0" distL="0" distR="0" wp14:anchorId="2058FBD4" wp14:editId="10C1B954">
            <wp:extent cx="2314575" cy="18288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314575" cy="1828800"/>
                    </a:xfrm>
                    <a:prstGeom prst="rect">
                      <a:avLst/>
                    </a:prstGeom>
                    <a:noFill/>
                    <a:ln w="9525" cmpd="sng">
                      <a:solidFill>
                        <a:srgbClr val="000000"/>
                      </a:solidFill>
                      <a:miter lim="800000"/>
                      <a:headEnd/>
                      <a:tailEnd/>
                    </a:ln>
                    <a:effectLst/>
                  </pic:spPr>
                </pic:pic>
              </a:graphicData>
            </a:graphic>
          </wp:inline>
        </w:drawing>
      </w:r>
    </w:p>
    <w:p w14:paraId="7ABE24E5" w14:textId="77777777" w:rsidR="00623ABE" w:rsidRPr="00D52C78" w:rsidRDefault="00623ABE" w:rsidP="00623ABE">
      <w:pPr>
        <w:pStyle w:val="Caption"/>
        <w:rPr>
          <w:sz w:val="24"/>
          <w:szCs w:val="24"/>
        </w:rPr>
      </w:pPr>
      <w:bookmarkStart w:id="127" w:name="_Ref387323110"/>
      <w:r w:rsidRPr="00A0258F">
        <w:lastRenderedPageBreak/>
        <w:t xml:space="preserve">рис. </w:t>
      </w:r>
      <w:r>
        <w:fldChar w:fldCharType="begin"/>
      </w:r>
      <w:r w:rsidRPr="00A0258F">
        <w:instrText xml:space="preserve"> </w:instrText>
      </w:r>
      <w:r>
        <w:instrText>SEQ</w:instrText>
      </w:r>
      <w:r w:rsidRPr="00A0258F">
        <w:instrText xml:space="preserve"> рис. \* </w:instrText>
      </w:r>
      <w:r>
        <w:instrText>ARABIC</w:instrText>
      </w:r>
      <w:r w:rsidRPr="00A0258F">
        <w:instrText xml:space="preserve"> </w:instrText>
      </w:r>
      <w:r>
        <w:fldChar w:fldCharType="separate"/>
      </w:r>
      <w:r>
        <w:rPr>
          <w:noProof/>
        </w:rPr>
        <w:t>10</w:t>
      </w:r>
      <w:r>
        <w:rPr>
          <w:noProof/>
        </w:rPr>
        <w:fldChar w:fldCharType="end"/>
      </w:r>
      <w:bookmarkEnd w:id="127"/>
    </w:p>
    <w:p w14:paraId="6B9A4CD1" w14:textId="77777777" w:rsidR="00623ABE" w:rsidRPr="00A0258F" w:rsidRDefault="00623ABE" w:rsidP="00623ABE"/>
    <w:p w14:paraId="1981CFDC" w14:textId="77777777" w:rsidR="00623ABE" w:rsidRPr="00A0258F" w:rsidRDefault="00623ABE" w:rsidP="00623ABE">
      <w:pPr>
        <w:pStyle w:val="Caption"/>
      </w:pPr>
    </w:p>
    <w:p w14:paraId="240FEDFC" w14:textId="77777777" w:rsidR="00623ABE" w:rsidRPr="00D52C78" w:rsidRDefault="00623ABE" w:rsidP="00623ABE">
      <w:r w:rsidRPr="00D52C78">
        <w:t xml:space="preserve">Учитывая условие физической реализуемости фильтра </w:t>
      </w:r>
      <w:r>
        <w:t>h</w:t>
      </w:r>
      <w:r w:rsidRPr="00D52C78">
        <w:t>(</w:t>
      </w:r>
      <w:r>
        <w:t>t</w:t>
      </w:r>
      <w:r w:rsidRPr="00D52C78">
        <w:t xml:space="preserve">)=0 при </w:t>
      </w:r>
      <w:r>
        <w:t>t</w:t>
      </w:r>
      <w:r w:rsidRPr="00D52C78">
        <w:t>&lt;0, обнаруживаем, что</w:t>
      </w:r>
    </w:p>
    <w:tbl>
      <w:tblPr>
        <w:tblW w:w="8363" w:type="dxa"/>
        <w:tblLayout w:type="fixed"/>
        <w:tblLook w:val="0000" w:firstRow="0" w:lastRow="0" w:firstColumn="0" w:lastColumn="0" w:noHBand="0" w:noVBand="0"/>
      </w:tblPr>
      <w:tblGrid>
        <w:gridCol w:w="3827"/>
        <w:gridCol w:w="3641"/>
        <w:gridCol w:w="895"/>
      </w:tblGrid>
      <w:tr w:rsidR="00623ABE" w14:paraId="6632E6B8" w14:textId="77777777" w:rsidTr="007316AC">
        <w:tc>
          <w:tcPr>
            <w:tcW w:w="3827" w:type="dxa"/>
            <w:tcBorders>
              <w:top w:val="nil"/>
              <w:left w:val="nil"/>
              <w:bottom w:val="nil"/>
              <w:right w:val="nil"/>
            </w:tcBorders>
          </w:tcPr>
          <w:p w14:paraId="1229A5D4" w14:textId="77777777" w:rsidR="00623ABE" w:rsidRDefault="00623ABE" w:rsidP="007316AC">
            <w:r>
              <w:t>s(t</w:t>
            </w:r>
            <w:r>
              <w:rPr>
                <w:vertAlign w:val="subscript"/>
              </w:rPr>
              <w:t>0</w:t>
            </w:r>
            <w:r>
              <w:t>-t)=0</w:t>
            </w:r>
          </w:p>
        </w:tc>
        <w:tc>
          <w:tcPr>
            <w:tcW w:w="3641" w:type="dxa"/>
            <w:tcBorders>
              <w:top w:val="nil"/>
              <w:left w:val="nil"/>
              <w:bottom w:val="nil"/>
              <w:right w:val="nil"/>
            </w:tcBorders>
          </w:tcPr>
          <w:p w14:paraId="62CB8237" w14:textId="77777777" w:rsidR="00623ABE" w:rsidRDefault="00623ABE" w:rsidP="007316AC">
            <w:r>
              <w:t>при t&lt;0</w:t>
            </w:r>
          </w:p>
        </w:tc>
        <w:tc>
          <w:tcPr>
            <w:tcW w:w="895" w:type="dxa"/>
            <w:tcBorders>
              <w:top w:val="nil"/>
              <w:left w:val="nil"/>
              <w:bottom w:val="nil"/>
              <w:right w:val="nil"/>
            </w:tcBorders>
          </w:tcPr>
          <w:p w14:paraId="344F6DC5" w14:textId="77777777" w:rsidR="00623ABE" w:rsidRDefault="00623ABE" w:rsidP="007316AC"/>
        </w:tc>
      </w:tr>
      <w:tr w:rsidR="00623ABE" w14:paraId="769C6885" w14:textId="77777777" w:rsidTr="007316AC">
        <w:tc>
          <w:tcPr>
            <w:tcW w:w="3827" w:type="dxa"/>
            <w:tcBorders>
              <w:top w:val="nil"/>
              <w:left w:val="nil"/>
              <w:bottom w:val="nil"/>
              <w:right w:val="nil"/>
            </w:tcBorders>
          </w:tcPr>
          <w:p w14:paraId="49CA1DF9" w14:textId="77777777" w:rsidR="00623ABE" w:rsidRDefault="00623ABE" w:rsidP="007316AC">
            <w:r>
              <w:t>s(t)=0</w:t>
            </w:r>
          </w:p>
        </w:tc>
        <w:tc>
          <w:tcPr>
            <w:tcW w:w="3641" w:type="dxa"/>
            <w:tcBorders>
              <w:top w:val="nil"/>
              <w:left w:val="nil"/>
              <w:bottom w:val="nil"/>
              <w:right w:val="nil"/>
            </w:tcBorders>
          </w:tcPr>
          <w:p w14:paraId="69ECC055" w14:textId="77777777" w:rsidR="00623ABE" w:rsidRDefault="00623ABE" w:rsidP="007316AC">
            <w:r>
              <w:t>при t&gt;t</w:t>
            </w:r>
            <w:r>
              <w:rPr>
                <w:vertAlign w:val="subscript"/>
              </w:rPr>
              <w:t>0</w:t>
            </w:r>
          </w:p>
        </w:tc>
        <w:tc>
          <w:tcPr>
            <w:tcW w:w="895" w:type="dxa"/>
            <w:tcBorders>
              <w:top w:val="nil"/>
              <w:left w:val="nil"/>
              <w:bottom w:val="nil"/>
              <w:right w:val="nil"/>
            </w:tcBorders>
          </w:tcPr>
          <w:p w14:paraId="3A9B65C7" w14:textId="77777777" w:rsidR="00623ABE" w:rsidRDefault="00623ABE" w:rsidP="007316AC"/>
        </w:tc>
      </w:tr>
    </w:tbl>
    <w:p w14:paraId="69629F5D" w14:textId="77777777" w:rsidR="00623ABE" w:rsidRDefault="00623ABE" w:rsidP="00623ABE">
      <w:pPr>
        <w:pStyle w:val="Caption"/>
        <w:rPr>
          <w:sz w:val="24"/>
          <w:szCs w:val="24"/>
        </w:rPr>
      </w:pPr>
      <w:bookmarkStart w:id="128" w:name="_Ref387323181"/>
      <w:r>
        <w:t xml:space="preserve">фор. </w:t>
      </w:r>
      <w:r>
        <w:fldChar w:fldCharType="begin"/>
      </w:r>
      <w:r>
        <w:instrText xml:space="preserve"> SEQ фор. \* ARABIC </w:instrText>
      </w:r>
      <w:r>
        <w:fldChar w:fldCharType="separate"/>
      </w:r>
      <w:r>
        <w:rPr>
          <w:noProof/>
        </w:rPr>
        <w:t>53</w:t>
      </w:r>
      <w:r>
        <w:rPr>
          <w:noProof/>
        </w:rPr>
        <w:fldChar w:fldCharType="end"/>
      </w:r>
      <w:bookmarkEnd w:id="128"/>
    </w:p>
    <w:p w14:paraId="0788A61B" w14:textId="77777777" w:rsidR="00623ABE" w:rsidRDefault="00623ABE" w:rsidP="00623ABE">
      <w:pPr>
        <w:keepNext/>
      </w:pPr>
      <w:r w:rsidRPr="00D52C78">
        <w:t>Условие (</w:t>
      </w:r>
      <w:r>
        <w:fldChar w:fldCharType="begin"/>
      </w:r>
      <w:r>
        <w:instrText xml:space="preserve"> REF _Ref387323181 \h </w:instrText>
      </w:r>
      <w:r>
        <w:fldChar w:fldCharType="separate"/>
      </w:r>
      <w:r w:rsidRPr="009E691E">
        <w:t xml:space="preserve">фор. </w:t>
      </w:r>
      <w:r w:rsidRPr="009E691E">
        <w:rPr>
          <w:noProof/>
        </w:rPr>
        <w:t>21</w:t>
      </w:r>
      <w:r>
        <w:fldChar w:fldCharType="end"/>
      </w:r>
      <w:r w:rsidRPr="00D52C78">
        <w:t xml:space="preserve">) показывает, что значение </w:t>
      </w:r>
      <w:r>
        <w:t>t</w:t>
      </w:r>
      <w:r w:rsidRPr="00D52C78">
        <w:rPr>
          <w:vertAlign w:val="subscript"/>
        </w:rPr>
        <w:t>0</w:t>
      </w:r>
      <w:r w:rsidRPr="00D52C78">
        <w:t xml:space="preserve"> надо выбирать большим или равным длительности сигнала </w:t>
      </w:r>
      <w:r>
        <w:t>t</w:t>
      </w:r>
      <w:r>
        <w:rPr>
          <w:vertAlign w:val="subscript"/>
        </w:rPr>
        <w:t>c</w:t>
      </w:r>
      <w:r w:rsidRPr="00D52C78">
        <w:t xml:space="preserve">. На практике обычно для уменьшения реакции фильтра берут </w:t>
      </w:r>
      <w:r>
        <w:t>t</w:t>
      </w:r>
      <w:r w:rsidRPr="00D52C78">
        <w:rPr>
          <w:vertAlign w:val="subscript"/>
        </w:rPr>
        <w:t>0</w:t>
      </w:r>
      <w:r w:rsidRPr="00D52C78">
        <w:t>=</w:t>
      </w:r>
      <w:r>
        <w:t>t</w:t>
      </w:r>
      <w:r>
        <w:rPr>
          <w:vertAlign w:val="subscript"/>
        </w:rPr>
        <w:t>c</w:t>
      </w:r>
      <w:r w:rsidRPr="00D52C78">
        <w:t>.</w:t>
      </w:r>
    </w:p>
    <w:p w14:paraId="06AEB785" w14:textId="15433B98" w:rsidR="00623ABE" w:rsidRPr="00305513" w:rsidRDefault="00623ABE" w:rsidP="00623ABE">
      <w:pPr>
        <w:pStyle w:val="Caption"/>
      </w:pPr>
      <w:r>
        <w:t xml:space="preserve">фор. </w:t>
      </w:r>
      <w:r>
        <w:fldChar w:fldCharType="begin"/>
      </w:r>
      <w:r>
        <w:instrText xml:space="preserve"> SEQ фор. \* ARABIC </w:instrText>
      </w:r>
      <w:r>
        <w:fldChar w:fldCharType="separate"/>
      </w:r>
      <w:r>
        <w:rPr>
          <w:noProof/>
        </w:rPr>
        <w:t>54</w:t>
      </w:r>
      <w:r>
        <w:fldChar w:fldCharType="end"/>
      </w:r>
    </w:p>
    <w:p w14:paraId="711496EB" w14:textId="77777777" w:rsidR="00623ABE" w:rsidRPr="00D52C78" w:rsidRDefault="00623ABE" w:rsidP="00623ABE">
      <w:r w:rsidRPr="00D52C78">
        <w:t>Найдем формулу напряжения на выходе фильтра, для этого воспользуемся интегралом Дюамеля:</w:t>
      </w:r>
    </w:p>
    <w:p w14:paraId="3DEEBB7E" w14:textId="77777777" w:rsidR="00623ABE" w:rsidRDefault="00623ABE" w:rsidP="00623ABE">
      <w:r>
        <w:object w:dxaOrig="2760" w:dyaOrig="880" w14:anchorId="43EA70E4">
          <v:shape id="_x0000_i1045" type="#_x0000_t75" style="width:138.2pt;height:43.85pt;mso-wrap-distance-left:9.35pt;mso-wrap-distance-top:0;mso-wrap-distance-right:9.35pt;mso-wrap-distance-bottom:0;mso-position-horizontal:absolute;mso-position-horizontal-relative:page;mso-position-vertical:absolute;mso-position-vertical-relative:text" o:ole="" o:allowincell="f" o:allowoverlap="f">
            <v:imagedata r:id="rId62" o:title=""/>
          </v:shape>
          <o:OLEObject Type="Embed" ProgID="Equation.3" ShapeID="_x0000_i1045" DrawAspect="Content" ObjectID="_1463310530" r:id="rId63"/>
        </w:object>
      </w:r>
    </w:p>
    <w:p w14:paraId="0A9BB003" w14:textId="77777777" w:rsidR="00623ABE" w:rsidRPr="009E691E" w:rsidRDefault="00623ABE" w:rsidP="00623ABE">
      <w:pPr>
        <w:pStyle w:val="Caption"/>
        <w:rPr>
          <w:sz w:val="24"/>
          <w:szCs w:val="24"/>
        </w:rPr>
      </w:pPr>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Pr>
          <w:noProof/>
        </w:rPr>
        <w:t>55</w:t>
      </w:r>
      <w:r>
        <w:fldChar w:fldCharType="end"/>
      </w:r>
    </w:p>
    <w:p w14:paraId="11BC1166" w14:textId="77777777" w:rsidR="00623ABE" w:rsidRPr="009E691E" w:rsidRDefault="00623ABE" w:rsidP="00623ABE">
      <w:r w:rsidRPr="009E691E">
        <w:t>С учетом (</w:t>
      </w:r>
      <w:r>
        <w:fldChar w:fldCharType="begin"/>
      </w:r>
      <w:r w:rsidRPr="009E691E">
        <w:instrText xml:space="preserve"> </w:instrText>
      </w:r>
      <w:r>
        <w:instrText>REF</w:instrText>
      </w:r>
      <w:r w:rsidRPr="009E691E">
        <w:instrText xml:space="preserve"> _</w:instrText>
      </w:r>
      <w:r>
        <w:instrText>Ref</w:instrText>
      </w:r>
      <w:r w:rsidRPr="009E691E">
        <w:instrText>387323049 \</w:instrText>
      </w:r>
      <w:r>
        <w:instrText>h</w:instrText>
      </w:r>
      <w:r w:rsidRPr="009E691E">
        <w:instrText xml:space="preserve"> </w:instrText>
      </w:r>
      <w:r>
        <w:fldChar w:fldCharType="separate"/>
      </w:r>
      <w:r w:rsidRPr="009E691E">
        <w:t xml:space="preserve">фор. </w:t>
      </w:r>
      <w:r w:rsidRPr="009E691E">
        <w:rPr>
          <w:noProof/>
        </w:rPr>
        <w:t>20</w:t>
      </w:r>
      <w:r>
        <w:fldChar w:fldCharType="end"/>
      </w:r>
      <w:r w:rsidRPr="009E691E">
        <w:t>) получаем</w:t>
      </w:r>
    </w:p>
    <w:p w14:paraId="76F43345" w14:textId="77777777" w:rsidR="00623ABE" w:rsidRDefault="00623ABE" w:rsidP="00623ABE">
      <w:r>
        <w:object w:dxaOrig="3980" w:dyaOrig="660" w14:anchorId="13F9A755">
          <v:shape id="_x0000_i1046" type="#_x0000_t75" style="width:198.6pt;height:33.1pt;mso-wrap-distance-left:9.35pt;mso-wrap-distance-top:0;mso-wrap-distance-right:9.35pt;mso-wrap-distance-bottom:0;mso-position-horizontal:absolute;mso-position-horizontal-relative:page;mso-position-vertical:absolute;mso-position-vertical-relative:text" o:ole="" o:allowincell="f" o:allowoverlap="f">
            <v:imagedata r:id="rId64" o:title=""/>
          </v:shape>
          <o:OLEObject Type="Embed" ProgID="Equation.3" ShapeID="_x0000_i1046" DrawAspect="Content" ObjectID="_1463310531" r:id="rId65"/>
        </w:object>
      </w:r>
    </w:p>
    <w:p w14:paraId="115FC745" w14:textId="77777777" w:rsidR="00623ABE" w:rsidRPr="009E691E" w:rsidRDefault="00623ABE" w:rsidP="00623ABE">
      <w:pPr>
        <w:pStyle w:val="Caption"/>
        <w:rPr>
          <w:sz w:val="24"/>
          <w:szCs w:val="24"/>
        </w:rPr>
      </w:pPr>
      <w:bookmarkStart w:id="129" w:name="_Ref387323331"/>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Pr>
          <w:noProof/>
        </w:rPr>
        <w:t>56</w:t>
      </w:r>
      <w:r>
        <w:fldChar w:fldCharType="end"/>
      </w:r>
      <w:bookmarkEnd w:id="129"/>
    </w:p>
    <w:p w14:paraId="226C5672" w14:textId="77777777" w:rsidR="00623ABE" w:rsidRPr="009E691E" w:rsidRDefault="00623ABE" w:rsidP="00623ABE">
      <w:pPr>
        <w:rPr>
          <w:vertAlign w:val="subscript"/>
        </w:rPr>
      </w:pPr>
      <w:r w:rsidRPr="009E691E">
        <w:t xml:space="preserve">В момент времени </w:t>
      </w:r>
      <w:r>
        <w:t>t</w:t>
      </w:r>
      <w:r w:rsidRPr="009E691E">
        <w:t>=</w:t>
      </w:r>
      <w:r>
        <w:t>t</w:t>
      </w:r>
      <w:r w:rsidRPr="009E691E">
        <w:rPr>
          <w:vertAlign w:val="subscript"/>
        </w:rPr>
        <w:t>0</w:t>
      </w:r>
    </w:p>
    <w:p w14:paraId="313D059E" w14:textId="77777777" w:rsidR="00623ABE" w:rsidRDefault="00623ABE" w:rsidP="00623ABE">
      <w:r>
        <w:rPr>
          <w:vertAlign w:val="subscript"/>
        </w:rPr>
        <w:object w:dxaOrig="3019" w:dyaOrig="660" w14:anchorId="6B952CD0">
          <v:shape id="_x0000_i1047" type="#_x0000_t75" style="width:150.6pt;height:33.1pt;mso-wrap-distance-left:9.35pt;mso-wrap-distance-top:0;mso-wrap-distance-right:9.35pt;mso-wrap-distance-bottom:0;mso-position-horizontal:absolute;mso-position-horizontal-relative:page;mso-position-vertical:absolute;mso-position-vertical-relative:text" o:ole="" o:allowincell="f" o:allowoverlap="f">
            <v:imagedata r:id="rId66" o:title=""/>
          </v:shape>
          <o:OLEObject Type="Embed" ProgID="Equation.3" ShapeID="_x0000_i1047" DrawAspect="Content" ObjectID="_1463310532" r:id="rId67"/>
        </w:object>
      </w:r>
    </w:p>
    <w:p w14:paraId="0D0D4CB4" w14:textId="77777777" w:rsidR="00623ABE" w:rsidRPr="009E691E" w:rsidRDefault="00623ABE" w:rsidP="00623ABE">
      <w:pPr>
        <w:pStyle w:val="Caption"/>
        <w:rPr>
          <w:sz w:val="24"/>
          <w:szCs w:val="24"/>
          <w:vertAlign w:val="subscript"/>
        </w:rPr>
      </w:pPr>
      <w:bookmarkStart w:id="130" w:name="_Ref387323304"/>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Pr>
          <w:noProof/>
        </w:rPr>
        <w:t>57</w:t>
      </w:r>
      <w:r>
        <w:fldChar w:fldCharType="end"/>
      </w:r>
      <w:bookmarkEnd w:id="130"/>
    </w:p>
    <w:p w14:paraId="524441BF" w14:textId="77777777" w:rsidR="00623ABE" w:rsidRPr="00D52C78" w:rsidRDefault="00623ABE" w:rsidP="00623ABE">
      <w:r w:rsidRPr="00D52C78">
        <w:t>Видно, что выражение (</w:t>
      </w:r>
      <w:r>
        <w:fldChar w:fldCharType="begin"/>
      </w:r>
      <w:r>
        <w:instrText xml:space="preserve"> REF _Ref387323304 \h </w:instrText>
      </w:r>
      <w:r>
        <w:fldChar w:fldCharType="separate"/>
      </w:r>
      <w:r w:rsidRPr="009E691E">
        <w:t xml:space="preserve">фор. </w:t>
      </w:r>
      <w:r w:rsidRPr="009E691E">
        <w:rPr>
          <w:noProof/>
        </w:rPr>
        <w:t>24</w:t>
      </w:r>
      <w:r>
        <w:fldChar w:fldCharType="end"/>
      </w:r>
      <w:r w:rsidRPr="00D52C78">
        <w:t>) совпадает с выражением (</w:t>
      </w:r>
      <w:r>
        <w:fldChar w:fldCharType="begin"/>
      </w:r>
      <w:r>
        <w:instrText xml:space="preserve"> REF _Ref387319924 \h </w:instrText>
      </w:r>
      <w:r>
        <w:fldChar w:fldCharType="separate"/>
      </w:r>
      <w:r w:rsidRPr="00D52C78">
        <w:t xml:space="preserve">фор. </w:t>
      </w:r>
      <w:r w:rsidRPr="009E691E">
        <w:rPr>
          <w:noProof/>
        </w:rPr>
        <w:t>1</w:t>
      </w:r>
      <w:r>
        <w:fldChar w:fldCharType="end"/>
      </w:r>
      <w:r w:rsidRPr="00D52C78">
        <w:t xml:space="preserve">), т.е. согласованный фильтр, как и корреляционный приемник, вычисляет взаимную корреляцию принятого и полезного сигналов. Если при корреляционном приеме копия ожидаемого сигнала </w:t>
      </w:r>
      <w:r w:rsidRPr="00D52C78">
        <w:lastRenderedPageBreak/>
        <w:t xml:space="preserve">вырабатывается на приемной стороне с помощью специального генератора, то при согласованной фильтрации информация о сигнале заключена в комплексно-частотной характеристике. </w:t>
      </w:r>
    </w:p>
    <w:p w14:paraId="1F9B2A9C" w14:textId="77777777" w:rsidR="00623ABE" w:rsidRPr="00D52C78" w:rsidRDefault="00623ABE" w:rsidP="00623ABE">
      <w:r w:rsidRPr="00D52C78">
        <w:t xml:space="preserve">Если перенести начало отсчета времени в точку </w:t>
      </w:r>
      <w:r>
        <w:t>t</w:t>
      </w:r>
      <w:r w:rsidRPr="00D52C78">
        <w:t>=</w:t>
      </w:r>
      <w:r>
        <w:t>t</w:t>
      </w:r>
      <w:r w:rsidRPr="00D52C78">
        <w:rPr>
          <w:vertAlign w:val="subscript"/>
        </w:rPr>
        <w:t>0</w:t>
      </w:r>
      <w:r w:rsidRPr="00D52C78">
        <w:t>, то из (</w:t>
      </w:r>
      <w:r>
        <w:fldChar w:fldCharType="begin"/>
      </w:r>
      <w:r>
        <w:instrText xml:space="preserve"> REF _Ref387323331 \h </w:instrText>
      </w:r>
      <w:r>
        <w:fldChar w:fldCharType="separate"/>
      </w:r>
      <w:r w:rsidRPr="009E691E">
        <w:t xml:space="preserve">фор. </w:t>
      </w:r>
      <w:r w:rsidRPr="009E691E">
        <w:rPr>
          <w:noProof/>
        </w:rPr>
        <w:t>23</w:t>
      </w:r>
      <w:r>
        <w:fldChar w:fldCharType="end"/>
      </w:r>
      <w:r w:rsidRPr="00D52C78">
        <w:t>)</w:t>
      </w:r>
    </w:p>
    <w:p w14:paraId="1EBE5D91" w14:textId="77777777" w:rsidR="00623ABE" w:rsidRDefault="00623ABE" w:rsidP="00623ABE">
      <w:r>
        <w:object w:dxaOrig="3480" w:dyaOrig="660" w14:anchorId="54E50599">
          <v:shape id="_x0000_i1048" type="#_x0000_t75" style="width:173.8pt;height:33.1pt;mso-wrap-distance-left:9.35pt;mso-wrap-distance-top:0;mso-wrap-distance-right:9.35pt;mso-wrap-distance-bottom:0;mso-position-horizontal:absolute;mso-position-horizontal-relative:page;mso-position-vertical:absolute;mso-position-vertical-relative:text" o:ole="" o:allowincell="f" o:allowoverlap="f">
            <v:imagedata r:id="rId68" o:title=""/>
          </v:shape>
          <o:OLEObject Type="Embed" ProgID="Equation.3" ShapeID="_x0000_i1048" DrawAspect="Content" ObjectID="_1463310533" r:id="rId69"/>
        </w:object>
      </w:r>
    </w:p>
    <w:p w14:paraId="081854AD" w14:textId="77777777" w:rsidR="00623ABE" w:rsidRPr="00D52C78" w:rsidRDefault="00623ABE" w:rsidP="00623ABE">
      <w:r w:rsidRPr="00D52C78">
        <w:t>т.е. напряжение на входе согласованного фильтра в отсутствии помех совпадает с корреляционной функцией полезного сигнала.</w:t>
      </w:r>
    </w:p>
    <w:p w14:paraId="287531E3" w14:textId="77777777" w:rsidR="00623ABE" w:rsidRDefault="00623ABE" w:rsidP="00623ABE">
      <w:r w:rsidRPr="00D52C78">
        <w:t xml:space="preserve">В заключение отметим, что согласованный фильтр, в отличии от корреляционного приемника обладает свойствами инвариантности относительно момента прихода сигнала. Фильтр, согласованный с некоторым сигналом </w:t>
      </w:r>
      <w:r>
        <w:t>s</w:t>
      </w:r>
      <w:r w:rsidRPr="00D52C78">
        <w:t>(</w:t>
      </w:r>
      <w:r>
        <w:t>t</w:t>
      </w:r>
      <w:r w:rsidRPr="00D52C78">
        <w:t>), имеет импульсную характеристику, определенную выражением (</w:t>
      </w:r>
      <w:r>
        <w:fldChar w:fldCharType="begin"/>
      </w:r>
      <w:r>
        <w:instrText xml:space="preserve"> REF _Ref387323049 \h </w:instrText>
      </w:r>
      <w:r>
        <w:fldChar w:fldCharType="separate"/>
      </w:r>
      <w:r w:rsidRPr="009E691E">
        <w:t xml:space="preserve">фор. </w:t>
      </w:r>
      <w:r w:rsidRPr="009E691E">
        <w:rPr>
          <w:noProof/>
        </w:rPr>
        <w:t>20</w:t>
      </w:r>
      <w:r>
        <w:fldChar w:fldCharType="end"/>
      </w:r>
      <w:r w:rsidRPr="00D52C78">
        <w:t xml:space="preserve">), Очевидно, что этот же фильтр будет согласованным с сигналом </w:t>
      </w:r>
      <w:r>
        <w:t>s</w:t>
      </w:r>
      <w:r w:rsidRPr="00D52C78">
        <w:t>(</w:t>
      </w:r>
      <w:r>
        <w:t>t</w:t>
      </w:r>
      <w:r w:rsidRPr="00D52C78">
        <w:t>-</w:t>
      </w:r>
      <w:r>
        <w:t>t</w:t>
      </w:r>
      <w:r w:rsidRPr="00D52C78">
        <w:rPr>
          <w:vertAlign w:val="subscript"/>
        </w:rPr>
        <w:t>1</w:t>
      </w:r>
      <w:r w:rsidRPr="00D52C78">
        <w:t xml:space="preserve">), сдвинутым по времени относительно </w:t>
      </w:r>
      <w:r>
        <w:t>s</w:t>
      </w:r>
      <w:r w:rsidRPr="00D52C78">
        <w:t>(</w:t>
      </w:r>
      <w:r>
        <w:t>t</w:t>
      </w:r>
      <w:r w:rsidRPr="00D52C78">
        <w:t xml:space="preserve">)  на </w:t>
      </w:r>
      <w:r>
        <w:t>t</w:t>
      </w:r>
      <w:r w:rsidRPr="00D52C78">
        <w:rPr>
          <w:vertAlign w:val="subscript"/>
        </w:rPr>
        <w:t>1</w:t>
      </w:r>
      <w:r w:rsidRPr="00D52C78">
        <w:t>. Изменение времени прихода сигнала приводит только к смещению момента достижения выходным сигналом его максимального значения.</w:t>
      </w:r>
      <w:r>
        <w:br w:type="page"/>
      </w:r>
    </w:p>
    <w:p w14:paraId="33079E6B" w14:textId="77777777" w:rsidR="00623ABE" w:rsidRPr="00DB74CA" w:rsidRDefault="00623ABE" w:rsidP="00623ABE"/>
    <w:p w14:paraId="46553740" w14:textId="77777777" w:rsidR="00623ABE" w:rsidRDefault="00623ABE" w:rsidP="00623ABE"/>
    <w:p w14:paraId="4E357DEC" w14:textId="77777777" w:rsidR="00623ABE" w:rsidRDefault="00623ABE" w:rsidP="00623ABE">
      <w:pPr>
        <w:keepNext/>
        <w:spacing w:line="259" w:lineRule="auto"/>
      </w:pPr>
      <w:r>
        <w:br w:type="page"/>
      </w:r>
    </w:p>
    <w:p w14:paraId="718FC255" w14:textId="23673B75" w:rsidR="00BE638B" w:rsidRPr="00BE638B" w:rsidRDefault="00623ABE" w:rsidP="00623ABE">
      <w:pPr>
        <w:pStyle w:val="Caption"/>
      </w:pPr>
      <w:r>
        <w:lastRenderedPageBreak/>
        <w:t xml:space="preserve">фор. </w:t>
      </w:r>
      <w:r>
        <w:fldChar w:fldCharType="begin"/>
      </w:r>
      <w:r>
        <w:instrText xml:space="preserve"> SEQ фор. \* ARABIC </w:instrText>
      </w:r>
      <w:r>
        <w:fldChar w:fldCharType="separate"/>
      </w:r>
      <w:r>
        <w:rPr>
          <w:noProof/>
        </w:rPr>
        <w:t>58</w:t>
      </w:r>
      <w:r>
        <w:fldChar w:fldCharType="end"/>
      </w:r>
    </w:p>
    <w:p w14:paraId="1F729440" w14:textId="77777777" w:rsidR="00D64655" w:rsidRPr="006459F1" w:rsidRDefault="00D64655" w:rsidP="00D64655"/>
    <w:p w14:paraId="012ECE75" w14:textId="77777777" w:rsidR="00D64655" w:rsidRPr="006459F1" w:rsidRDefault="00D64655" w:rsidP="00D64655"/>
    <w:p w14:paraId="7BDF582C" w14:textId="77777777" w:rsidR="00E50FBA" w:rsidRPr="006459F1" w:rsidRDefault="00E50FBA" w:rsidP="00D64655"/>
    <w:p w14:paraId="42468732" w14:textId="77777777" w:rsidR="00E50FBA" w:rsidRPr="006459F1" w:rsidRDefault="00E50FBA" w:rsidP="00D64655"/>
    <w:sectPr w:rsidR="00E50FBA" w:rsidRPr="006459F1" w:rsidSect="00DB74CA">
      <w:footerReference w:type="default" r:id="rId70"/>
      <w:endnotePr>
        <w:numFmt w:val="decimal"/>
      </w:endnotePr>
      <w:pgSz w:w="12240" w:h="15840"/>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rtem Koltsov" w:date="2014-06-03T13:44:00Z" w:initials="AK">
    <w:p w14:paraId="5888DFA1" w14:textId="7029DE08" w:rsidR="00750FB9" w:rsidRPr="00750FB9" w:rsidRDefault="00750FB9">
      <w:pPr>
        <w:pStyle w:val="CommentText"/>
      </w:pPr>
      <w:r>
        <w:rPr>
          <w:rStyle w:val="CommentReference"/>
        </w:rPr>
        <w:annotationRef/>
      </w:r>
      <w:r>
        <w:t>Поэтому надо делать переносной кардомонито. Наработки ведуться давно. Существую эксплуатируемые образцы но в них есть недостаткаи. В наст время трендом прибостроения является сопряжение с мобильным устройством</w:t>
      </w:r>
    </w:p>
  </w:comment>
  <w:comment w:id="16" w:author="Artem Koltsov" w:date="2014-06-03T00:51:00Z" w:initials="AK">
    <w:p w14:paraId="52A88681" w14:textId="66B7BC89" w:rsidR="007316AC" w:rsidRDefault="007316AC">
      <w:pPr>
        <w:pStyle w:val="CommentText"/>
      </w:pPr>
      <w:r>
        <w:rPr>
          <w:rStyle w:val="CommentReference"/>
        </w:rPr>
        <w:annotationRef/>
      </w:r>
      <w:r>
        <w:t>Рассматриваются ли?</w:t>
      </w:r>
    </w:p>
  </w:comment>
  <w:comment w:id="25" w:author="Artem Koltsov" w:date="2014-05-27T00:08:00Z" w:initials="AK">
    <w:p w14:paraId="66147027" w14:textId="77777777" w:rsidR="007316AC" w:rsidRDefault="007316AC" w:rsidP="001D65FD">
      <w:pPr>
        <w:pStyle w:val="CommentText"/>
      </w:pPr>
      <w:r>
        <w:rPr>
          <w:rStyle w:val="CommentReference"/>
        </w:rPr>
        <w:annotationRef/>
      </w:r>
      <w:hyperlink r:id="rId1" w:history="1">
        <w:r w:rsidRPr="00ED5685">
          <w:rPr>
            <w:rStyle w:val="Hyperlink"/>
          </w:rPr>
          <w:t>http://stu.sernam.ru/book_g_rts.php?id=143</w:t>
        </w:r>
      </w:hyperlink>
    </w:p>
    <w:p w14:paraId="391F7317" w14:textId="77777777" w:rsidR="007316AC" w:rsidRPr="000039E8" w:rsidRDefault="007316AC" w:rsidP="001D65FD">
      <w:pPr>
        <w:pStyle w:val="CommentText"/>
      </w:pPr>
      <w:r w:rsidRPr="00AC0BC7">
        <w:t>Гоноровский И. С. Радиотехнические цепи и сигналы: Учебник для вузов.— 4-е изд., перераб. и доп. — М.: Радио и связь, 1986. — 512</w:t>
      </w:r>
    </w:p>
  </w:comment>
  <w:comment w:id="101" w:author="User" w:date="2014-05-27T13:37:00Z" w:initials="U">
    <w:p w14:paraId="068F1AEA" w14:textId="77777777" w:rsidR="007316AC" w:rsidRPr="00206BC9" w:rsidRDefault="007316AC" w:rsidP="001D65FD">
      <w:pPr>
        <w:pStyle w:val="CommentText"/>
      </w:pPr>
      <w:r>
        <w:rPr>
          <w:rStyle w:val="CommentReference"/>
        </w:rPr>
        <w:annotationRef/>
      </w:r>
      <w:r>
        <w:t>Убрать все что косается раджиумпульсов и сжатия</w:t>
      </w:r>
    </w:p>
  </w:comment>
  <w:comment w:id="118" w:author="Artem Koltsov" w:date="2014-05-20T15:22:00Z" w:initials="AK">
    <w:p w14:paraId="72EF7FAA" w14:textId="77777777" w:rsidR="007316AC" w:rsidRPr="00A01E90" w:rsidRDefault="007316AC" w:rsidP="00623ABE">
      <w:pPr>
        <w:pStyle w:val="CommentText"/>
      </w:pPr>
      <w:r>
        <w:rPr>
          <w:rStyle w:val="CommentReference"/>
        </w:rPr>
        <w:annotationRef/>
      </w:r>
      <w:r>
        <w:t>Найти имплюсную хар-ку согл филтра. Щас мы нашли частнную. Найти формулу которая показывает что имп. Хар-ка - это копия сигнала по форме. Обоснование имп хар-ки.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8DFA1" w15:done="0"/>
  <w15:commentEx w15:paraId="52A88681" w15:done="0"/>
  <w15:commentEx w15:paraId="391F7317" w15:done="0"/>
  <w15:commentEx w15:paraId="068F1AEA" w15:done="0"/>
  <w15:commentEx w15:paraId="72EF7F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F38DB" w14:textId="77777777" w:rsidR="00363EA7" w:rsidRDefault="00363EA7" w:rsidP="002A3213">
      <w:pPr>
        <w:spacing w:after="0" w:line="240" w:lineRule="auto"/>
      </w:pPr>
      <w:r>
        <w:separator/>
      </w:r>
    </w:p>
  </w:endnote>
  <w:endnote w:type="continuationSeparator" w:id="0">
    <w:p w14:paraId="5B24A7D7" w14:textId="77777777" w:rsidR="00363EA7" w:rsidRDefault="00363EA7" w:rsidP="002A3213">
      <w:pPr>
        <w:spacing w:after="0" w:line="240" w:lineRule="auto"/>
      </w:pPr>
      <w:r>
        <w:continuationSeparator/>
      </w:r>
    </w:p>
  </w:endnote>
  <w:endnote w:id="1">
    <w:p w14:paraId="1B74B95E" w14:textId="4CF69AE7" w:rsidR="007316AC" w:rsidRDefault="007316AC">
      <w:pPr>
        <w:pStyle w:val="EndnoteText"/>
      </w:pPr>
      <w:r>
        <w:rPr>
          <w:rStyle w:val="EndnoteReference"/>
        </w:rPr>
        <w:endnoteRef/>
      </w:r>
      <w:r>
        <w:t xml:space="preserve"> </w:t>
      </w:r>
      <w:r w:rsidRPr="002A3213">
        <w:t>Скрининг (от англ. screening – отбор, сортировка) — стратегия в организации здравоохранения, направленная на выявление заболеваний у клинически бессимптомных лиц в популяции.</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900014"/>
      <w:docPartObj>
        <w:docPartGallery w:val="Page Numbers (Bottom of Page)"/>
        <w:docPartUnique/>
      </w:docPartObj>
    </w:sdtPr>
    <w:sdtEndPr>
      <w:rPr>
        <w:noProof/>
      </w:rPr>
    </w:sdtEndPr>
    <w:sdtContent>
      <w:p w14:paraId="508046A4" w14:textId="2BFCFEDE" w:rsidR="007316AC" w:rsidRDefault="007316AC">
        <w:pPr>
          <w:pStyle w:val="Footer"/>
          <w:jc w:val="center"/>
        </w:pPr>
        <w:r>
          <w:fldChar w:fldCharType="begin"/>
        </w:r>
        <w:r>
          <w:instrText xml:space="preserve"> PAGE   \* MERGEFORMAT </w:instrText>
        </w:r>
        <w:r>
          <w:fldChar w:fldCharType="separate"/>
        </w:r>
        <w:r w:rsidR="00FF511B">
          <w:rPr>
            <w:noProof/>
          </w:rPr>
          <w:t>31</w:t>
        </w:r>
        <w:r>
          <w:rPr>
            <w:noProof/>
          </w:rPr>
          <w:fldChar w:fldCharType="end"/>
        </w:r>
      </w:p>
    </w:sdtContent>
  </w:sdt>
  <w:p w14:paraId="7A1EF373" w14:textId="77777777" w:rsidR="007316AC" w:rsidRDefault="007316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C90E0" w14:textId="77777777" w:rsidR="00363EA7" w:rsidRDefault="00363EA7" w:rsidP="002A3213">
      <w:pPr>
        <w:spacing w:after="0" w:line="240" w:lineRule="auto"/>
      </w:pPr>
      <w:r>
        <w:separator/>
      </w:r>
    </w:p>
  </w:footnote>
  <w:footnote w:type="continuationSeparator" w:id="0">
    <w:p w14:paraId="563BD63F" w14:textId="77777777" w:rsidR="00363EA7" w:rsidRDefault="00363EA7" w:rsidP="002A32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0A15"/>
    <w:multiLevelType w:val="hybridMultilevel"/>
    <w:tmpl w:val="CD7A3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77F5F"/>
    <w:multiLevelType w:val="multilevel"/>
    <w:tmpl w:val="1C4840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7F49A7"/>
    <w:multiLevelType w:val="hybridMultilevel"/>
    <w:tmpl w:val="E2EE5D56"/>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078074A"/>
    <w:multiLevelType w:val="hybridMultilevel"/>
    <w:tmpl w:val="C2745C0C"/>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
    <w:nsid w:val="16BB29F1"/>
    <w:multiLevelType w:val="hybridMultilevel"/>
    <w:tmpl w:val="78EC7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F447A"/>
    <w:multiLevelType w:val="hybridMultilevel"/>
    <w:tmpl w:val="E1F61B10"/>
    <w:lvl w:ilvl="0" w:tplc="F6E41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D77C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69292A"/>
    <w:multiLevelType w:val="hybridMultilevel"/>
    <w:tmpl w:val="4676B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752305"/>
    <w:multiLevelType w:val="hybridMultilevel"/>
    <w:tmpl w:val="692AF6E8"/>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
    <w:nsid w:val="332E1CDA"/>
    <w:multiLevelType w:val="hybridMultilevel"/>
    <w:tmpl w:val="05968A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35F40ED9"/>
    <w:multiLevelType w:val="hybridMultilevel"/>
    <w:tmpl w:val="4676B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E767DD5"/>
    <w:multiLevelType w:val="hybridMultilevel"/>
    <w:tmpl w:val="769A4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726A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F216815"/>
    <w:multiLevelType w:val="multilevel"/>
    <w:tmpl w:val="8F2E793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14">
    <w:nsid w:val="542567D4"/>
    <w:multiLevelType w:val="multilevel"/>
    <w:tmpl w:val="A4B8CA6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544E7917"/>
    <w:multiLevelType w:val="hybridMultilevel"/>
    <w:tmpl w:val="989AD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823BDC"/>
    <w:multiLevelType w:val="hybridMultilevel"/>
    <w:tmpl w:val="A884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320086"/>
    <w:multiLevelType w:val="hybridMultilevel"/>
    <w:tmpl w:val="A4B8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2A7318"/>
    <w:multiLevelType w:val="hybridMultilevel"/>
    <w:tmpl w:val="5F92C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4547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84E2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8DC5650"/>
    <w:multiLevelType w:val="hybridMultilevel"/>
    <w:tmpl w:val="0FBAA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E01226"/>
    <w:multiLevelType w:val="hybridMultilevel"/>
    <w:tmpl w:val="83302F3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3"/>
  </w:num>
  <w:num w:numId="3">
    <w:abstractNumId w:val="16"/>
  </w:num>
  <w:num w:numId="4">
    <w:abstractNumId w:val="7"/>
  </w:num>
  <w:num w:numId="5">
    <w:abstractNumId w:val="0"/>
  </w:num>
  <w:num w:numId="6">
    <w:abstractNumId w:val="2"/>
  </w:num>
  <w:num w:numId="7">
    <w:abstractNumId w:val="10"/>
  </w:num>
  <w:num w:numId="8">
    <w:abstractNumId w:val="15"/>
  </w:num>
  <w:num w:numId="9">
    <w:abstractNumId w:val="11"/>
  </w:num>
  <w:num w:numId="10">
    <w:abstractNumId w:val="1"/>
  </w:num>
  <w:num w:numId="11">
    <w:abstractNumId w:val="19"/>
  </w:num>
  <w:num w:numId="12">
    <w:abstractNumId w:val="5"/>
  </w:num>
  <w:num w:numId="13">
    <w:abstractNumId w:val="22"/>
  </w:num>
  <w:num w:numId="14">
    <w:abstractNumId w:val="18"/>
  </w:num>
  <w:num w:numId="15">
    <w:abstractNumId w:val="4"/>
  </w:num>
  <w:num w:numId="16">
    <w:abstractNumId w:val="20"/>
  </w:num>
  <w:num w:numId="17">
    <w:abstractNumId w:val="6"/>
  </w:num>
  <w:num w:numId="18">
    <w:abstractNumId w:val="17"/>
  </w:num>
  <w:num w:numId="19">
    <w:abstractNumId w:val="14"/>
  </w:num>
  <w:num w:numId="20">
    <w:abstractNumId w:val="8"/>
  </w:num>
  <w:num w:numId="21">
    <w:abstractNumId w:val="21"/>
  </w:num>
  <w:num w:numId="22">
    <w:abstractNumId w:val="3"/>
  </w:num>
  <w:num w:numId="2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em Koltsov">
    <w15:presenceInfo w15:providerId="Windows Live" w15:userId="46d847b93419a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BE7"/>
    <w:rsid w:val="000039E8"/>
    <w:rsid w:val="00024384"/>
    <w:rsid w:val="00080A85"/>
    <w:rsid w:val="000A783A"/>
    <w:rsid w:val="000C69AB"/>
    <w:rsid w:val="000D0648"/>
    <w:rsid w:val="001176C3"/>
    <w:rsid w:val="00155EE1"/>
    <w:rsid w:val="00164315"/>
    <w:rsid w:val="001A5082"/>
    <w:rsid w:val="001D65FD"/>
    <w:rsid w:val="00206BC9"/>
    <w:rsid w:val="00210470"/>
    <w:rsid w:val="00214BD7"/>
    <w:rsid w:val="00242942"/>
    <w:rsid w:val="00266B8D"/>
    <w:rsid w:val="002A3213"/>
    <w:rsid w:val="002C1805"/>
    <w:rsid w:val="002E0858"/>
    <w:rsid w:val="00305513"/>
    <w:rsid w:val="00311C57"/>
    <w:rsid w:val="00363EA7"/>
    <w:rsid w:val="00374809"/>
    <w:rsid w:val="0038302A"/>
    <w:rsid w:val="00394B8B"/>
    <w:rsid w:val="003A759E"/>
    <w:rsid w:val="0041552A"/>
    <w:rsid w:val="00421658"/>
    <w:rsid w:val="004255AC"/>
    <w:rsid w:val="00441A93"/>
    <w:rsid w:val="004965A7"/>
    <w:rsid w:val="004D2227"/>
    <w:rsid w:val="00526F9E"/>
    <w:rsid w:val="00587EB8"/>
    <w:rsid w:val="005A2470"/>
    <w:rsid w:val="005F5C13"/>
    <w:rsid w:val="0061555A"/>
    <w:rsid w:val="00623ABE"/>
    <w:rsid w:val="006459F1"/>
    <w:rsid w:val="0065257E"/>
    <w:rsid w:val="00695E84"/>
    <w:rsid w:val="006E0ED5"/>
    <w:rsid w:val="006F0228"/>
    <w:rsid w:val="00711AF2"/>
    <w:rsid w:val="007316AC"/>
    <w:rsid w:val="00742CB1"/>
    <w:rsid w:val="00750FB9"/>
    <w:rsid w:val="00785A6B"/>
    <w:rsid w:val="00793B31"/>
    <w:rsid w:val="00830436"/>
    <w:rsid w:val="00832658"/>
    <w:rsid w:val="0085404E"/>
    <w:rsid w:val="008B423C"/>
    <w:rsid w:val="00902F61"/>
    <w:rsid w:val="00903ED5"/>
    <w:rsid w:val="0091319D"/>
    <w:rsid w:val="009145AE"/>
    <w:rsid w:val="00914BE7"/>
    <w:rsid w:val="0093499B"/>
    <w:rsid w:val="009364C4"/>
    <w:rsid w:val="00952258"/>
    <w:rsid w:val="009835D5"/>
    <w:rsid w:val="009B4C65"/>
    <w:rsid w:val="009E691E"/>
    <w:rsid w:val="00A01E90"/>
    <w:rsid w:val="00A0258F"/>
    <w:rsid w:val="00A12288"/>
    <w:rsid w:val="00A12C25"/>
    <w:rsid w:val="00AC0BC7"/>
    <w:rsid w:val="00B04C3A"/>
    <w:rsid w:val="00B834D2"/>
    <w:rsid w:val="00BB284B"/>
    <w:rsid w:val="00BD1483"/>
    <w:rsid w:val="00BD6FF6"/>
    <w:rsid w:val="00BE638B"/>
    <w:rsid w:val="00BF5097"/>
    <w:rsid w:val="00C449EC"/>
    <w:rsid w:val="00C87C40"/>
    <w:rsid w:val="00D02393"/>
    <w:rsid w:val="00D159F3"/>
    <w:rsid w:val="00D356D8"/>
    <w:rsid w:val="00D52C78"/>
    <w:rsid w:val="00D64655"/>
    <w:rsid w:val="00D77C8B"/>
    <w:rsid w:val="00D93AB3"/>
    <w:rsid w:val="00DB74CA"/>
    <w:rsid w:val="00E06387"/>
    <w:rsid w:val="00E1053C"/>
    <w:rsid w:val="00E1718E"/>
    <w:rsid w:val="00E31F87"/>
    <w:rsid w:val="00E50FBA"/>
    <w:rsid w:val="00E64C61"/>
    <w:rsid w:val="00E8529C"/>
    <w:rsid w:val="00EB0C33"/>
    <w:rsid w:val="00EC5D92"/>
    <w:rsid w:val="00EF0971"/>
    <w:rsid w:val="00F3247E"/>
    <w:rsid w:val="00F43C2F"/>
    <w:rsid w:val="00FD79C6"/>
    <w:rsid w:val="00FE21B0"/>
    <w:rsid w:val="00FF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0988"/>
  <w15:docId w15:val="{08872139-3DD1-4865-93DD-2C37EA5A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ГОСТ  times new roman 14 1.5"/>
    <w:qFormat/>
    <w:rsid w:val="00D64655"/>
    <w:pPr>
      <w:spacing w:line="360" w:lineRule="auto"/>
    </w:pPr>
    <w:rPr>
      <w:rFonts w:ascii="Times New Roman" w:hAnsi="Times New Roman"/>
      <w:sz w:val="24"/>
      <w:lang w:val="ru-RU"/>
    </w:rPr>
  </w:style>
  <w:style w:type="paragraph" w:styleId="Heading1">
    <w:name w:val="heading 1"/>
    <w:basedOn w:val="Normal"/>
    <w:next w:val="Normal"/>
    <w:link w:val="Heading1Char"/>
    <w:autoRedefine/>
    <w:uiPriority w:val="9"/>
    <w:qFormat/>
    <w:rsid w:val="00A12288"/>
    <w:pPr>
      <w:keepNext/>
      <w:keepLines/>
      <w:numPr>
        <w:numId w:val="10"/>
      </w:numPr>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55EE1"/>
    <w:pPr>
      <w:keepNext/>
      <w:keepLines/>
      <w:spacing w:before="40" w:after="80"/>
      <w:jc w:val="center"/>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459F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304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288"/>
    <w:rPr>
      <w:rFonts w:ascii="Times New Roman" w:eastAsiaTheme="majorEastAsia" w:hAnsi="Times New Roman" w:cstheme="majorBidi"/>
      <w:sz w:val="32"/>
      <w:szCs w:val="32"/>
      <w:lang w:val="ru-RU"/>
    </w:rPr>
  </w:style>
  <w:style w:type="paragraph" w:styleId="Caption">
    <w:name w:val="caption"/>
    <w:basedOn w:val="Normal"/>
    <w:next w:val="Normal"/>
    <w:uiPriority w:val="99"/>
    <w:unhideWhenUsed/>
    <w:qFormat/>
    <w:rsid w:val="00E50FBA"/>
    <w:pPr>
      <w:spacing w:after="200" w:line="240" w:lineRule="auto"/>
    </w:pPr>
    <w:rPr>
      <w:i/>
      <w:iCs/>
      <w:color w:val="44546A" w:themeColor="text2"/>
      <w:sz w:val="18"/>
      <w:szCs w:val="18"/>
    </w:rPr>
  </w:style>
  <w:style w:type="character" w:styleId="Hyperlink">
    <w:name w:val="Hyperlink"/>
    <w:basedOn w:val="DefaultParagraphFont"/>
    <w:uiPriority w:val="99"/>
    <w:unhideWhenUsed/>
    <w:rsid w:val="001A5082"/>
    <w:rPr>
      <w:color w:val="0563C1" w:themeColor="hyperlink"/>
      <w:u w:val="single"/>
    </w:rPr>
  </w:style>
  <w:style w:type="character" w:styleId="CommentReference">
    <w:name w:val="annotation reference"/>
    <w:basedOn w:val="DefaultParagraphFont"/>
    <w:uiPriority w:val="99"/>
    <w:semiHidden/>
    <w:unhideWhenUsed/>
    <w:rsid w:val="00BF5097"/>
    <w:rPr>
      <w:sz w:val="16"/>
      <w:szCs w:val="16"/>
    </w:rPr>
  </w:style>
  <w:style w:type="paragraph" w:styleId="CommentText">
    <w:name w:val="annotation text"/>
    <w:basedOn w:val="Normal"/>
    <w:link w:val="CommentTextChar"/>
    <w:uiPriority w:val="99"/>
    <w:unhideWhenUsed/>
    <w:rsid w:val="00BF5097"/>
    <w:pPr>
      <w:spacing w:line="240" w:lineRule="auto"/>
    </w:pPr>
    <w:rPr>
      <w:sz w:val="20"/>
      <w:szCs w:val="20"/>
    </w:rPr>
  </w:style>
  <w:style w:type="character" w:customStyle="1" w:styleId="CommentTextChar">
    <w:name w:val="Comment Text Char"/>
    <w:basedOn w:val="DefaultParagraphFont"/>
    <w:link w:val="CommentText"/>
    <w:uiPriority w:val="99"/>
    <w:rsid w:val="00BF5097"/>
    <w:rPr>
      <w:sz w:val="20"/>
      <w:szCs w:val="20"/>
    </w:rPr>
  </w:style>
  <w:style w:type="paragraph" w:styleId="CommentSubject">
    <w:name w:val="annotation subject"/>
    <w:basedOn w:val="CommentText"/>
    <w:next w:val="CommentText"/>
    <w:link w:val="CommentSubjectChar"/>
    <w:uiPriority w:val="99"/>
    <w:semiHidden/>
    <w:unhideWhenUsed/>
    <w:rsid w:val="00BF5097"/>
    <w:rPr>
      <w:b/>
      <w:bCs/>
    </w:rPr>
  </w:style>
  <w:style w:type="character" w:customStyle="1" w:styleId="CommentSubjectChar">
    <w:name w:val="Comment Subject Char"/>
    <w:basedOn w:val="CommentTextChar"/>
    <w:link w:val="CommentSubject"/>
    <w:uiPriority w:val="99"/>
    <w:semiHidden/>
    <w:rsid w:val="00BF5097"/>
    <w:rPr>
      <w:b/>
      <w:bCs/>
      <w:sz w:val="20"/>
      <w:szCs w:val="20"/>
    </w:rPr>
  </w:style>
  <w:style w:type="paragraph" w:styleId="BalloonText">
    <w:name w:val="Balloon Text"/>
    <w:basedOn w:val="Normal"/>
    <w:link w:val="BalloonTextChar"/>
    <w:uiPriority w:val="99"/>
    <w:semiHidden/>
    <w:unhideWhenUsed/>
    <w:rsid w:val="00BF50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097"/>
    <w:rPr>
      <w:rFonts w:ascii="Segoe UI" w:hAnsi="Segoe UI" w:cs="Segoe UI"/>
      <w:sz w:val="18"/>
      <w:szCs w:val="18"/>
    </w:rPr>
  </w:style>
  <w:style w:type="paragraph" w:styleId="ListParagraph">
    <w:name w:val="List Paragraph"/>
    <w:basedOn w:val="Normal"/>
    <w:uiPriority w:val="34"/>
    <w:qFormat/>
    <w:rsid w:val="00EB0C33"/>
    <w:pPr>
      <w:ind w:left="720"/>
      <w:contextualSpacing/>
    </w:pPr>
  </w:style>
  <w:style w:type="character" w:styleId="PlaceholderText">
    <w:name w:val="Placeholder Text"/>
    <w:basedOn w:val="DefaultParagraphFont"/>
    <w:uiPriority w:val="99"/>
    <w:semiHidden/>
    <w:rsid w:val="009145AE"/>
    <w:rPr>
      <w:color w:val="808080"/>
    </w:rPr>
  </w:style>
  <w:style w:type="character" w:customStyle="1" w:styleId="Heading2Char">
    <w:name w:val="Heading 2 Char"/>
    <w:basedOn w:val="DefaultParagraphFont"/>
    <w:link w:val="Heading2"/>
    <w:uiPriority w:val="9"/>
    <w:rsid w:val="00155EE1"/>
    <w:rPr>
      <w:rFonts w:ascii="Times New Roman" w:eastAsiaTheme="majorEastAsia" w:hAnsi="Times New Roman" w:cstheme="majorBidi"/>
      <w:sz w:val="26"/>
      <w:szCs w:val="26"/>
      <w:lang w:val="ru-RU"/>
    </w:rPr>
  </w:style>
  <w:style w:type="paragraph" w:styleId="FootnoteText">
    <w:name w:val="footnote text"/>
    <w:basedOn w:val="Normal"/>
    <w:link w:val="FootnoteTextChar"/>
    <w:uiPriority w:val="99"/>
    <w:semiHidden/>
    <w:unhideWhenUsed/>
    <w:rsid w:val="002A3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3213"/>
    <w:rPr>
      <w:rFonts w:ascii="Times New Roman" w:hAnsi="Times New Roman"/>
      <w:sz w:val="20"/>
      <w:szCs w:val="20"/>
      <w:lang w:val="ru-RU"/>
    </w:rPr>
  </w:style>
  <w:style w:type="character" w:styleId="FootnoteReference">
    <w:name w:val="footnote reference"/>
    <w:basedOn w:val="DefaultParagraphFont"/>
    <w:uiPriority w:val="99"/>
    <w:semiHidden/>
    <w:unhideWhenUsed/>
    <w:rsid w:val="002A3213"/>
    <w:rPr>
      <w:vertAlign w:val="superscript"/>
    </w:rPr>
  </w:style>
  <w:style w:type="paragraph" w:styleId="EndnoteText">
    <w:name w:val="endnote text"/>
    <w:basedOn w:val="Normal"/>
    <w:link w:val="EndnoteTextChar"/>
    <w:uiPriority w:val="99"/>
    <w:semiHidden/>
    <w:unhideWhenUsed/>
    <w:rsid w:val="002A32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3213"/>
    <w:rPr>
      <w:rFonts w:ascii="Times New Roman" w:hAnsi="Times New Roman"/>
      <w:sz w:val="20"/>
      <w:szCs w:val="20"/>
      <w:lang w:val="ru-RU"/>
    </w:rPr>
  </w:style>
  <w:style w:type="character" w:styleId="EndnoteReference">
    <w:name w:val="endnote reference"/>
    <w:basedOn w:val="DefaultParagraphFont"/>
    <w:uiPriority w:val="99"/>
    <w:semiHidden/>
    <w:unhideWhenUsed/>
    <w:rsid w:val="002A3213"/>
    <w:rPr>
      <w:vertAlign w:val="superscript"/>
    </w:rPr>
  </w:style>
  <w:style w:type="paragraph" w:styleId="Title">
    <w:name w:val="Title"/>
    <w:basedOn w:val="Normal"/>
    <w:next w:val="Normal"/>
    <w:link w:val="TitleChar"/>
    <w:uiPriority w:val="10"/>
    <w:qFormat/>
    <w:rsid w:val="00C44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9EC"/>
    <w:rPr>
      <w:rFonts w:asciiTheme="majorHAnsi" w:eastAsiaTheme="majorEastAsia" w:hAnsiTheme="majorHAnsi" w:cstheme="majorBidi"/>
      <w:spacing w:val="-10"/>
      <w:kern w:val="28"/>
      <w:sz w:val="56"/>
      <w:szCs w:val="56"/>
      <w:lang w:val="ru-RU"/>
    </w:rPr>
  </w:style>
  <w:style w:type="character" w:customStyle="1" w:styleId="Heading3Char">
    <w:name w:val="Heading 3 Char"/>
    <w:basedOn w:val="DefaultParagraphFont"/>
    <w:link w:val="Heading3"/>
    <w:uiPriority w:val="9"/>
    <w:rsid w:val="006459F1"/>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semiHidden/>
    <w:rsid w:val="00830436"/>
    <w:rPr>
      <w:rFonts w:asciiTheme="majorHAnsi" w:eastAsiaTheme="majorEastAsia" w:hAnsiTheme="majorHAnsi" w:cstheme="majorBidi"/>
      <w:i/>
      <w:iCs/>
      <w:color w:val="2E74B5" w:themeColor="accent1" w:themeShade="BF"/>
      <w:sz w:val="24"/>
      <w:lang w:val="ru-RU"/>
    </w:rPr>
  </w:style>
  <w:style w:type="paragraph" w:styleId="TOCHeading">
    <w:name w:val="TOC Heading"/>
    <w:basedOn w:val="Heading1"/>
    <w:next w:val="Normal"/>
    <w:uiPriority w:val="39"/>
    <w:unhideWhenUsed/>
    <w:qFormat/>
    <w:rsid w:val="00DB74CA"/>
    <w:pPr>
      <w:numPr>
        <w:numId w:val="0"/>
      </w:numPr>
      <w:spacing w:line="259" w:lineRule="auto"/>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DB74CA"/>
    <w:pPr>
      <w:spacing w:after="100"/>
    </w:pPr>
  </w:style>
  <w:style w:type="paragraph" w:styleId="TOC2">
    <w:name w:val="toc 2"/>
    <w:basedOn w:val="Normal"/>
    <w:next w:val="Normal"/>
    <w:autoRedefine/>
    <w:uiPriority w:val="39"/>
    <w:unhideWhenUsed/>
    <w:rsid w:val="00DB74CA"/>
    <w:pPr>
      <w:spacing w:after="100"/>
      <w:ind w:left="240"/>
    </w:pPr>
  </w:style>
  <w:style w:type="paragraph" w:styleId="Header">
    <w:name w:val="header"/>
    <w:basedOn w:val="Normal"/>
    <w:link w:val="HeaderChar"/>
    <w:uiPriority w:val="99"/>
    <w:unhideWhenUsed/>
    <w:rsid w:val="00DB74CA"/>
    <w:pPr>
      <w:tabs>
        <w:tab w:val="center" w:pos="4844"/>
        <w:tab w:val="right" w:pos="9689"/>
      </w:tabs>
      <w:spacing w:after="0" w:line="240" w:lineRule="auto"/>
    </w:pPr>
  </w:style>
  <w:style w:type="character" w:customStyle="1" w:styleId="HeaderChar">
    <w:name w:val="Header Char"/>
    <w:basedOn w:val="DefaultParagraphFont"/>
    <w:link w:val="Header"/>
    <w:uiPriority w:val="99"/>
    <w:rsid w:val="00DB74CA"/>
    <w:rPr>
      <w:rFonts w:ascii="Times New Roman" w:hAnsi="Times New Roman"/>
      <w:sz w:val="24"/>
      <w:lang w:val="ru-RU"/>
    </w:rPr>
  </w:style>
  <w:style w:type="paragraph" w:styleId="Footer">
    <w:name w:val="footer"/>
    <w:basedOn w:val="Normal"/>
    <w:link w:val="FooterChar"/>
    <w:uiPriority w:val="99"/>
    <w:unhideWhenUsed/>
    <w:rsid w:val="00DB74CA"/>
    <w:pPr>
      <w:tabs>
        <w:tab w:val="center" w:pos="4844"/>
        <w:tab w:val="right" w:pos="9689"/>
      </w:tabs>
      <w:spacing w:after="0" w:line="240" w:lineRule="auto"/>
    </w:pPr>
  </w:style>
  <w:style w:type="character" w:customStyle="1" w:styleId="FooterChar">
    <w:name w:val="Footer Char"/>
    <w:basedOn w:val="DefaultParagraphFont"/>
    <w:link w:val="Footer"/>
    <w:uiPriority w:val="99"/>
    <w:rsid w:val="00DB74CA"/>
    <w:rPr>
      <w:rFonts w:ascii="Times New Roman" w:hAnsi="Times New Roman"/>
      <w:sz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4806">
      <w:bodyDiv w:val="1"/>
      <w:marLeft w:val="0"/>
      <w:marRight w:val="0"/>
      <w:marTop w:val="0"/>
      <w:marBottom w:val="0"/>
      <w:divBdr>
        <w:top w:val="none" w:sz="0" w:space="0" w:color="auto"/>
        <w:left w:val="none" w:sz="0" w:space="0" w:color="auto"/>
        <w:bottom w:val="none" w:sz="0" w:space="0" w:color="auto"/>
        <w:right w:val="none" w:sz="0" w:space="0" w:color="auto"/>
      </w:divBdr>
    </w:div>
    <w:div w:id="312486518">
      <w:bodyDiv w:val="1"/>
      <w:marLeft w:val="0"/>
      <w:marRight w:val="0"/>
      <w:marTop w:val="0"/>
      <w:marBottom w:val="0"/>
      <w:divBdr>
        <w:top w:val="none" w:sz="0" w:space="0" w:color="auto"/>
        <w:left w:val="none" w:sz="0" w:space="0" w:color="auto"/>
        <w:bottom w:val="none" w:sz="0" w:space="0" w:color="auto"/>
        <w:right w:val="none" w:sz="0" w:space="0" w:color="auto"/>
      </w:divBdr>
    </w:div>
    <w:div w:id="315765778">
      <w:bodyDiv w:val="1"/>
      <w:marLeft w:val="0"/>
      <w:marRight w:val="0"/>
      <w:marTop w:val="0"/>
      <w:marBottom w:val="0"/>
      <w:divBdr>
        <w:top w:val="none" w:sz="0" w:space="0" w:color="auto"/>
        <w:left w:val="none" w:sz="0" w:space="0" w:color="auto"/>
        <w:bottom w:val="none" w:sz="0" w:space="0" w:color="auto"/>
        <w:right w:val="none" w:sz="0" w:space="0" w:color="auto"/>
      </w:divBdr>
    </w:div>
    <w:div w:id="390471714">
      <w:bodyDiv w:val="1"/>
      <w:marLeft w:val="0"/>
      <w:marRight w:val="0"/>
      <w:marTop w:val="0"/>
      <w:marBottom w:val="0"/>
      <w:divBdr>
        <w:top w:val="none" w:sz="0" w:space="0" w:color="auto"/>
        <w:left w:val="none" w:sz="0" w:space="0" w:color="auto"/>
        <w:bottom w:val="none" w:sz="0" w:space="0" w:color="auto"/>
        <w:right w:val="none" w:sz="0" w:space="0" w:color="auto"/>
      </w:divBdr>
    </w:div>
    <w:div w:id="454250598">
      <w:bodyDiv w:val="1"/>
      <w:marLeft w:val="0"/>
      <w:marRight w:val="0"/>
      <w:marTop w:val="0"/>
      <w:marBottom w:val="0"/>
      <w:divBdr>
        <w:top w:val="none" w:sz="0" w:space="0" w:color="auto"/>
        <w:left w:val="none" w:sz="0" w:space="0" w:color="auto"/>
        <w:bottom w:val="none" w:sz="0" w:space="0" w:color="auto"/>
        <w:right w:val="none" w:sz="0" w:space="0" w:color="auto"/>
      </w:divBdr>
    </w:div>
    <w:div w:id="591355817">
      <w:bodyDiv w:val="1"/>
      <w:marLeft w:val="0"/>
      <w:marRight w:val="0"/>
      <w:marTop w:val="0"/>
      <w:marBottom w:val="0"/>
      <w:divBdr>
        <w:top w:val="none" w:sz="0" w:space="0" w:color="auto"/>
        <w:left w:val="none" w:sz="0" w:space="0" w:color="auto"/>
        <w:bottom w:val="none" w:sz="0" w:space="0" w:color="auto"/>
        <w:right w:val="none" w:sz="0" w:space="0" w:color="auto"/>
      </w:divBdr>
    </w:div>
    <w:div w:id="629635017">
      <w:bodyDiv w:val="1"/>
      <w:marLeft w:val="0"/>
      <w:marRight w:val="0"/>
      <w:marTop w:val="0"/>
      <w:marBottom w:val="0"/>
      <w:divBdr>
        <w:top w:val="none" w:sz="0" w:space="0" w:color="auto"/>
        <w:left w:val="none" w:sz="0" w:space="0" w:color="auto"/>
        <w:bottom w:val="none" w:sz="0" w:space="0" w:color="auto"/>
        <w:right w:val="none" w:sz="0" w:space="0" w:color="auto"/>
      </w:divBdr>
      <w:divsChild>
        <w:div w:id="1844004598">
          <w:marLeft w:val="0"/>
          <w:marRight w:val="0"/>
          <w:marTop w:val="0"/>
          <w:marBottom w:val="75"/>
          <w:divBdr>
            <w:top w:val="single" w:sz="6" w:space="4" w:color="A0A0A0"/>
            <w:left w:val="single" w:sz="6" w:space="4" w:color="A0A0A0"/>
            <w:bottom w:val="single" w:sz="6" w:space="4" w:color="A0A0A0"/>
            <w:right w:val="single" w:sz="6" w:space="4" w:color="A0A0A0"/>
          </w:divBdr>
        </w:div>
        <w:div w:id="1624460227">
          <w:marLeft w:val="0"/>
          <w:marRight w:val="0"/>
          <w:marTop w:val="0"/>
          <w:marBottom w:val="75"/>
          <w:divBdr>
            <w:top w:val="single" w:sz="6" w:space="4" w:color="A0A0A0"/>
            <w:left w:val="single" w:sz="6" w:space="4" w:color="A0A0A0"/>
            <w:bottom w:val="single" w:sz="6" w:space="4" w:color="A0A0A0"/>
            <w:right w:val="single" w:sz="6" w:space="4" w:color="A0A0A0"/>
          </w:divBdr>
        </w:div>
      </w:divsChild>
    </w:div>
    <w:div w:id="716930508">
      <w:bodyDiv w:val="1"/>
      <w:marLeft w:val="0"/>
      <w:marRight w:val="0"/>
      <w:marTop w:val="0"/>
      <w:marBottom w:val="0"/>
      <w:divBdr>
        <w:top w:val="none" w:sz="0" w:space="0" w:color="auto"/>
        <w:left w:val="none" w:sz="0" w:space="0" w:color="auto"/>
        <w:bottom w:val="none" w:sz="0" w:space="0" w:color="auto"/>
        <w:right w:val="none" w:sz="0" w:space="0" w:color="auto"/>
      </w:divBdr>
    </w:div>
    <w:div w:id="929847699">
      <w:bodyDiv w:val="1"/>
      <w:marLeft w:val="0"/>
      <w:marRight w:val="0"/>
      <w:marTop w:val="0"/>
      <w:marBottom w:val="0"/>
      <w:divBdr>
        <w:top w:val="none" w:sz="0" w:space="0" w:color="auto"/>
        <w:left w:val="none" w:sz="0" w:space="0" w:color="auto"/>
        <w:bottom w:val="none" w:sz="0" w:space="0" w:color="auto"/>
        <w:right w:val="none" w:sz="0" w:space="0" w:color="auto"/>
      </w:divBdr>
    </w:div>
    <w:div w:id="1046180373">
      <w:bodyDiv w:val="1"/>
      <w:marLeft w:val="0"/>
      <w:marRight w:val="0"/>
      <w:marTop w:val="0"/>
      <w:marBottom w:val="0"/>
      <w:divBdr>
        <w:top w:val="none" w:sz="0" w:space="0" w:color="auto"/>
        <w:left w:val="none" w:sz="0" w:space="0" w:color="auto"/>
        <w:bottom w:val="none" w:sz="0" w:space="0" w:color="auto"/>
        <w:right w:val="none" w:sz="0" w:space="0" w:color="auto"/>
      </w:divBdr>
    </w:div>
    <w:div w:id="1426611389">
      <w:bodyDiv w:val="1"/>
      <w:marLeft w:val="0"/>
      <w:marRight w:val="0"/>
      <w:marTop w:val="0"/>
      <w:marBottom w:val="0"/>
      <w:divBdr>
        <w:top w:val="none" w:sz="0" w:space="0" w:color="auto"/>
        <w:left w:val="none" w:sz="0" w:space="0" w:color="auto"/>
        <w:bottom w:val="none" w:sz="0" w:space="0" w:color="auto"/>
        <w:right w:val="none" w:sz="0" w:space="0" w:color="auto"/>
      </w:divBdr>
    </w:div>
    <w:div w:id="1537087469">
      <w:bodyDiv w:val="1"/>
      <w:marLeft w:val="0"/>
      <w:marRight w:val="0"/>
      <w:marTop w:val="0"/>
      <w:marBottom w:val="0"/>
      <w:divBdr>
        <w:top w:val="none" w:sz="0" w:space="0" w:color="auto"/>
        <w:left w:val="none" w:sz="0" w:space="0" w:color="auto"/>
        <w:bottom w:val="none" w:sz="0" w:space="0" w:color="auto"/>
        <w:right w:val="none" w:sz="0" w:space="0" w:color="auto"/>
      </w:divBdr>
    </w:div>
    <w:div w:id="1572885039">
      <w:bodyDiv w:val="1"/>
      <w:marLeft w:val="0"/>
      <w:marRight w:val="0"/>
      <w:marTop w:val="0"/>
      <w:marBottom w:val="0"/>
      <w:divBdr>
        <w:top w:val="none" w:sz="0" w:space="0" w:color="auto"/>
        <w:left w:val="none" w:sz="0" w:space="0" w:color="auto"/>
        <w:bottom w:val="none" w:sz="0" w:space="0" w:color="auto"/>
        <w:right w:val="none" w:sz="0" w:space="0" w:color="auto"/>
      </w:divBdr>
    </w:div>
    <w:div w:id="1719207996">
      <w:bodyDiv w:val="1"/>
      <w:marLeft w:val="0"/>
      <w:marRight w:val="0"/>
      <w:marTop w:val="0"/>
      <w:marBottom w:val="0"/>
      <w:divBdr>
        <w:top w:val="none" w:sz="0" w:space="0" w:color="auto"/>
        <w:left w:val="none" w:sz="0" w:space="0" w:color="auto"/>
        <w:bottom w:val="none" w:sz="0" w:space="0" w:color="auto"/>
        <w:right w:val="none" w:sz="0" w:space="0" w:color="auto"/>
      </w:divBdr>
    </w:div>
    <w:div w:id="1823228510">
      <w:bodyDiv w:val="1"/>
      <w:marLeft w:val="0"/>
      <w:marRight w:val="0"/>
      <w:marTop w:val="0"/>
      <w:marBottom w:val="0"/>
      <w:divBdr>
        <w:top w:val="none" w:sz="0" w:space="0" w:color="auto"/>
        <w:left w:val="none" w:sz="0" w:space="0" w:color="auto"/>
        <w:bottom w:val="none" w:sz="0" w:space="0" w:color="auto"/>
        <w:right w:val="none" w:sz="0" w:space="0" w:color="auto"/>
      </w:divBdr>
    </w:div>
    <w:div w:id="184257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u.sernam.ru/book_g_rts.php?id=143" TargetMode="External"/></Relationship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image" Target="media/image12.wmf"/><Relationship Id="rId42" Type="http://schemas.openxmlformats.org/officeDocument/2006/relationships/oleObject" Target="embeddings/oleObject11.bin"/><Relationship Id="rId47" Type="http://schemas.openxmlformats.org/officeDocument/2006/relationships/image" Target="media/image25.wmf"/><Relationship Id="rId63" Type="http://schemas.openxmlformats.org/officeDocument/2006/relationships/oleObject" Target="embeddings/oleObject21.bin"/><Relationship Id="rId68" Type="http://schemas.openxmlformats.org/officeDocument/2006/relationships/image" Target="media/image36.wmf"/><Relationship Id="rId2" Type="http://schemas.openxmlformats.org/officeDocument/2006/relationships/numbering" Target="numbering.xml"/><Relationship Id="rId16" Type="http://schemas.openxmlformats.org/officeDocument/2006/relationships/image" Target="media/image7.gif"/><Relationship Id="rId29" Type="http://schemas.openxmlformats.org/officeDocument/2006/relationships/image" Target="media/image16.wmf"/><Relationship Id="rId11" Type="http://schemas.openxmlformats.org/officeDocument/2006/relationships/image" Target="media/image2.jpe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0.wmf"/><Relationship Id="rId40" Type="http://schemas.openxmlformats.org/officeDocument/2006/relationships/oleObject" Target="embeddings/oleObject10.bin"/><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19.bin"/><Relationship Id="rId66" Type="http://schemas.openxmlformats.org/officeDocument/2006/relationships/image" Target="media/image35.wmf"/><Relationship Id="rId5" Type="http://schemas.openxmlformats.org/officeDocument/2006/relationships/webSettings" Target="webSettings.xml"/><Relationship Id="rId61" Type="http://schemas.openxmlformats.org/officeDocument/2006/relationships/image" Target="media/image32.wmf"/><Relationship Id="rId19" Type="http://schemas.openxmlformats.org/officeDocument/2006/relationships/image" Target="media/image10.gif"/><Relationship Id="rId14" Type="http://schemas.openxmlformats.org/officeDocument/2006/relationships/image" Target="media/image5.gif"/><Relationship Id="rId22" Type="http://schemas.openxmlformats.org/officeDocument/2006/relationships/oleObject" Target="embeddings/oleObject1.bin"/><Relationship Id="rId27" Type="http://schemas.openxmlformats.org/officeDocument/2006/relationships/image" Target="media/image15.wmf"/><Relationship Id="rId30" Type="http://schemas.openxmlformats.org/officeDocument/2006/relationships/oleObject" Target="embeddings/oleObject5.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image" Target="media/image34.wmf"/><Relationship Id="rId69" Type="http://schemas.openxmlformats.org/officeDocument/2006/relationships/oleObject" Target="embeddings/oleObject24.bin"/><Relationship Id="rId8" Type="http://schemas.openxmlformats.org/officeDocument/2006/relationships/comments" Target="comments.xml"/><Relationship Id="rId51" Type="http://schemas.openxmlformats.org/officeDocument/2006/relationships/image" Target="media/image27.wmf"/><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gi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oleObject" Target="embeddings/oleObject9.bin"/><Relationship Id="rId46" Type="http://schemas.openxmlformats.org/officeDocument/2006/relationships/oleObject" Target="embeddings/oleObject13.bin"/><Relationship Id="rId59" Type="http://schemas.openxmlformats.org/officeDocument/2006/relationships/image" Target="media/image31.wmf"/><Relationship Id="rId67" Type="http://schemas.openxmlformats.org/officeDocument/2006/relationships/oleObject" Target="embeddings/oleObject23.bin"/><Relationship Id="rId20" Type="http://schemas.openxmlformats.org/officeDocument/2006/relationships/image" Target="media/image11.png"/><Relationship Id="rId41" Type="http://schemas.openxmlformats.org/officeDocument/2006/relationships/image" Target="media/image22.wmf"/><Relationship Id="rId54" Type="http://schemas.openxmlformats.org/officeDocument/2006/relationships/oleObject" Target="embeddings/oleObject17.bin"/><Relationship Id="rId62" Type="http://schemas.openxmlformats.org/officeDocument/2006/relationships/image" Target="media/image33.wmf"/><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image" Target="media/image13.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26.wmf"/><Relationship Id="rId57" Type="http://schemas.openxmlformats.org/officeDocument/2006/relationships/image" Target="media/image30.wmf"/><Relationship Id="rId10" Type="http://schemas.openxmlformats.org/officeDocument/2006/relationships/image" Target="media/image1.jpeg"/><Relationship Id="rId31" Type="http://schemas.openxmlformats.org/officeDocument/2006/relationships/image" Target="media/image17.wmf"/><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oleObject" Target="embeddings/oleObject22.bin"/><Relationship Id="rId73"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4.gif"/><Relationship Id="rId18" Type="http://schemas.openxmlformats.org/officeDocument/2006/relationships/image" Target="media/image9.gif"/><Relationship Id="rId39" Type="http://schemas.openxmlformats.org/officeDocument/2006/relationships/image" Target="media/image21.wmf"/><Relationship Id="rId34" Type="http://schemas.openxmlformats.org/officeDocument/2006/relationships/oleObject" Target="embeddings/oleObject7.bin"/><Relationship Id="rId50" Type="http://schemas.openxmlformats.org/officeDocument/2006/relationships/oleObject" Target="embeddings/oleObject15.bin"/><Relationship Id="rId55" Type="http://schemas.openxmlformats.org/officeDocument/2006/relationships/image" Target="media/image29.wmf"/><Relationship Id="rId7" Type="http://schemas.openxmlformats.org/officeDocument/2006/relationships/endnotes" Target="endnote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7D891-350A-43A2-8072-409CD987A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35</Pages>
  <Words>5722</Words>
  <Characters>32618</Characters>
  <Application>Microsoft Office Word</Application>
  <DocSecurity>0</DocSecurity>
  <Lines>271</Lines>
  <Paragraphs>76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38264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Koltsov</dc:creator>
  <cp:keywords/>
  <dc:description/>
  <cp:lastModifiedBy>Artem Koltsov</cp:lastModifiedBy>
  <cp:revision>58</cp:revision>
  <dcterms:created xsi:type="dcterms:W3CDTF">2014-05-08T10:22:00Z</dcterms:created>
  <dcterms:modified xsi:type="dcterms:W3CDTF">2014-06-03T10:19:00Z</dcterms:modified>
</cp:coreProperties>
</file>