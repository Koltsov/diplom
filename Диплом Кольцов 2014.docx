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A606" w14:textId="77777777" w:rsidR="00311C57" w:rsidRDefault="00E50FBA" w:rsidP="00E50FBA">
      <w:pPr>
        <w:pStyle w:val="Heading1"/>
        <w:rPr>
          <w:lang w:val="ru-RU"/>
        </w:rPr>
      </w:pPr>
      <w:r>
        <w:rPr>
          <w:lang w:val="ru-RU"/>
        </w:rPr>
        <w:t>Согласованный фильтр.</w:t>
      </w:r>
    </w:p>
    <w:p w14:paraId="1164F1EC" w14:textId="77777777" w:rsidR="001A5082" w:rsidRDefault="001A5082" w:rsidP="001A5082">
      <w:pPr>
        <w:rPr>
          <w:lang w:val="ru-RU"/>
        </w:rPr>
      </w:pPr>
    </w:p>
    <w:p w14:paraId="68A1B7FC" w14:textId="77777777" w:rsidR="001A5082" w:rsidRDefault="001A5082" w:rsidP="001A5082">
      <w:pPr>
        <w:rPr>
          <w:lang w:val="ru-RU"/>
        </w:rPr>
      </w:pPr>
      <w:r w:rsidRPr="001A5082">
        <w:rPr>
          <w:lang w:val="ru-RU"/>
        </w:rPr>
        <w:t xml:space="preserve">Оптимальным согласованным фильтром называется линейный фильтр, </w:t>
      </w:r>
      <w:proofErr w:type="spellStart"/>
      <w:r w:rsidRPr="001A5082">
        <w:rPr>
          <w:lang w:val="ru-RU"/>
        </w:rPr>
        <w:t>максимизирующий</w:t>
      </w:r>
      <w:proofErr w:type="spellEnd"/>
      <w:r w:rsidRPr="001A5082">
        <w:rPr>
          <w:lang w:val="ru-RU"/>
        </w:rPr>
        <w:t xml:space="preserve"> отношение сигнала к помехе.</w:t>
      </w:r>
    </w:p>
    <w:p w14:paraId="1F1C22CE" w14:textId="77777777" w:rsidR="001A5082" w:rsidRDefault="001A5082" w:rsidP="001A5082">
      <w:pPr>
        <w:rPr>
          <w:lang w:val="ru-RU"/>
        </w:rPr>
      </w:pPr>
      <w:r w:rsidRPr="001A5082">
        <w:rPr>
          <w:lang w:val="ru-RU"/>
        </w:rPr>
        <w:t xml:space="preserve">Алгоритм различения двух и более сигналов на фоне белого </w:t>
      </w:r>
      <w:proofErr w:type="spellStart"/>
      <w:r w:rsidRPr="001A5082">
        <w:rPr>
          <w:lang w:val="ru-RU"/>
        </w:rPr>
        <w:t>гауссовского</w:t>
      </w:r>
      <w:proofErr w:type="spellEnd"/>
      <w:r w:rsidRPr="001A5082">
        <w:rPr>
          <w:lang w:val="ru-RU"/>
        </w:rPr>
        <w:t xml:space="preserve"> шума имеет ясный физический смысл: наиболее вероятным переданным сигналом считается тот сигнал, который меньше отличается (в среднеквадратичном смысле) от принятого сигнала. Таким образом, оптимальный приемник минимизирует среднюю вероятность ошибки. В аналитической форме алгоритм оптимального приёмника при равновероятных сигналах имеет </w:t>
      </w:r>
      <w:proofErr w:type="spellStart"/>
      <w:proofErr w:type="gramStart"/>
      <w:r w:rsidRPr="001A5082">
        <w:rPr>
          <w:lang w:val="ru-RU"/>
        </w:rPr>
        <w:t>вид</w:t>
      </w:r>
      <w:r>
        <w:rPr>
          <w:lang w:val="ru-RU"/>
        </w:rPr>
        <w:t>:ё</w:t>
      </w:r>
      <w:proofErr w:type="spellEnd"/>
      <w:proofErr w:type="gramEnd"/>
    </w:p>
    <w:p w14:paraId="156FEDAA" w14:textId="77777777" w:rsidR="001A5082" w:rsidRPr="001A5082" w:rsidRDefault="001A5082" w:rsidP="001A5082">
      <w:pPr>
        <w:rPr>
          <w:lang w:val="ru-RU"/>
        </w:rPr>
      </w:pPr>
      <w:proofErr w:type="gramStart"/>
      <w:r>
        <w:rPr>
          <w:lang w:val="ru-RU"/>
        </w:rPr>
        <w:t xml:space="preserve">Если:   </w:t>
      </w:r>
      <w:proofErr w:type="gramEnd"/>
      <w:r>
        <w:rPr>
          <w:noProof/>
        </w:rPr>
        <w:drawing>
          <wp:inline distT="0" distB="0" distL="0" distR="0" wp14:anchorId="26BD62B5" wp14:editId="4A806F8D">
            <wp:extent cx="2117910" cy="428625"/>
            <wp:effectExtent l="0" t="0" r="0" b="0"/>
            <wp:docPr id="1" name="Picture 1" descr="http://thebard.narod.ru/TES/ekzamen/37.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bard.narod.ru/TES/ekzamen/37.files/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1285" cy="447522"/>
                    </a:xfrm>
                    <a:prstGeom prst="rect">
                      <a:avLst/>
                    </a:prstGeom>
                    <a:noFill/>
                    <a:ln>
                      <a:noFill/>
                    </a:ln>
                  </pic:spPr>
                </pic:pic>
              </a:graphicData>
            </a:graphic>
          </wp:inline>
        </w:drawing>
      </w:r>
      <w:r>
        <w:rPr>
          <w:lang w:val="ru-RU"/>
        </w:rPr>
        <w:t xml:space="preserve">, то </w:t>
      </w:r>
      <w:r w:rsidRPr="001A5082">
        <w:rPr>
          <w:lang w:val="ru-RU"/>
        </w:rPr>
        <w:t xml:space="preserve">Z(t) º S1(t),   иначе   S2(t), т.е. решение принимается в пользу сигнала S1(t).  </w:t>
      </w:r>
    </w:p>
    <w:p w14:paraId="01FD4869" w14:textId="77777777" w:rsidR="00E50FBA" w:rsidRDefault="00E50FBA" w:rsidP="001A5082">
      <w:pPr>
        <w:keepNext/>
        <w:framePr w:w="2477" w:hSpace="187" w:wrap="notBeside" w:vAnchor="text" w:hAnchor="page" w:x="4868" w:y="807"/>
      </w:pPr>
      <w:r>
        <w:rPr>
          <w:position w:val="-42"/>
          <w:sz w:val="24"/>
          <w:szCs w:val="24"/>
        </w:rPr>
        <w:object w:dxaOrig="2480" w:dyaOrig="999" w14:anchorId="3C445E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50.25pt" o:ole="">
            <v:imagedata r:id="rId6" o:title=""/>
          </v:shape>
          <o:OLEObject Type="Embed" ProgID="Equation.3" ShapeID="_x0000_i1025" DrawAspect="Content" ObjectID="_1462104618" r:id="rId7"/>
        </w:object>
      </w:r>
    </w:p>
    <w:p w14:paraId="6CCF99B7" w14:textId="77777777" w:rsidR="00E50FBA" w:rsidRPr="00D52C78" w:rsidRDefault="00E50FBA" w:rsidP="001A5082">
      <w:pPr>
        <w:pStyle w:val="Caption"/>
        <w:framePr w:w="2477" w:hSpace="187" w:wrap="notBeside" w:vAnchor="text" w:hAnchor="page" w:x="4868" w:y="807"/>
        <w:jc w:val="center"/>
        <w:rPr>
          <w:lang w:val="ru-RU"/>
        </w:rPr>
      </w:pPr>
      <w:bookmarkStart w:id="0" w:name="_Ref387319924"/>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9E691E" w:rsidRPr="00BF5097">
        <w:rPr>
          <w:noProof/>
          <w:lang w:val="ru-RU"/>
        </w:rPr>
        <w:t>1</w:t>
      </w:r>
      <w:r>
        <w:fldChar w:fldCharType="end"/>
      </w:r>
      <w:bookmarkEnd w:id="0"/>
    </w:p>
    <w:p w14:paraId="7348FCD0" w14:textId="77777777" w:rsidR="00E50FBA" w:rsidRPr="00E50FBA" w:rsidRDefault="00E50FBA" w:rsidP="001A5082">
      <w:pPr>
        <w:rPr>
          <w:lang w:val="ru-RU"/>
        </w:rPr>
      </w:pPr>
      <w:r w:rsidRPr="00E50FBA">
        <w:rPr>
          <w:lang w:val="ru-RU"/>
        </w:rPr>
        <w:t xml:space="preserve">Из теории оптимальных методов радиоприема известно, что в условиях действия </w:t>
      </w:r>
      <w:proofErr w:type="spellStart"/>
      <w:r w:rsidRPr="00E50FBA">
        <w:rPr>
          <w:lang w:val="ru-RU"/>
        </w:rPr>
        <w:t>гауссовской</w:t>
      </w:r>
      <w:proofErr w:type="spellEnd"/>
      <w:r w:rsidRPr="00E50FBA">
        <w:rPr>
          <w:lang w:val="ru-RU"/>
        </w:rPr>
        <w:t xml:space="preserve"> помехи типа белого шума оптимальный приемник должен вычислять интеграл вида</w:t>
      </w:r>
      <w:r w:rsidR="001A5082">
        <w:rPr>
          <w:lang w:val="ru-RU"/>
        </w:rPr>
        <w:t>:</w:t>
      </w:r>
    </w:p>
    <w:p w14:paraId="5217A7BB" w14:textId="77777777" w:rsidR="00E50FBA" w:rsidRPr="00E50FBA" w:rsidRDefault="00E50FBA" w:rsidP="001A5082">
      <w:pPr>
        <w:rPr>
          <w:lang w:val="ru-RU"/>
        </w:rPr>
      </w:pPr>
      <w:r w:rsidRPr="00E50FBA">
        <w:rPr>
          <w:lang w:val="ru-RU"/>
        </w:rPr>
        <w:t xml:space="preserve">где </w:t>
      </w:r>
      <w:r>
        <w:t>N</w:t>
      </w:r>
      <w:r w:rsidRPr="00E50FBA">
        <w:rPr>
          <w:vertAlign w:val="subscript"/>
          <w:lang w:val="ru-RU"/>
        </w:rPr>
        <w:t xml:space="preserve">0 </w:t>
      </w:r>
      <w:r w:rsidRPr="00E50FBA">
        <w:rPr>
          <w:lang w:val="ru-RU"/>
        </w:rPr>
        <w:t>- односторон</w:t>
      </w:r>
      <w:r>
        <w:rPr>
          <w:lang w:val="ru-RU"/>
        </w:rPr>
        <w:t>няя спектральная плотность шума</w:t>
      </w:r>
      <w:r w:rsidRPr="00E50FBA">
        <w:rPr>
          <w:lang w:val="ru-RU"/>
        </w:rPr>
        <w:t xml:space="preserve">; Т - длительность сигнала; </w:t>
      </w:r>
      <w:r>
        <w:t>u</w:t>
      </w:r>
      <w:r w:rsidRPr="00E50FBA">
        <w:rPr>
          <w:lang w:val="ru-RU"/>
        </w:rPr>
        <w:t>(</w:t>
      </w:r>
      <w:r>
        <w:t>t</w:t>
      </w:r>
      <w:r w:rsidRPr="00E50FBA">
        <w:rPr>
          <w:lang w:val="ru-RU"/>
        </w:rPr>
        <w:t xml:space="preserve">) - принятый сигнал; </w:t>
      </w:r>
      <w:r>
        <w:t>s</w:t>
      </w:r>
      <w:r w:rsidRPr="00E50FBA">
        <w:rPr>
          <w:lang w:val="ru-RU"/>
        </w:rPr>
        <w:t>(</w:t>
      </w:r>
      <w:r>
        <w:t>t</w:t>
      </w:r>
      <w:r w:rsidRPr="00E50FBA">
        <w:rPr>
          <w:lang w:val="ru-RU"/>
        </w:rPr>
        <w:t>) - полезный сигнал;</w:t>
      </w:r>
    </w:p>
    <w:p w14:paraId="708A879F" w14:textId="77777777" w:rsidR="00E50FBA" w:rsidRDefault="00E50FBA" w:rsidP="001A5082">
      <w:pPr>
        <w:rPr>
          <w:lang w:val="ru-RU"/>
        </w:rPr>
      </w:pPr>
      <w:r w:rsidRPr="00E50FBA">
        <w:rPr>
          <w:lang w:val="ru-RU"/>
        </w:rPr>
        <w:t xml:space="preserve">Интеграл </w:t>
      </w:r>
      <w:r>
        <w:rPr>
          <w:lang w:val="ru-RU"/>
        </w:rPr>
        <w:t>(</w:t>
      </w:r>
      <w:r>
        <w:rPr>
          <w:lang w:val="ru-RU"/>
        </w:rPr>
        <w:fldChar w:fldCharType="begin"/>
      </w:r>
      <w:r>
        <w:rPr>
          <w:lang w:val="ru-RU"/>
        </w:rPr>
        <w:instrText xml:space="preserve"> REF _Ref387319924 \h </w:instrText>
      </w:r>
      <w:r w:rsidR="001A5082">
        <w:rPr>
          <w:lang w:val="ru-RU"/>
        </w:rPr>
        <w:instrText xml:space="preserve"> \* MERGEFORMAT </w:instrText>
      </w:r>
      <w:r>
        <w:rPr>
          <w:lang w:val="ru-RU"/>
        </w:rPr>
      </w:r>
      <w:r>
        <w:rPr>
          <w:lang w:val="ru-RU"/>
        </w:rPr>
        <w:fldChar w:fldCharType="separate"/>
      </w:r>
      <w:r w:rsidRPr="00E50FBA">
        <w:rPr>
          <w:lang w:val="ru-RU"/>
        </w:rPr>
        <w:t xml:space="preserve">фор. </w:t>
      </w:r>
      <w:r w:rsidRPr="00E50FBA">
        <w:rPr>
          <w:noProof/>
          <w:lang w:val="ru-RU"/>
        </w:rPr>
        <w:t>1</w:t>
      </w:r>
      <w:r>
        <w:rPr>
          <w:lang w:val="ru-RU"/>
        </w:rPr>
        <w:fldChar w:fldCharType="end"/>
      </w:r>
      <w:r>
        <w:rPr>
          <w:lang w:val="ru-RU"/>
        </w:rPr>
        <w:t xml:space="preserve">) </w:t>
      </w:r>
      <w:r w:rsidRPr="00E50FBA">
        <w:rPr>
          <w:lang w:val="ru-RU"/>
        </w:rPr>
        <w:t xml:space="preserve">можно рассматривать как меру взаимной корреляции принятого сигнала </w:t>
      </w:r>
      <w:r>
        <w:t>u</w:t>
      </w:r>
      <w:r w:rsidRPr="00E50FBA">
        <w:rPr>
          <w:lang w:val="ru-RU"/>
        </w:rPr>
        <w:t>(</w:t>
      </w:r>
      <w:r>
        <w:t>t</w:t>
      </w:r>
      <w:r w:rsidRPr="00E50FBA">
        <w:rPr>
          <w:lang w:val="ru-RU"/>
        </w:rPr>
        <w:t xml:space="preserve">) и полезного сигнала </w:t>
      </w:r>
      <w:r>
        <w:t>s</w:t>
      </w:r>
      <w:r w:rsidRPr="00E50FBA">
        <w:rPr>
          <w:lang w:val="ru-RU"/>
        </w:rPr>
        <w:t>(</w:t>
      </w:r>
      <w:r>
        <w:t>t</w:t>
      </w:r>
      <w:r w:rsidRPr="00E50FBA">
        <w:rPr>
          <w:lang w:val="ru-RU"/>
        </w:rPr>
        <w:t>) сигналов. Чтобы осуществить реализацию выражения (</w:t>
      </w:r>
      <w:r>
        <w:rPr>
          <w:lang w:val="ru-RU"/>
        </w:rPr>
        <w:fldChar w:fldCharType="begin"/>
      </w:r>
      <w:r>
        <w:rPr>
          <w:lang w:val="ru-RU"/>
        </w:rPr>
        <w:instrText xml:space="preserve"> REF _Ref387319924 \h </w:instrText>
      </w:r>
      <w:r w:rsidR="001A5082">
        <w:rPr>
          <w:lang w:val="ru-RU"/>
        </w:rPr>
        <w:instrText xml:space="preserve"> \* MERGEFORMAT </w:instrText>
      </w:r>
      <w:r>
        <w:rPr>
          <w:lang w:val="ru-RU"/>
        </w:rPr>
      </w:r>
      <w:r>
        <w:rPr>
          <w:lang w:val="ru-RU"/>
        </w:rPr>
        <w:fldChar w:fldCharType="separate"/>
      </w:r>
      <w:r w:rsidRPr="00E50FBA">
        <w:rPr>
          <w:lang w:val="ru-RU"/>
        </w:rPr>
        <w:t xml:space="preserve">фор. </w:t>
      </w:r>
      <w:r w:rsidRPr="00E50FBA">
        <w:rPr>
          <w:noProof/>
          <w:lang w:val="ru-RU"/>
        </w:rPr>
        <w:t>1</w:t>
      </w:r>
      <w:r>
        <w:rPr>
          <w:lang w:val="ru-RU"/>
        </w:rPr>
        <w:fldChar w:fldCharType="end"/>
      </w:r>
      <w:r w:rsidRPr="00E50FBA">
        <w:rPr>
          <w:lang w:val="ru-RU"/>
        </w:rPr>
        <w:t>), используют корреляционный приемник. С другой стороны, интеграл (</w:t>
      </w:r>
      <w:r>
        <w:rPr>
          <w:lang w:val="ru-RU"/>
        </w:rPr>
        <w:fldChar w:fldCharType="begin"/>
      </w:r>
      <w:r>
        <w:rPr>
          <w:lang w:val="ru-RU"/>
        </w:rPr>
        <w:instrText xml:space="preserve"> REF _Ref387319924 \h </w:instrText>
      </w:r>
      <w:r w:rsidR="001A5082">
        <w:rPr>
          <w:lang w:val="ru-RU"/>
        </w:rPr>
        <w:instrText xml:space="preserve"> \* MERGEFORMAT </w:instrText>
      </w:r>
      <w:r>
        <w:rPr>
          <w:lang w:val="ru-RU"/>
        </w:rPr>
      </w:r>
      <w:r>
        <w:rPr>
          <w:lang w:val="ru-RU"/>
        </w:rPr>
        <w:fldChar w:fldCharType="separate"/>
      </w:r>
      <w:r w:rsidRPr="00E50FBA">
        <w:rPr>
          <w:lang w:val="ru-RU"/>
        </w:rPr>
        <w:t xml:space="preserve">фор. </w:t>
      </w:r>
      <w:r w:rsidRPr="00E50FBA">
        <w:rPr>
          <w:noProof/>
          <w:lang w:val="ru-RU"/>
        </w:rPr>
        <w:t>1</w:t>
      </w:r>
      <w:r>
        <w:rPr>
          <w:lang w:val="ru-RU"/>
        </w:rPr>
        <w:fldChar w:fldCharType="end"/>
      </w:r>
      <w:r w:rsidRPr="00E50FBA">
        <w:rPr>
          <w:lang w:val="ru-RU"/>
        </w:rPr>
        <w:t xml:space="preserve">) можно рассматривать как свертку сигнала </w:t>
      </w:r>
      <w:r>
        <w:t>u</w:t>
      </w:r>
      <w:r w:rsidRPr="00E50FBA">
        <w:rPr>
          <w:lang w:val="ru-RU"/>
        </w:rPr>
        <w:t>(</w:t>
      </w:r>
      <w:r>
        <w:t>t</w:t>
      </w:r>
      <w:r>
        <w:rPr>
          <w:lang w:val="ru-RU"/>
        </w:rPr>
        <w:t>)</w:t>
      </w:r>
      <w:r w:rsidRPr="00E50FBA">
        <w:rPr>
          <w:lang w:val="ru-RU"/>
        </w:rPr>
        <w:t xml:space="preserve"> с импульсной характеристикой некоторого фильтра. В этом случае необходимо использовать согласованный фильтр.</w:t>
      </w:r>
    </w:p>
    <w:p w14:paraId="0D81E509" w14:textId="77777777" w:rsidR="00D52C78" w:rsidRDefault="00D52C78" w:rsidP="00D52C78">
      <w:pPr>
        <w:ind w:firstLine="284"/>
        <w:jc w:val="both"/>
        <w:rPr>
          <w:sz w:val="24"/>
          <w:szCs w:val="24"/>
          <w:lang w:val="ru-RU"/>
        </w:rPr>
      </w:pPr>
      <w:r w:rsidRPr="00D52C78">
        <w:rPr>
          <w:sz w:val="24"/>
          <w:szCs w:val="24"/>
          <w:lang w:val="ru-RU"/>
        </w:rPr>
        <w:t xml:space="preserve">Рассмотрим задачу синтеза оптимального фильтра в условиях действия аддитивной </w:t>
      </w:r>
      <w:commentRangeStart w:id="1"/>
      <w:r w:rsidRPr="00D52C78">
        <w:rPr>
          <w:sz w:val="24"/>
          <w:szCs w:val="24"/>
          <w:lang w:val="ru-RU"/>
        </w:rPr>
        <w:t>помехи</w:t>
      </w:r>
      <w:commentRangeEnd w:id="1"/>
      <w:r w:rsidR="00BF5097">
        <w:rPr>
          <w:rStyle w:val="CommentReference"/>
        </w:rPr>
        <w:commentReference w:id="1"/>
      </w:r>
      <w:r w:rsidRPr="00D52C78">
        <w:rPr>
          <w:sz w:val="24"/>
          <w:szCs w:val="24"/>
          <w:lang w:val="ru-RU"/>
        </w:rPr>
        <w:t>.</w:t>
      </w:r>
    </w:p>
    <w:p w14:paraId="4B3C50ED" w14:textId="77777777" w:rsidR="00BF5097" w:rsidRDefault="00BF5097" w:rsidP="00D52C78">
      <w:pPr>
        <w:ind w:firstLine="284"/>
        <w:jc w:val="both"/>
        <w:rPr>
          <w:sz w:val="24"/>
          <w:szCs w:val="24"/>
          <w:lang w:val="ru-RU"/>
        </w:rPr>
      </w:pPr>
    </w:p>
    <w:p w14:paraId="63F978F3" w14:textId="77777777" w:rsidR="00BF5097" w:rsidRDefault="00BF5097" w:rsidP="00BF5097">
      <w:pPr>
        <w:ind w:firstLine="284"/>
        <w:jc w:val="both"/>
        <w:rPr>
          <w:sz w:val="24"/>
          <w:szCs w:val="24"/>
          <w:lang w:val="ru-RU"/>
        </w:rPr>
      </w:pPr>
      <w:r>
        <w:rPr>
          <w:sz w:val="24"/>
          <w:szCs w:val="24"/>
          <w:lang w:val="ru-RU"/>
        </w:rPr>
        <w:t xml:space="preserve">Такая </w:t>
      </w:r>
      <w:proofErr w:type="spellStart"/>
      <w:r>
        <w:rPr>
          <w:sz w:val="24"/>
          <w:szCs w:val="24"/>
          <w:lang w:val="ru-RU"/>
        </w:rPr>
        <w:t>поставновка</w:t>
      </w:r>
      <w:proofErr w:type="spellEnd"/>
      <w:r>
        <w:rPr>
          <w:sz w:val="24"/>
          <w:szCs w:val="24"/>
          <w:lang w:val="ru-RU"/>
        </w:rPr>
        <w:t xml:space="preserve"> задачи </w:t>
      </w:r>
      <w:proofErr w:type="spellStart"/>
      <w:r>
        <w:rPr>
          <w:sz w:val="24"/>
          <w:szCs w:val="24"/>
          <w:lang w:val="ru-RU"/>
        </w:rPr>
        <w:t>соотвествует</w:t>
      </w:r>
      <w:proofErr w:type="spellEnd"/>
      <w:r>
        <w:rPr>
          <w:sz w:val="24"/>
          <w:szCs w:val="24"/>
          <w:lang w:val="ru-RU"/>
        </w:rPr>
        <w:t xml:space="preserve"> задачи</w:t>
      </w:r>
      <w:r w:rsidRPr="00BF5097">
        <w:rPr>
          <w:sz w:val="24"/>
          <w:szCs w:val="24"/>
          <w:lang w:val="ru-RU"/>
        </w:rPr>
        <w:t xml:space="preserve"> </w:t>
      </w:r>
      <w:r w:rsidRPr="00D52C78">
        <w:rPr>
          <w:sz w:val="24"/>
          <w:szCs w:val="24"/>
          <w:lang w:val="ru-RU"/>
        </w:rPr>
        <w:t xml:space="preserve">синтеза оптимального фильтра в условиях действия аддитивной </w:t>
      </w:r>
      <w:commentRangeStart w:id="2"/>
      <w:r w:rsidRPr="00D52C78">
        <w:rPr>
          <w:sz w:val="24"/>
          <w:szCs w:val="24"/>
          <w:lang w:val="ru-RU"/>
        </w:rPr>
        <w:t>помехи</w:t>
      </w:r>
      <w:commentRangeEnd w:id="2"/>
      <w:r>
        <w:rPr>
          <w:rStyle w:val="CommentReference"/>
        </w:rPr>
        <w:commentReference w:id="2"/>
      </w:r>
      <w:r>
        <w:rPr>
          <w:sz w:val="24"/>
          <w:szCs w:val="24"/>
          <w:lang w:val="ru-RU"/>
        </w:rPr>
        <w:t xml:space="preserve">, решение которой </w:t>
      </w:r>
      <w:proofErr w:type="spellStart"/>
      <w:r>
        <w:rPr>
          <w:sz w:val="24"/>
          <w:szCs w:val="24"/>
          <w:lang w:val="ru-RU"/>
        </w:rPr>
        <w:t>описыватся</w:t>
      </w:r>
      <w:proofErr w:type="spellEnd"/>
      <w:r>
        <w:rPr>
          <w:sz w:val="24"/>
          <w:szCs w:val="24"/>
          <w:lang w:val="ru-RU"/>
        </w:rPr>
        <w:t xml:space="preserve"> </w:t>
      </w:r>
      <w:proofErr w:type="spellStart"/>
      <w:r>
        <w:rPr>
          <w:sz w:val="24"/>
          <w:szCs w:val="24"/>
          <w:lang w:val="ru-RU"/>
        </w:rPr>
        <w:t>следующи</w:t>
      </w:r>
      <w:proofErr w:type="spellEnd"/>
      <w:r>
        <w:rPr>
          <w:sz w:val="24"/>
          <w:szCs w:val="24"/>
          <w:lang w:val="ru-RU"/>
        </w:rPr>
        <w:t xml:space="preserve"> м </w:t>
      </w:r>
      <w:proofErr w:type="spellStart"/>
      <w:r>
        <w:rPr>
          <w:sz w:val="24"/>
          <w:szCs w:val="24"/>
          <w:lang w:val="ru-RU"/>
        </w:rPr>
        <w:t>обращзом</w:t>
      </w:r>
      <w:proofErr w:type="spellEnd"/>
      <w:r>
        <w:rPr>
          <w:sz w:val="24"/>
          <w:szCs w:val="24"/>
          <w:lang w:val="ru-RU"/>
        </w:rPr>
        <w:t>.</w:t>
      </w:r>
    </w:p>
    <w:p w14:paraId="74A1EED8" w14:textId="77777777" w:rsidR="00BF5097" w:rsidRPr="00D52C78" w:rsidRDefault="00BF5097" w:rsidP="00D52C78">
      <w:pPr>
        <w:ind w:firstLine="284"/>
        <w:jc w:val="both"/>
        <w:rPr>
          <w:sz w:val="24"/>
          <w:szCs w:val="24"/>
          <w:lang w:val="ru-RU"/>
        </w:rPr>
      </w:pPr>
    </w:p>
    <w:p w14:paraId="0354DC3E" w14:textId="77777777" w:rsidR="00D52C78" w:rsidRPr="00BF5097" w:rsidRDefault="00D52C78" w:rsidP="00D52C78">
      <w:pPr>
        <w:ind w:firstLine="284"/>
        <w:jc w:val="both"/>
        <w:rPr>
          <w:sz w:val="24"/>
          <w:szCs w:val="24"/>
          <w:lang w:val="ru-RU"/>
        </w:rPr>
      </w:pPr>
      <w:r w:rsidRPr="00BF5097">
        <w:rPr>
          <w:sz w:val="24"/>
          <w:szCs w:val="24"/>
          <w:lang w:val="ru-RU"/>
        </w:rPr>
        <w:t>Пусть принятый сигнал имеет вид</w:t>
      </w:r>
    </w:p>
    <w:p w14:paraId="6991EF18" w14:textId="77777777" w:rsidR="00D52C78" w:rsidRPr="00D52C78" w:rsidRDefault="00D52C78" w:rsidP="00D52C78">
      <w:pPr>
        <w:ind w:firstLine="284"/>
        <w:jc w:val="center"/>
        <w:rPr>
          <w:sz w:val="24"/>
          <w:szCs w:val="24"/>
        </w:rPr>
      </w:pPr>
      <w:r>
        <w:rPr>
          <w:position w:val="-10"/>
          <w:sz w:val="24"/>
          <w:szCs w:val="24"/>
        </w:rPr>
        <w:object w:dxaOrig="1620" w:dyaOrig="320" w14:anchorId="25DAB1CF">
          <v:shape id="_x0000_i1026" type="#_x0000_t75" style="width:81pt;height:15.75pt;mso-wrap-distance-left:9.35pt;mso-wrap-distance-top:0;mso-wrap-distance-right:9.35pt;mso-wrap-distance-bottom:0;mso-position-horizontal:absolute;mso-position-horizontal-relative:page;mso-position-vertical:absolute;mso-position-vertical-relative:text" o:ole="" o:allowincell="f" o:allowoverlap="f">
            <v:imagedata r:id="rId10" o:title=""/>
          </v:shape>
          <o:OLEObject Type="Embed" ProgID="Equation.3" ShapeID="_x0000_i1026" DrawAspect="Content" ObjectID="_1462104619" r:id="rId11"/>
        </w:object>
      </w:r>
    </w:p>
    <w:p w14:paraId="1E8E4AE2" w14:textId="77777777" w:rsidR="00D52C78" w:rsidRPr="00D52C78" w:rsidRDefault="00D52C78" w:rsidP="00D52C78">
      <w:pPr>
        <w:pStyle w:val="Caption"/>
        <w:jc w:val="center"/>
        <w:rPr>
          <w:sz w:val="24"/>
          <w:szCs w:val="24"/>
          <w:lang w:val="ru-RU"/>
        </w:rPr>
      </w:pPr>
      <w:proofErr w:type="spellStart"/>
      <w:proofErr w:type="gramStart"/>
      <w:r>
        <w:lastRenderedPageBreak/>
        <w:t>фор</w:t>
      </w:r>
      <w:proofErr w:type="spellEnd"/>
      <w:proofErr w:type="gramEnd"/>
      <w:r>
        <w:t xml:space="preserve">. </w:t>
      </w:r>
      <w:fldSimple w:instr=" SEQ фор. \* ARABIC ">
        <w:r w:rsidR="009E691E">
          <w:rPr>
            <w:noProof/>
          </w:rPr>
          <w:t>2</w:t>
        </w:r>
      </w:fldSimple>
    </w:p>
    <w:p w14:paraId="53DB7E71" w14:textId="77777777" w:rsidR="00D52C78" w:rsidRPr="00D52C78" w:rsidRDefault="00D52C78" w:rsidP="00D52C78">
      <w:pPr>
        <w:ind w:firstLine="284"/>
        <w:jc w:val="both"/>
        <w:rPr>
          <w:sz w:val="24"/>
          <w:szCs w:val="24"/>
          <w:lang w:val="ru-RU"/>
        </w:rPr>
      </w:pPr>
      <w:r w:rsidRPr="00D52C78">
        <w:rPr>
          <w:sz w:val="24"/>
          <w:szCs w:val="24"/>
          <w:lang w:val="ru-RU"/>
        </w:rPr>
        <w:t xml:space="preserve">где </w:t>
      </w:r>
      <w:r>
        <w:rPr>
          <w:sz w:val="24"/>
          <w:szCs w:val="24"/>
        </w:rPr>
        <w:t>s</w:t>
      </w:r>
      <w:r w:rsidRPr="00D52C78">
        <w:rPr>
          <w:sz w:val="24"/>
          <w:szCs w:val="24"/>
          <w:lang w:val="ru-RU"/>
        </w:rPr>
        <w:t>(</w:t>
      </w:r>
      <w:r>
        <w:rPr>
          <w:sz w:val="24"/>
          <w:szCs w:val="24"/>
        </w:rPr>
        <w:t>t</w:t>
      </w:r>
      <w:r w:rsidRPr="00D52C78">
        <w:rPr>
          <w:sz w:val="24"/>
          <w:szCs w:val="24"/>
          <w:lang w:val="ru-RU"/>
        </w:rPr>
        <w:t xml:space="preserve">) - полезный сигнал известной формы со спектральной плотностью </w:t>
      </w:r>
      <w:r>
        <w:rPr>
          <w:sz w:val="24"/>
          <w:szCs w:val="24"/>
        </w:rPr>
        <w:t>F</w:t>
      </w:r>
      <w:r>
        <w:rPr>
          <w:sz w:val="24"/>
          <w:szCs w:val="24"/>
          <w:vertAlign w:val="subscript"/>
        </w:rPr>
        <w:t>s</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w:t>
      </w:r>
      <w:r>
        <w:rPr>
          <w:sz w:val="24"/>
          <w:szCs w:val="24"/>
        </w:rPr>
        <w:t>n</w:t>
      </w:r>
      <w:r w:rsidRPr="00D52C78">
        <w:rPr>
          <w:sz w:val="24"/>
          <w:szCs w:val="24"/>
          <w:lang w:val="ru-RU"/>
        </w:rPr>
        <w:t>(</w:t>
      </w:r>
      <w:r>
        <w:rPr>
          <w:sz w:val="24"/>
          <w:szCs w:val="24"/>
        </w:rPr>
        <w:t>t</w:t>
      </w:r>
      <w:r w:rsidRPr="00D52C78">
        <w:rPr>
          <w:sz w:val="24"/>
          <w:szCs w:val="24"/>
          <w:lang w:val="ru-RU"/>
        </w:rPr>
        <w:t xml:space="preserve">)стационарный случайный процесс со спектральной плотностью мощности </w:t>
      </w:r>
      <w:proofErr w:type="spellStart"/>
      <w:proofErr w:type="gramStart"/>
      <w:r>
        <w:rPr>
          <w:sz w:val="24"/>
          <w:szCs w:val="24"/>
        </w:rPr>
        <w:t>F</w:t>
      </w:r>
      <w:r>
        <w:rPr>
          <w:sz w:val="24"/>
          <w:szCs w:val="24"/>
          <w:vertAlign w:val="subscript"/>
        </w:rPr>
        <w:t>n</w:t>
      </w:r>
      <w:proofErr w:type="spellEnd"/>
      <w:r w:rsidRPr="00D52C78">
        <w:rPr>
          <w:sz w:val="24"/>
          <w:szCs w:val="24"/>
          <w:lang w:val="ru-RU"/>
        </w:rPr>
        <w:t>(</w:t>
      </w:r>
      <w:proofErr w:type="gramEnd"/>
      <w:r>
        <w:rPr>
          <w:sz w:val="24"/>
          <w:szCs w:val="24"/>
        </w:rPr>
        <w:sym w:font="Symbol" w:char="F077"/>
      </w:r>
      <w:r w:rsidRPr="00D52C78">
        <w:rPr>
          <w:sz w:val="24"/>
          <w:szCs w:val="24"/>
          <w:lang w:val="ru-RU"/>
        </w:rPr>
        <w:t>).</w:t>
      </w:r>
    </w:p>
    <w:p w14:paraId="268E93B0" w14:textId="77777777" w:rsidR="00D52C78" w:rsidRPr="00D52C78" w:rsidRDefault="00D52C78" w:rsidP="00D52C78">
      <w:pPr>
        <w:ind w:firstLine="284"/>
        <w:jc w:val="both"/>
        <w:rPr>
          <w:sz w:val="24"/>
          <w:szCs w:val="24"/>
          <w:lang w:val="ru-RU"/>
        </w:rPr>
      </w:pPr>
      <w:r w:rsidRPr="00D52C78">
        <w:rPr>
          <w:sz w:val="24"/>
          <w:szCs w:val="24"/>
          <w:lang w:val="ru-RU"/>
        </w:rPr>
        <w:t xml:space="preserve">Будем отыскивать оптимальный фильтр в классе линейных фильтров. Тогда сигнал на входе фильтра с учетом принципа суперпозиции можно </w:t>
      </w:r>
      <w:proofErr w:type="gramStart"/>
      <w:r w:rsidRPr="00D52C78">
        <w:rPr>
          <w:sz w:val="24"/>
          <w:szCs w:val="24"/>
          <w:lang w:val="ru-RU"/>
        </w:rPr>
        <w:t>представить</w:t>
      </w:r>
      <w:proofErr w:type="gramEnd"/>
      <w:r w:rsidRPr="00D52C78">
        <w:rPr>
          <w:sz w:val="24"/>
          <w:szCs w:val="24"/>
          <w:lang w:val="ru-RU"/>
        </w:rPr>
        <w:t xml:space="preserve"> как</w:t>
      </w:r>
    </w:p>
    <w:p w14:paraId="46C48A39" w14:textId="77777777" w:rsidR="00D52C78" w:rsidRDefault="00D52C78" w:rsidP="00D52C78">
      <w:pPr>
        <w:keepNext/>
        <w:ind w:firstLine="284"/>
        <w:jc w:val="center"/>
      </w:pPr>
      <w:r>
        <w:rPr>
          <w:position w:val="-12"/>
          <w:sz w:val="24"/>
          <w:szCs w:val="24"/>
        </w:rPr>
        <w:object w:dxaOrig="3340" w:dyaOrig="420" w14:anchorId="51E42C0A">
          <v:shape id="_x0000_i1027" type="#_x0000_t75" style="width:167.25pt;height:21pt;mso-wrap-distance-left:9.35pt;mso-wrap-distance-top:0;mso-wrap-distance-right:9.35pt;mso-wrap-distance-bottom:0;mso-position-horizontal:absolute;mso-position-horizontal-relative:page;mso-position-vertical:absolute;mso-position-vertical-relative:text" o:ole="" o:allowincell="f" o:allowoverlap="f">
            <v:imagedata r:id="rId12" o:title=""/>
          </v:shape>
          <o:OLEObject Type="Embed" ProgID="Equation.3" ShapeID="_x0000_i1027" DrawAspect="Content" ObjectID="_1462104620" r:id="rId13"/>
        </w:object>
      </w:r>
    </w:p>
    <w:p w14:paraId="7CF78AE3" w14:textId="77777777" w:rsidR="00D52C78" w:rsidRDefault="00D52C78" w:rsidP="00D52C78">
      <w:pPr>
        <w:pStyle w:val="Caption"/>
        <w:jc w:val="center"/>
        <w:rPr>
          <w:sz w:val="24"/>
          <w:szCs w:val="24"/>
          <w:lang w:val="ru-RU"/>
        </w:rPr>
      </w:pPr>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9E691E" w:rsidRPr="00BF5097">
        <w:rPr>
          <w:noProof/>
          <w:lang w:val="ru-RU"/>
        </w:rPr>
        <w:t>3</w:t>
      </w:r>
      <w:r>
        <w:fldChar w:fldCharType="end"/>
      </w:r>
    </w:p>
    <w:p w14:paraId="3F983308" w14:textId="77777777" w:rsidR="00D52C78" w:rsidRPr="00D52C78" w:rsidRDefault="00D52C78" w:rsidP="00D52C78">
      <w:pPr>
        <w:ind w:firstLine="284"/>
        <w:jc w:val="both"/>
        <w:rPr>
          <w:sz w:val="24"/>
          <w:szCs w:val="24"/>
          <w:lang w:val="ru-RU"/>
        </w:rPr>
      </w:pPr>
      <w:r w:rsidRPr="00D52C78">
        <w:rPr>
          <w:sz w:val="24"/>
          <w:szCs w:val="24"/>
          <w:lang w:val="ru-RU"/>
        </w:rPr>
        <w:t xml:space="preserve">Найдем отношение р мощности полезного сигнала к мощности помехи на выходе фильтра в некоторый момент времени </w:t>
      </w:r>
      <w:r>
        <w:rPr>
          <w:sz w:val="24"/>
          <w:szCs w:val="24"/>
        </w:rPr>
        <w:t>t</w:t>
      </w:r>
      <w:r w:rsidRPr="00D52C78">
        <w:rPr>
          <w:sz w:val="24"/>
          <w:szCs w:val="24"/>
          <w:vertAlign w:val="subscript"/>
          <w:lang w:val="ru-RU"/>
        </w:rPr>
        <w:t>0</w:t>
      </w:r>
      <w:r w:rsidRPr="00D52C78">
        <w:rPr>
          <w:sz w:val="24"/>
          <w:szCs w:val="24"/>
          <w:lang w:val="ru-RU"/>
        </w:rPr>
        <w:t>.</w:t>
      </w:r>
    </w:p>
    <w:p w14:paraId="4CEA8A74" w14:textId="77777777" w:rsidR="00D52C78" w:rsidRDefault="00D52C78" w:rsidP="00D52C78">
      <w:pPr>
        <w:keepNext/>
        <w:ind w:firstLine="284"/>
        <w:jc w:val="center"/>
      </w:pPr>
      <w:r>
        <w:rPr>
          <w:position w:val="-40"/>
          <w:sz w:val="24"/>
          <w:szCs w:val="24"/>
        </w:rPr>
        <w:object w:dxaOrig="7500" w:dyaOrig="980" w14:anchorId="397A4D4E">
          <v:shape id="_x0000_i1028" type="#_x0000_t75" style="width:375pt;height:48.75pt;mso-wrap-distance-left:9.35pt;mso-wrap-distance-top:0;mso-wrap-distance-right:9.35pt;mso-wrap-distance-bottom:0;mso-position-horizontal:absolute;mso-position-horizontal-relative:page;mso-position-vertical:absolute;mso-position-vertical-relative:text" o:ole="" o:allowincell="f" o:allowoverlap="f">
            <v:imagedata r:id="rId14" o:title=""/>
          </v:shape>
          <o:OLEObject Type="Embed" ProgID="Equation.3" ShapeID="_x0000_i1028" DrawAspect="Content" ObjectID="_1462104621" r:id="rId15"/>
        </w:object>
      </w:r>
    </w:p>
    <w:p w14:paraId="5CCE6818" w14:textId="77777777" w:rsidR="00D52C78" w:rsidRPr="00BF5097" w:rsidRDefault="00D52C78" w:rsidP="00D52C78">
      <w:pPr>
        <w:pStyle w:val="Caption"/>
        <w:jc w:val="center"/>
        <w:rPr>
          <w:sz w:val="24"/>
          <w:szCs w:val="24"/>
          <w:lang w:val="ru-RU"/>
        </w:rPr>
      </w:pPr>
      <w:bookmarkStart w:id="3" w:name="_Ref387322339"/>
      <w:r w:rsidRPr="00BF5097">
        <w:rPr>
          <w:lang w:val="ru-RU"/>
        </w:rPr>
        <w:t xml:space="preserve">фор. </w:t>
      </w:r>
      <w:r>
        <w:fldChar w:fldCharType="begin"/>
      </w:r>
      <w:r w:rsidRPr="00BF5097">
        <w:rPr>
          <w:lang w:val="ru-RU"/>
        </w:rPr>
        <w:instrText xml:space="preserve"> </w:instrText>
      </w:r>
      <w:r>
        <w:instrText>SEQ</w:instrText>
      </w:r>
      <w:r w:rsidRPr="00BF5097">
        <w:rPr>
          <w:lang w:val="ru-RU"/>
        </w:rPr>
        <w:instrText xml:space="preserve"> фор. \* </w:instrText>
      </w:r>
      <w:r>
        <w:instrText>ARABIC</w:instrText>
      </w:r>
      <w:r w:rsidRPr="00BF5097">
        <w:rPr>
          <w:lang w:val="ru-RU"/>
        </w:rPr>
        <w:instrText xml:space="preserve"> </w:instrText>
      </w:r>
      <w:r>
        <w:fldChar w:fldCharType="separate"/>
      </w:r>
      <w:r w:rsidR="009E691E" w:rsidRPr="00BF5097">
        <w:rPr>
          <w:noProof/>
          <w:lang w:val="ru-RU"/>
        </w:rPr>
        <w:t>4</w:t>
      </w:r>
      <w:r>
        <w:fldChar w:fldCharType="end"/>
      </w:r>
      <w:bookmarkEnd w:id="3"/>
    </w:p>
    <w:p w14:paraId="757C4665" w14:textId="77777777" w:rsidR="00D52C78" w:rsidRPr="00D52C78" w:rsidRDefault="00D52C78" w:rsidP="00D52C78">
      <w:pPr>
        <w:rPr>
          <w:sz w:val="24"/>
          <w:szCs w:val="24"/>
          <w:lang w:val="ru-RU"/>
        </w:rPr>
      </w:pPr>
      <w:r w:rsidRPr="00D52C78">
        <w:rPr>
          <w:sz w:val="24"/>
          <w:szCs w:val="24"/>
          <w:lang w:val="ru-RU"/>
        </w:rPr>
        <w:t xml:space="preserve">где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 комплексно-частная характеристика фильтра.</w:t>
      </w:r>
    </w:p>
    <w:p w14:paraId="3BA57D30" w14:textId="77777777" w:rsidR="00D52C78" w:rsidRPr="00D52C78" w:rsidRDefault="00D52C78" w:rsidP="00D52C78">
      <w:pPr>
        <w:rPr>
          <w:sz w:val="24"/>
          <w:szCs w:val="24"/>
          <w:lang w:val="ru-RU"/>
        </w:rPr>
      </w:pPr>
      <w:r w:rsidRPr="00D52C78">
        <w:rPr>
          <w:sz w:val="24"/>
          <w:szCs w:val="24"/>
          <w:lang w:val="ru-RU"/>
        </w:rPr>
        <w:t xml:space="preserve">Соответственно в момент времени </w:t>
      </w:r>
      <w:r>
        <w:rPr>
          <w:sz w:val="24"/>
          <w:szCs w:val="24"/>
        </w:rPr>
        <w:t>t</w:t>
      </w:r>
      <w:r w:rsidRPr="00D52C78">
        <w:rPr>
          <w:sz w:val="24"/>
          <w:szCs w:val="24"/>
          <w:vertAlign w:val="subscript"/>
          <w:lang w:val="ru-RU"/>
        </w:rPr>
        <w:t>0</w:t>
      </w:r>
    </w:p>
    <w:p w14:paraId="56C074E0" w14:textId="77777777" w:rsidR="00D52C78" w:rsidRDefault="00D52C78" w:rsidP="00D52C78">
      <w:pPr>
        <w:keepNext/>
        <w:ind w:firstLine="284"/>
        <w:jc w:val="center"/>
      </w:pPr>
      <w:r>
        <w:rPr>
          <w:position w:val="-40"/>
          <w:sz w:val="24"/>
          <w:szCs w:val="24"/>
        </w:rPr>
        <w:object w:dxaOrig="4959" w:dyaOrig="980" w14:anchorId="23F482BA">
          <v:shape id="_x0000_i1029" type="#_x0000_t75" style="width:248.25pt;height:48.75pt;mso-wrap-distance-left:9.35pt;mso-wrap-distance-top:0;mso-wrap-distance-right:9.35pt;mso-wrap-distance-bottom:0;mso-position-horizontal:absolute;mso-position-horizontal-relative:page;mso-position-vertical:absolute;mso-position-vertical-relative:text" o:ole="" o:allowincell="f" o:allowoverlap="f">
            <v:imagedata r:id="rId16" o:title=""/>
          </v:shape>
          <o:OLEObject Type="Embed" ProgID="Equation.3" ShapeID="_x0000_i1029" DrawAspect="Content" ObjectID="_1462104622" r:id="rId17"/>
        </w:object>
      </w:r>
    </w:p>
    <w:p w14:paraId="3050986E" w14:textId="77777777" w:rsidR="00D52C78" w:rsidRPr="00D52C78" w:rsidRDefault="00D52C78" w:rsidP="00D52C78">
      <w:pPr>
        <w:pStyle w:val="Caption"/>
        <w:jc w:val="center"/>
        <w:rPr>
          <w:sz w:val="24"/>
          <w:szCs w:val="24"/>
          <w:lang w:val="ru-RU"/>
        </w:rPr>
      </w:pPr>
      <w:bookmarkStart w:id="4" w:name="_Ref387322367"/>
      <w:r w:rsidRPr="00D52C78">
        <w:rPr>
          <w:lang w:val="ru-RU"/>
        </w:rPr>
        <w:t xml:space="preserve">фор. </w:t>
      </w:r>
      <w:r>
        <w:fldChar w:fldCharType="begin"/>
      </w:r>
      <w:r w:rsidRPr="00D52C78">
        <w:rPr>
          <w:lang w:val="ru-RU"/>
        </w:rPr>
        <w:instrText xml:space="preserve"> </w:instrText>
      </w:r>
      <w:r>
        <w:instrText>SEQ</w:instrText>
      </w:r>
      <w:r w:rsidRPr="00D52C78">
        <w:rPr>
          <w:lang w:val="ru-RU"/>
        </w:rPr>
        <w:instrText xml:space="preserve"> фор. \* </w:instrText>
      </w:r>
      <w:r>
        <w:instrText>ARABIC</w:instrText>
      </w:r>
      <w:r w:rsidRPr="00D52C78">
        <w:rPr>
          <w:lang w:val="ru-RU"/>
        </w:rPr>
        <w:instrText xml:space="preserve"> </w:instrText>
      </w:r>
      <w:r>
        <w:fldChar w:fldCharType="separate"/>
      </w:r>
      <w:r w:rsidR="009E691E" w:rsidRPr="00BF5097">
        <w:rPr>
          <w:noProof/>
          <w:lang w:val="ru-RU"/>
        </w:rPr>
        <w:t>5</w:t>
      </w:r>
      <w:r>
        <w:fldChar w:fldCharType="end"/>
      </w:r>
      <w:bookmarkEnd w:id="4"/>
    </w:p>
    <w:p w14:paraId="1EF492BF" w14:textId="77777777" w:rsidR="00D52C78" w:rsidRPr="00D52C78" w:rsidRDefault="00D52C78" w:rsidP="00D52C78">
      <w:pPr>
        <w:ind w:firstLine="284"/>
        <w:rPr>
          <w:sz w:val="24"/>
          <w:szCs w:val="24"/>
          <w:lang w:val="ru-RU"/>
        </w:rPr>
      </w:pPr>
      <w:r w:rsidRPr="00D52C78">
        <w:rPr>
          <w:sz w:val="24"/>
          <w:szCs w:val="24"/>
          <w:lang w:val="ru-RU"/>
        </w:rPr>
        <w:t>Мощность помехи на выходе фильтра</w:t>
      </w:r>
    </w:p>
    <w:p w14:paraId="27AE7A9C" w14:textId="77777777" w:rsidR="00D52C78" w:rsidRDefault="00D52C78" w:rsidP="00D52C78">
      <w:pPr>
        <w:keepNext/>
        <w:ind w:firstLine="284"/>
        <w:jc w:val="center"/>
      </w:pPr>
      <w:r>
        <w:rPr>
          <w:position w:val="-40"/>
          <w:sz w:val="24"/>
          <w:szCs w:val="24"/>
        </w:rPr>
        <w:object w:dxaOrig="6960" w:dyaOrig="980" w14:anchorId="7647E7CB">
          <v:shape id="_x0000_i1030" type="#_x0000_t75" style="width:348pt;height:48.75pt;mso-wrap-distance-left:9.35pt;mso-wrap-distance-top:0;mso-wrap-distance-right:9.35pt;mso-wrap-distance-bottom:0;mso-position-horizontal:absolute;mso-position-horizontal-relative:page;mso-position-vertical:absolute;mso-position-vertical-relative:text" o:ole="" o:allowincell="f" o:allowoverlap="f">
            <v:imagedata r:id="rId18" o:title=""/>
          </v:shape>
          <o:OLEObject Type="Embed" ProgID="Equation.3" ShapeID="_x0000_i1030" DrawAspect="Content" ObjectID="_1462104623" r:id="rId19"/>
        </w:object>
      </w:r>
    </w:p>
    <w:p w14:paraId="6BA2889D" w14:textId="77777777" w:rsidR="00D52C78" w:rsidRPr="00FD79C6" w:rsidRDefault="00D52C78" w:rsidP="00D52C78">
      <w:pPr>
        <w:pStyle w:val="Caption"/>
        <w:jc w:val="center"/>
        <w:rPr>
          <w:sz w:val="24"/>
          <w:szCs w:val="24"/>
          <w:lang w:val="ru-RU"/>
        </w:rPr>
      </w:pPr>
      <w:bookmarkStart w:id="5" w:name="_Ref387322354"/>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9E691E">
        <w:rPr>
          <w:noProof/>
        </w:rPr>
        <w:t>6</w:t>
      </w:r>
      <w:r>
        <w:fldChar w:fldCharType="end"/>
      </w:r>
      <w:bookmarkEnd w:id="5"/>
    </w:p>
    <w:p w14:paraId="555FD5FC" w14:textId="77777777" w:rsidR="00D52C78" w:rsidRPr="00D52C78" w:rsidRDefault="00FD79C6" w:rsidP="00D52C78">
      <w:pPr>
        <w:ind w:firstLine="284"/>
        <w:jc w:val="both"/>
        <w:rPr>
          <w:sz w:val="24"/>
          <w:szCs w:val="24"/>
          <w:lang w:val="ru-RU"/>
        </w:rPr>
      </w:pPr>
      <w:r>
        <w:rPr>
          <w:sz w:val="24"/>
          <w:szCs w:val="24"/>
          <w:lang w:val="ru-RU"/>
        </w:rPr>
        <w:t>В формулах (</w:t>
      </w:r>
      <w:r>
        <w:rPr>
          <w:sz w:val="24"/>
          <w:szCs w:val="24"/>
          <w:lang w:val="ru-RU"/>
        </w:rPr>
        <w:fldChar w:fldCharType="begin"/>
      </w:r>
      <w:r>
        <w:rPr>
          <w:sz w:val="24"/>
          <w:szCs w:val="24"/>
          <w:lang w:val="ru-RU"/>
        </w:rPr>
        <w:instrText xml:space="preserve"> REF _Ref387322339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4</w:t>
      </w:r>
      <w:r>
        <w:rPr>
          <w:sz w:val="24"/>
          <w:szCs w:val="24"/>
          <w:lang w:val="ru-RU"/>
        </w:rPr>
        <w:fldChar w:fldCharType="end"/>
      </w:r>
      <w:r w:rsidR="00D52C78" w:rsidRPr="00D52C78">
        <w:rPr>
          <w:sz w:val="24"/>
          <w:szCs w:val="24"/>
          <w:lang w:val="ru-RU"/>
        </w:rPr>
        <w:t>) и (</w:t>
      </w:r>
      <w:r>
        <w:rPr>
          <w:sz w:val="24"/>
          <w:szCs w:val="24"/>
          <w:lang w:val="ru-RU"/>
        </w:rPr>
        <w:fldChar w:fldCharType="begin"/>
      </w:r>
      <w:r>
        <w:rPr>
          <w:sz w:val="24"/>
          <w:szCs w:val="24"/>
          <w:lang w:val="ru-RU"/>
        </w:rPr>
        <w:instrText xml:space="preserve"> REF _Ref387322354 \h </w:instrText>
      </w:r>
      <w:r>
        <w:rPr>
          <w:sz w:val="24"/>
          <w:szCs w:val="24"/>
          <w:lang w:val="ru-RU"/>
        </w:rPr>
      </w:r>
      <w:r>
        <w:rPr>
          <w:sz w:val="24"/>
          <w:szCs w:val="24"/>
          <w:lang w:val="ru-RU"/>
        </w:rPr>
        <w:fldChar w:fldCharType="separate"/>
      </w:r>
      <w:r w:rsidRPr="00FD79C6">
        <w:rPr>
          <w:lang w:val="ru-RU"/>
        </w:rPr>
        <w:t xml:space="preserve">фор. </w:t>
      </w:r>
      <w:r w:rsidRPr="00FD79C6">
        <w:rPr>
          <w:noProof/>
          <w:lang w:val="ru-RU"/>
        </w:rPr>
        <w:t>6</w:t>
      </w:r>
      <w:r>
        <w:rPr>
          <w:sz w:val="24"/>
          <w:szCs w:val="24"/>
          <w:lang w:val="ru-RU"/>
        </w:rPr>
        <w:fldChar w:fldCharType="end"/>
      </w:r>
      <w:r w:rsidR="00D52C78" w:rsidRPr="00D52C78">
        <w:rPr>
          <w:sz w:val="24"/>
          <w:szCs w:val="24"/>
          <w:lang w:val="ru-RU"/>
        </w:rPr>
        <w:t xml:space="preserve">) через </w:t>
      </w:r>
      <w:proofErr w:type="gramStart"/>
      <w:r w:rsidR="00D52C78">
        <w:rPr>
          <w:sz w:val="24"/>
          <w:szCs w:val="24"/>
        </w:rPr>
        <w:t>F</w:t>
      </w:r>
      <w:r w:rsidR="00D52C78">
        <w:rPr>
          <w:sz w:val="24"/>
          <w:szCs w:val="24"/>
          <w:vertAlign w:val="subscript"/>
        </w:rPr>
        <w:t>s</w:t>
      </w:r>
      <w:r w:rsidR="00D52C78" w:rsidRPr="00D52C78">
        <w:rPr>
          <w:sz w:val="24"/>
          <w:szCs w:val="24"/>
          <w:vertAlign w:val="subscript"/>
          <w:lang w:val="ru-RU"/>
        </w:rPr>
        <w:t>,</w:t>
      </w:r>
      <w:proofErr w:type="spellStart"/>
      <w:r w:rsidR="00D52C78" w:rsidRPr="00D52C78">
        <w:rPr>
          <w:sz w:val="24"/>
          <w:szCs w:val="24"/>
          <w:vertAlign w:val="subscript"/>
          <w:lang w:val="ru-RU"/>
        </w:rPr>
        <w:t>вых</w:t>
      </w:r>
      <w:proofErr w:type="spellEnd"/>
      <w:proofErr w:type="gramEnd"/>
      <w:r w:rsidR="00D52C78" w:rsidRPr="00D52C78">
        <w:rPr>
          <w:sz w:val="24"/>
          <w:szCs w:val="24"/>
          <w:lang w:val="ru-RU"/>
        </w:rPr>
        <w:t>(</w:t>
      </w:r>
      <w:r w:rsidR="00D52C78">
        <w:rPr>
          <w:sz w:val="24"/>
          <w:szCs w:val="24"/>
        </w:rPr>
        <w:t>j</w:t>
      </w:r>
      <w:r w:rsidR="00D52C78">
        <w:rPr>
          <w:sz w:val="24"/>
          <w:szCs w:val="24"/>
        </w:rPr>
        <w:sym w:font="Symbol" w:char="F077"/>
      </w:r>
      <w:r w:rsidR="00D52C78" w:rsidRPr="00D52C78">
        <w:rPr>
          <w:sz w:val="24"/>
          <w:szCs w:val="24"/>
          <w:lang w:val="ru-RU"/>
        </w:rPr>
        <w:t xml:space="preserve">)  и </w:t>
      </w:r>
      <w:proofErr w:type="spellStart"/>
      <w:r w:rsidR="00D52C78">
        <w:rPr>
          <w:sz w:val="24"/>
          <w:szCs w:val="24"/>
        </w:rPr>
        <w:t>F</w:t>
      </w:r>
      <w:r w:rsidR="00D52C78">
        <w:rPr>
          <w:sz w:val="24"/>
          <w:szCs w:val="24"/>
          <w:vertAlign w:val="subscript"/>
        </w:rPr>
        <w:t>n</w:t>
      </w:r>
      <w:proofErr w:type="spellEnd"/>
      <w:r w:rsidR="00D52C78" w:rsidRPr="00D52C78">
        <w:rPr>
          <w:sz w:val="24"/>
          <w:szCs w:val="24"/>
          <w:vertAlign w:val="subscript"/>
          <w:lang w:val="ru-RU"/>
        </w:rPr>
        <w:t>,</w:t>
      </w:r>
      <w:proofErr w:type="spellStart"/>
      <w:r w:rsidR="00D52C78" w:rsidRPr="00D52C78">
        <w:rPr>
          <w:sz w:val="24"/>
          <w:szCs w:val="24"/>
          <w:vertAlign w:val="subscript"/>
          <w:lang w:val="ru-RU"/>
        </w:rPr>
        <w:t>вых</w:t>
      </w:r>
      <w:proofErr w:type="spellEnd"/>
      <w:r w:rsidR="00D52C78" w:rsidRPr="00D52C78">
        <w:rPr>
          <w:sz w:val="24"/>
          <w:szCs w:val="24"/>
          <w:lang w:val="ru-RU"/>
        </w:rPr>
        <w:t>(</w:t>
      </w:r>
      <w:r w:rsidR="00D52C78">
        <w:rPr>
          <w:sz w:val="24"/>
          <w:szCs w:val="24"/>
        </w:rPr>
        <w:sym w:font="Symbol" w:char="F077"/>
      </w:r>
      <w:r w:rsidR="00D52C78" w:rsidRPr="00D52C78">
        <w:rPr>
          <w:sz w:val="24"/>
          <w:szCs w:val="24"/>
          <w:lang w:val="ru-RU"/>
        </w:rPr>
        <w:t>) обозначены спектральная плотность полезного сигнала и спектральная плотность мощности помехи на выходе фильтра.</w:t>
      </w:r>
    </w:p>
    <w:p w14:paraId="58A11490" w14:textId="77777777" w:rsidR="00D52C78" w:rsidRPr="00D52C78" w:rsidRDefault="00D52C78" w:rsidP="00D52C78">
      <w:pPr>
        <w:ind w:firstLine="284"/>
        <w:jc w:val="both"/>
        <w:rPr>
          <w:sz w:val="24"/>
          <w:szCs w:val="24"/>
          <w:lang w:val="ru-RU"/>
        </w:rPr>
      </w:pPr>
      <w:r w:rsidRPr="00D52C78">
        <w:rPr>
          <w:sz w:val="24"/>
          <w:szCs w:val="24"/>
          <w:lang w:val="ru-RU"/>
        </w:rPr>
        <w:t>С учетом (</w:t>
      </w:r>
      <w:r w:rsidR="00FD79C6">
        <w:rPr>
          <w:sz w:val="24"/>
          <w:szCs w:val="24"/>
          <w:lang w:val="ru-RU"/>
        </w:rPr>
        <w:fldChar w:fldCharType="begin"/>
      </w:r>
      <w:r w:rsidR="00FD79C6">
        <w:rPr>
          <w:sz w:val="24"/>
          <w:szCs w:val="24"/>
          <w:lang w:val="ru-RU"/>
        </w:rPr>
        <w:instrText xml:space="preserve"> REF _Ref387322367 \h </w:instrText>
      </w:r>
      <w:r w:rsidR="00FD79C6">
        <w:rPr>
          <w:sz w:val="24"/>
          <w:szCs w:val="24"/>
          <w:lang w:val="ru-RU"/>
        </w:rPr>
      </w:r>
      <w:r w:rsidR="00FD79C6">
        <w:rPr>
          <w:sz w:val="24"/>
          <w:szCs w:val="24"/>
          <w:lang w:val="ru-RU"/>
        </w:rPr>
        <w:fldChar w:fldCharType="separate"/>
      </w:r>
      <w:r w:rsidR="00FD79C6" w:rsidRPr="00D52C78">
        <w:rPr>
          <w:lang w:val="ru-RU"/>
        </w:rPr>
        <w:t xml:space="preserve">фор. </w:t>
      </w:r>
      <w:r w:rsidR="00FD79C6" w:rsidRPr="00FD79C6">
        <w:rPr>
          <w:noProof/>
          <w:lang w:val="ru-RU"/>
        </w:rPr>
        <w:t>5</w:t>
      </w:r>
      <w:r w:rsidR="00FD79C6">
        <w:rPr>
          <w:sz w:val="24"/>
          <w:szCs w:val="24"/>
          <w:lang w:val="ru-RU"/>
        </w:rPr>
        <w:fldChar w:fldCharType="end"/>
      </w:r>
      <w:r w:rsidRPr="00D52C78">
        <w:rPr>
          <w:sz w:val="24"/>
          <w:szCs w:val="24"/>
          <w:lang w:val="ru-RU"/>
        </w:rPr>
        <w:t>) и (</w:t>
      </w:r>
      <w:r w:rsidR="00FD79C6">
        <w:rPr>
          <w:sz w:val="24"/>
          <w:szCs w:val="24"/>
          <w:lang w:val="ru-RU"/>
        </w:rPr>
        <w:fldChar w:fldCharType="begin"/>
      </w:r>
      <w:r w:rsidR="00FD79C6">
        <w:rPr>
          <w:sz w:val="24"/>
          <w:szCs w:val="24"/>
          <w:lang w:val="ru-RU"/>
        </w:rPr>
        <w:instrText xml:space="preserve"> REF _Ref387322354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6</w:t>
      </w:r>
      <w:r w:rsidR="00FD79C6">
        <w:rPr>
          <w:sz w:val="24"/>
          <w:szCs w:val="24"/>
          <w:lang w:val="ru-RU"/>
        </w:rPr>
        <w:fldChar w:fldCharType="end"/>
      </w:r>
      <w:r w:rsidRPr="00D52C78">
        <w:rPr>
          <w:sz w:val="24"/>
          <w:szCs w:val="24"/>
          <w:lang w:val="ru-RU"/>
        </w:rPr>
        <w:t xml:space="preserve">) выражение для р в момент времени </w:t>
      </w:r>
      <w:r>
        <w:rPr>
          <w:sz w:val="24"/>
          <w:szCs w:val="24"/>
        </w:rPr>
        <w:t>t</w:t>
      </w:r>
      <w:r w:rsidRPr="00D52C78">
        <w:rPr>
          <w:sz w:val="24"/>
          <w:szCs w:val="24"/>
          <w:vertAlign w:val="subscript"/>
          <w:lang w:val="ru-RU"/>
        </w:rPr>
        <w:t>0</w:t>
      </w:r>
      <w:r w:rsidRPr="00D52C78">
        <w:rPr>
          <w:sz w:val="24"/>
          <w:szCs w:val="24"/>
          <w:lang w:val="ru-RU"/>
        </w:rPr>
        <w:t xml:space="preserve"> запишется как</w:t>
      </w:r>
    </w:p>
    <w:p w14:paraId="369EC75B" w14:textId="77777777" w:rsidR="00FD79C6" w:rsidRDefault="00FD79C6" w:rsidP="00FD79C6">
      <w:pPr>
        <w:keepNext/>
        <w:ind w:firstLine="284"/>
        <w:jc w:val="center"/>
      </w:pPr>
      <w:r>
        <w:rPr>
          <w:position w:val="-90"/>
          <w:sz w:val="24"/>
          <w:szCs w:val="24"/>
        </w:rPr>
        <w:object w:dxaOrig="6020" w:dyaOrig="2079" w14:anchorId="3F9448DD">
          <v:shape id="_x0000_i1031" type="#_x0000_t75" style="width:300.75pt;height:104.25pt;mso-wrap-distance-left:9.35pt;mso-wrap-distance-top:0;mso-wrap-distance-right:9.35pt;mso-wrap-distance-bottom:0;mso-position-horizontal:absolute;mso-position-horizontal-relative:page;mso-position-vertical:absolute;mso-position-vertical-relative:text" o:ole="" o:allowincell="f" o:allowoverlap="f">
            <v:imagedata r:id="rId20" o:title=""/>
          </v:shape>
          <o:OLEObject Type="Embed" ProgID="Equation.3" ShapeID="_x0000_i1031" DrawAspect="Content" ObjectID="_1462104624" r:id="rId21"/>
        </w:object>
      </w:r>
    </w:p>
    <w:p w14:paraId="0452CF3F" w14:textId="77777777" w:rsidR="00D52C78" w:rsidRPr="00FD79C6" w:rsidRDefault="00FD79C6" w:rsidP="00FD79C6">
      <w:pPr>
        <w:pStyle w:val="Caption"/>
        <w:jc w:val="center"/>
        <w:rPr>
          <w:sz w:val="24"/>
          <w:szCs w:val="24"/>
          <w:lang w:val="ru-RU"/>
        </w:rPr>
      </w:pPr>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9E691E" w:rsidRPr="00BF5097">
        <w:rPr>
          <w:noProof/>
          <w:lang w:val="ru-RU"/>
        </w:rPr>
        <w:t>7</w:t>
      </w:r>
      <w:r>
        <w:fldChar w:fldCharType="end"/>
      </w:r>
    </w:p>
    <w:p w14:paraId="77E5478D" w14:textId="77777777" w:rsidR="00D52C78" w:rsidRPr="00D52C78" w:rsidRDefault="00D52C78" w:rsidP="00D52C78">
      <w:pPr>
        <w:ind w:firstLine="284"/>
        <w:jc w:val="both"/>
        <w:rPr>
          <w:sz w:val="24"/>
          <w:szCs w:val="24"/>
          <w:lang w:val="ru-RU"/>
        </w:rPr>
      </w:pPr>
      <w:r w:rsidRPr="00D52C78">
        <w:rPr>
          <w:sz w:val="24"/>
          <w:szCs w:val="24"/>
          <w:lang w:val="ru-RU"/>
        </w:rPr>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31F6D7BF" w14:textId="77777777" w:rsidR="00D52C78" w:rsidRDefault="00D52C78" w:rsidP="00D52C78">
      <w:pPr>
        <w:ind w:firstLine="284"/>
        <w:jc w:val="both"/>
        <w:rPr>
          <w:sz w:val="24"/>
          <w:szCs w:val="24"/>
        </w:rPr>
      </w:pPr>
      <w:proofErr w:type="spellStart"/>
      <w:r>
        <w:rPr>
          <w:sz w:val="24"/>
          <w:szCs w:val="24"/>
        </w:rPr>
        <w:t>Воспользуемся</w:t>
      </w:r>
      <w:proofErr w:type="spellEnd"/>
      <w:r>
        <w:rPr>
          <w:sz w:val="24"/>
          <w:szCs w:val="24"/>
        </w:rPr>
        <w:t xml:space="preserve"> </w:t>
      </w:r>
      <w:proofErr w:type="spellStart"/>
      <w:r>
        <w:rPr>
          <w:sz w:val="24"/>
          <w:szCs w:val="24"/>
        </w:rPr>
        <w:t>неравенством</w:t>
      </w:r>
      <w:proofErr w:type="spellEnd"/>
      <w:r>
        <w:rPr>
          <w:sz w:val="24"/>
          <w:szCs w:val="24"/>
        </w:rPr>
        <w:t xml:space="preserve"> </w:t>
      </w:r>
      <w:proofErr w:type="spellStart"/>
      <w:r>
        <w:rPr>
          <w:sz w:val="24"/>
          <w:szCs w:val="24"/>
        </w:rPr>
        <w:t>Буняковского</w:t>
      </w:r>
      <w:proofErr w:type="spellEnd"/>
      <w:r>
        <w:rPr>
          <w:sz w:val="24"/>
          <w:szCs w:val="24"/>
        </w:rPr>
        <w:t xml:space="preserve"> - </w:t>
      </w:r>
      <w:proofErr w:type="spellStart"/>
      <w:r>
        <w:rPr>
          <w:sz w:val="24"/>
          <w:szCs w:val="24"/>
        </w:rPr>
        <w:t>Шварца</w:t>
      </w:r>
      <w:proofErr w:type="spellEnd"/>
    </w:p>
    <w:p w14:paraId="65BF8709" w14:textId="77777777" w:rsidR="00FD79C6" w:rsidRDefault="00FD79C6" w:rsidP="00FD79C6">
      <w:pPr>
        <w:keepNext/>
        <w:ind w:firstLine="284"/>
        <w:jc w:val="center"/>
      </w:pPr>
      <w:r>
        <w:rPr>
          <w:position w:val="-44"/>
          <w:sz w:val="24"/>
          <w:szCs w:val="24"/>
        </w:rPr>
        <w:object w:dxaOrig="6220" w:dyaOrig="1120" w14:anchorId="36BC1257">
          <v:shape id="_x0000_i1032" type="#_x0000_t75" style="width:311.25pt;height:56.25pt;mso-wrap-distance-left:9.35pt;mso-wrap-distance-top:0;mso-wrap-distance-right:9.35pt;mso-wrap-distance-bottom:0;mso-position-horizontal:absolute;mso-position-horizontal-relative:page;mso-position-vertical:absolute;mso-position-vertical-relative:text" o:ole="" o:allowincell="f" o:allowoverlap="f">
            <v:imagedata r:id="rId22" o:title=""/>
          </v:shape>
          <o:OLEObject Type="Embed" ProgID="Equation.3" ShapeID="_x0000_i1032" DrawAspect="Content" ObjectID="_1462104625" r:id="rId23"/>
        </w:object>
      </w:r>
    </w:p>
    <w:p w14:paraId="7FAC5D80" w14:textId="77777777" w:rsidR="00D52C78" w:rsidRPr="00D52C78" w:rsidRDefault="00FD79C6" w:rsidP="00FD79C6">
      <w:pPr>
        <w:pStyle w:val="Caption"/>
        <w:jc w:val="center"/>
        <w:rPr>
          <w:sz w:val="24"/>
          <w:szCs w:val="24"/>
          <w:lang w:val="ru-RU"/>
        </w:rPr>
      </w:pPr>
      <w:bookmarkStart w:id="6" w:name="_Ref387322438"/>
      <w:r w:rsidRPr="00FD79C6">
        <w:rPr>
          <w:lang w:val="ru-RU"/>
        </w:rPr>
        <w:t xml:space="preserve">фор. </w:t>
      </w:r>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9E691E">
        <w:rPr>
          <w:noProof/>
        </w:rPr>
        <w:t>8</w:t>
      </w:r>
      <w:r>
        <w:fldChar w:fldCharType="end"/>
      </w:r>
      <w:bookmarkEnd w:id="6"/>
    </w:p>
    <w:p w14:paraId="128BF3A9" w14:textId="77777777" w:rsidR="00D52C78" w:rsidRPr="00FD79C6" w:rsidRDefault="00D52C78" w:rsidP="00D52C78">
      <w:pPr>
        <w:ind w:firstLine="284"/>
        <w:jc w:val="both"/>
        <w:rPr>
          <w:sz w:val="24"/>
          <w:szCs w:val="24"/>
          <w:lang w:val="ru-RU"/>
        </w:rPr>
      </w:pPr>
      <w:r w:rsidRPr="00D52C78">
        <w:rPr>
          <w:sz w:val="24"/>
          <w:szCs w:val="24"/>
          <w:lang w:val="ru-RU"/>
        </w:rPr>
        <w:t xml:space="preserve">справедливым для любых функций </w:t>
      </w:r>
      <w:proofErr w:type="gramStart"/>
      <w:r w:rsidRPr="00D52C78">
        <w:rPr>
          <w:sz w:val="24"/>
          <w:szCs w:val="24"/>
          <w:lang w:val="ru-RU"/>
        </w:rPr>
        <w:t>А(</w:t>
      </w:r>
      <w:proofErr w:type="gramEnd"/>
      <w:r>
        <w:rPr>
          <w:sz w:val="24"/>
          <w:szCs w:val="24"/>
        </w:rPr>
        <w:sym w:font="Symbol" w:char="F077"/>
      </w:r>
      <w:r w:rsidRPr="00D52C78">
        <w:rPr>
          <w:sz w:val="24"/>
          <w:szCs w:val="24"/>
          <w:lang w:val="ru-RU"/>
        </w:rPr>
        <w:t>) и В(</w:t>
      </w:r>
      <w:r>
        <w:rPr>
          <w:sz w:val="24"/>
          <w:szCs w:val="24"/>
        </w:rPr>
        <w:sym w:font="Symbol" w:char="F077"/>
      </w:r>
      <w:r w:rsidRPr="00D52C78">
        <w:rPr>
          <w:sz w:val="24"/>
          <w:szCs w:val="24"/>
          <w:lang w:val="ru-RU"/>
        </w:rPr>
        <w:t>), для которых интегралы в (</w:t>
      </w:r>
      <w:r w:rsidR="00FD79C6">
        <w:rPr>
          <w:sz w:val="24"/>
          <w:szCs w:val="24"/>
          <w:lang w:val="ru-RU"/>
        </w:rPr>
        <w:fldChar w:fldCharType="begin"/>
      </w:r>
      <w:r w:rsidR="00FD79C6">
        <w:rPr>
          <w:sz w:val="24"/>
          <w:szCs w:val="24"/>
          <w:lang w:val="ru-RU"/>
        </w:rPr>
        <w:instrText xml:space="preserve"> REF _Ref387322438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8</w:t>
      </w:r>
      <w:r w:rsidR="00FD79C6">
        <w:rPr>
          <w:sz w:val="24"/>
          <w:szCs w:val="24"/>
          <w:lang w:val="ru-RU"/>
        </w:rPr>
        <w:fldChar w:fldCharType="end"/>
      </w:r>
      <w:r w:rsidRPr="00D52C78">
        <w:rPr>
          <w:sz w:val="24"/>
          <w:szCs w:val="24"/>
          <w:lang w:val="ru-RU"/>
        </w:rPr>
        <w:t xml:space="preserve">) имеют смысл. </w:t>
      </w:r>
      <w:r w:rsidRPr="00FD79C6">
        <w:rPr>
          <w:sz w:val="24"/>
          <w:szCs w:val="24"/>
          <w:lang w:val="ru-RU"/>
        </w:rPr>
        <w:t>Заметим, что неравенство (</w:t>
      </w:r>
      <w:r w:rsidR="00FD79C6">
        <w:rPr>
          <w:sz w:val="24"/>
          <w:szCs w:val="24"/>
          <w:lang w:val="ru-RU"/>
        </w:rPr>
        <w:fldChar w:fldCharType="begin"/>
      </w:r>
      <w:r w:rsidR="00FD79C6">
        <w:rPr>
          <w:sz w:val="24"/>
          <w:szCs w:val="24"/>
          <w:lang w:val="ru-RU"/>
        </w:rPr>
        <w:instrText xml:space="preserve"> REF _Ref387322438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8</w:t>
      </w:r>
      <w:r w:rsidR="00FD79C6">
        <w:rPr>
          <w:sz w:val="24"/>
          <w:szCs w:val="24"/>
          <w:lang w:val="ru-RU"/>
        </w:rPr>
        <w:fldChar w:fldCharType="end"/>
      </w:r>
      <w:r w:rsidRPr="00FD79C6">
        <w:rPr>
          <w:sz w:val="24"/>
          <w:szCs w:val="24"/>
          <w:lang w:val="ru-RU"/>
        </w:rPr>
        <w:t>) превращается в строгое равенство, если</w:t>
      </w:r>
    </w:p>
    <w:p w14:paraId="1E0F4D20" w14:textId="77777777" w:rsidR="00FD79C6" w:rsidRDefault="00FD79C6" w:rsidP="00FD79C6">
      <w:pPr>
        <w:keepNext/>
        <w:ind w:firstLine="284"/>
        <w:jc w:val="center"/>
      </w:pPr>
      <w:r>
        <w:rPr>
          <w:position w:val="-12"/>
          <w:sz w:val="24"/>
          <w:szCs w:val="24"/>
        </w:rPr>
        <w:object w:dxaOrig="2180" w:dyaOrig="480" w14:anchorId="68185517">
          <v:shape id="_x0000_i1033" type="#_x0000_t75" style="width:108.75pt;height:24pt;mso-wrap-distance-left:9.35pt;mso-wrap-distance-top:0;mso-wrap-distance-right:9.35pt;mso-wrap-distance-bottom:0;mso-position-horizontal:absolute;mso-position-horizontal-relative:page;mso-position-vertical:absolute;mso-position-vertical-relative:text" o:ole="" o:allowincell="f" o:allowoverlap="f">
            <v:imagedata r:id="rId24" o:title=""/>
          </v:shape>
          <o:OLEObject Type="Embed" ProgID="Equation.3" ShapeID="_x0000_i1033" DrawAspect="Content" ObjectID="_1462104626" r:id="rId25"/>
        </w:object>
      </w:r>
    </w:p>
    <w:p w14:paraId="4C0E76FA" w14:textId="77777777" w:rsidR="00D52C78" w:rsidRPr="00D52C78" w:rsidRDefault="00FD79C6" w:rsidP="00FD79C6">
      <w:pPr>
        <w:pStyle w:val="Caption"/>
        <w:jc w:val="center"/>
        <w:rPr>
          <w:sz w:val="24"/>
          <w:szCs w:val="24"/>
          <w:lang w:val="ru-RU"/>
        </w:rPr>
      </w:pPr>
      <w:bookmarkStart w:id="7" w:name="_Ref387322542"/>
      <w:proofErr w:type="spellStart"/>
      <w:proofErr w:type="gramStart"/>
      <w:r>
        <w:t>фор</w:t>
      </w:r>
      <w:proofErr w:type="spellEnd"/>
      <w:proofErr w:type="gramEnd"/>
      <w:r>
        <w:t xml:space="preserve">. </w:t>
      </w:r>
      <w:fldSimple w:instr=" SEQ фор. \* ARABIC ">
        <w:r w:rsidR="009E691E">
          <w:rPr>
            <w:noProof/>
          </w:rPr>
          <w:t>9</w:t>
        </w:r>
      </w:fldSimple>
      <w:bookmarkEnd w:id="7"/>
    </w:p>
    <w:p w14:paraId="61F7310E" w14:textId="77777777" w:rsidR="00D52C78" w:rsidRPr="00D52C78" w:rsidRDefault="00D52C78" w:rsidP="00D52C78">
      <w:pPr>
        <w:ind w:firstLine="284"/>
        <w:jc w:val="right"/>
        <w:rPr>
          <w:sz w:val="24"/>
          <w:szCs w:val="24"/>
          <w:lang w:val="ru-RU"/>
        </w:rPr>
      </w:pPr>
    </w:p>
    <w:p w14:paraId="6321D6ED" w14:textId="77777777" w:rsidR="00D52C78" w:rsidRDefault="00D52C78" w:rsidP="00FD79C6">
      <w:pPr>
        <w:jc w:val="both"/>
        <w:rPr>
          <w:sz w:val="24"/>
          <w:szCs w:val="24"/>
        </w:rPr>
      </w:pPr>
      <w:r w:rsidRPr="00D52C78">
        <w:rPr>
          <w:sz w:val="24"/>
          <w:szCs w:val="24"/>
          <w:lang w:val="ru-RU"/>
        </w:rPr>
        <w:t>где а- постоянная; В</w:t>
      </w:r>
      <w:r w:rsidRPr="00D52C78">
        <w:rPr>
          <w:sz w:val="24"/>
          <w:szCs w:val="24"/>
          <w:vertAlign w:val="superscript"/>
          <w:lang w:val="ru-RU"/>
        </w:rPr>
        <w:t>*</w:t>
      </w:r>
      <w:r w:rsidRPr="00D52C78">
        <w:rPr>
          <w:sz w:val="24"/>
          <w:szCs w:val="24"/>
          <w:lang w:val="ru-RU"/>
        </w:rPr>
        <w:t xml:space="preserve"> (</w:t>
      </w:r>
      <w:r>
        <w:rPr>
          <w:sz w:val="24"/>
          <w:szCs w:val="24"/>
        </w:rPr>
        <w:sym w:font="Symbol" w:char="F077"/>
      </w:r>
      <w:r w:rsidRPr="00D52C78">
        <w:rPr>
          <w:sz w:val="24"/>
          <w:szCs w:val="24"/>
          <w:lang w:val="ru-RU"/>
        </w:rPr>
        <w:t xml:space="preserve">) - функция, комплексно-сопряженная с функцией </w:t>
      </w:r>
      <w:proofErr w:type="gramStart"/>
      <w:r w:rsidRPr="00D52C78">
        <w:rPr>
          <w:sz w:val="24"/>
          <w:szCs w:val="24"/>
          <w:lang w:val="ru-RU"/>
        </w:rPr>
        <w:t>В(</w:t>
      </w:r>
      <w:proofErr w:type="gramEnd"/>
      <w:r>
        <w:rPr>
          <w:sz w:val="24"/>
          <w:szCs w:val="24"/>
        </w:rPr>
        <w:sym w:font="Symbol" w:char="F077"/>
      </w:r>
      <w:r w:rsidRPr="00D52C78">
        <w:rPr>
          <w:sz w:val="24"/>
          <w:szCs w:val="24"/>
          <w:lang w:val="ru-RU"/>
        </w:rPr>
        <w:t xml:space="preserve">). </w:t>
      </w:r>
      <w:r>
        <w:rPr>
          <w:sz w:val="24"/>
          <w:szCs w:val="24"/>
        </w:rPr>
        <w:t xml:space="preserve">С </w:t>
      </w:r>
      <w:proofErr w:type="spellStart"/>
      <w:r>
        <w:rPr>
          <w:sz w:val="24"/>
          <w:szCs w:val="24"/>
        </w:rPr>
        <w:t>учетом</w:t>
      </w:r>
      <w:proofErr w:type="spellEnd"/>
      <w:r>
        <w:rPr>
          <w:sz w:val="24"/>
          <w:szCs w:val="24"/>
        </w:rPr>
        <w:t xml:space="preserve"> (</w:t>
      </w:r>
      <w:r w:rsidR="00FD79C6">
        <w:rPr>
          <w:sz w:val="24"/>
          <w:szCs w:val="24"/>
        </w:rPr>
        <w:fldChar w:fldCharType="begin"/>
      </w:r>
      <w:r w:rsidR="00FD79C6">
        <w:rPr>
          <w:sz w:val="24"/>
          <w:szCs w:val="24"/>
        </w:rPr>
        <w:instrText xml:space="preserve"> REF _Ref387322438 \h </w:instrText>
      </w:r>
      <w:r w:rsidR="00FD79C6">
        <w:rPr>
          <w:sz w:val="24"/>
          <w:szCs w:val="24"/>
        </w:rPr>
      </w:r>
      <w:r w:rsidR="00FD79C6">
        <w:rPr>
          <w:sz w:val="24"/>
          <w:szCs w:val="24"/>
        </w:rPr>
        <w:fldChar w:fldCharType="separate"/>
      </w:r>
      <w:r w:rsidR="00FD79C6" w:rsidRPr="00FD79C6">
        <w:rPr>
          <w:lang w:val="ru-RU"/>
        </w:rPr>
        <w:t xml:space="preserve">фор. </w:t>
      </w:r>
      <w:r w:rsidR="00FD79C6">
        <w:rPr>
          <w:noProof/>
        </w:rPr>
        <w:t>8</w:t>
      </w:r>
      <w:r w:rsidR="00FD79C6">
        <w:rPr>
          <w:sz w:val="24"/>
          <w:szCs w:val="24"/>
        </w:rPr>
        <w:fldChar w:fldCharType="end"/>
      </w:r>
      <w:r>
        <w:rPr>
          <w:sz w:val="24"/>
          <w:szCs w:val="24"/>
        </w:rPr>
        <w:t xml:space="preserve">) </w:t>
      </w:r>
      <w:proofErr w:type="spellStart"/>
      <w:r>
        <w:rPr>
          <w:sz w:val="24"/>
          <w:szCs w:val="24"/>
        </w:rPr>
        <w:t>можно</w:t>
      </w:r>
      <w:proofErr w:type="spellEnd"/>
      <w:r>
        <w:rPr>
          <w:sz w:val="24"/>
          <w:szCs w:val="24"/>
        </w:rPr>
        <w:t xml:space="preserve"> </w:t>
      </w:r>
      <w:proofErr w:type="spellStart"/>
      <w:r>
        <w:rPr>
          <w:sz w:val="24"/>
          <w:szCs w:val="24"/>
        </w:rPr>
        <w:t>записать</w:t>
      </w:r>
      <w:proofErr w:type="spellEnd"/>
    </w:p>
    <w:p w14:paraId="243F3112" w14:textId="77777777" w:rsidR="00D52C78" w:rsidRDefault="00D52C78" w:rsidP="00D52C78">
      <w:pPr>
        <w:framePr w:hSpace="180" w:wrap="auto" w:vAnchor="text" w:hAnchor="page" w:x="10657" w:y="672"/>
        <w:ind w:firstLine="284"/>
        <w:jc w:val="right"/>
        <w:rPr>
          <w:sz w:val="24"/>
          <w:szCs w:val="24"/>
        </w:rPr>
      </w:pPr>
    </w:p>
    <w:p w14:paraId="274A3364" w14:textId="77777777" w:rsidR="00FD79C6" w:rsidRDefault="00FD79C6" w:rsidP="00FD79C6">
      <w:pPr>
        <w:keepNext/>
        <w:jc w:val="center"/>
      </w:pPr>
      <w:r>
        <w:rPr>
          <w:position w:val="-40"/>
          <w:sz w:val="24"/>
          <w:szCs w:val="24"/>
        </w:rPr>
        <w:object w:dxaOrig="8720" w:dyaOrig="1020" w14:anchorId="08854A1F">
          <v:shape id="_x0000_i1034" type="#_x0000_t75" style="width:435.75pt;height:51pt;mso-wrap-distance-left:9.35pt;mso-wrap-distance-top:0;mso-wrap-distance-right:9.35pt;mso-wrap-distance-bottom:0;mso-position-horizontal:absolute;mso-position-horizontal-relative:page;mso-position-vertical:absolute;mso-position-vertical-relative:text" o:ole="" o:allowincell="f" o:allowoverlap="f">
            <v:imagedata r:id="rId26" o:title=""/>
          </v:shape>
          <o:OLEObject Type="Embed" ProgID="Equation.3" ShapeID="_x0000_i1034" DrawAspect="Content" ObjectID="_1462104627" r:id="rId27"/>
        </w:object>
      </w:r>
    </w:p>
    <w:p w14:paraId="64A2517A" w14:textId="77777777" w:rsidR="00D52C78" w:rsidRDefault="00FD79C6" w:rsidP="00FD79C6">
      <w:pPr>
        <w:pStyle w:val="Caption"/>
        <w:jc w:val="center"/>
        <w:rPr>
          <w:sz w:val="24"/>
          <w:szCs w:val="24"/>
        </w:rPr>
      </w:pPr>
      <w:proofErr w:type="spellStart"/>
      <w:proofErr w:type="gramStart"/>
      <w:r>
        <w:t>фор</w:t>
      </w:r>
      <w:proofErr w:type="spellEnd"/>
      <w:proofErr w:type="gramEnd"/>
      <w:r>
        <w:t xml:space="preserve">. </w:t>
      </w:r>
      <w:fldSimple w:instr=" SEQ фор. \* ARABIC ">
        <w:r w:rsidR="009E691E">
          <w:rPr>
            <w:noProof/>
          </w:rPr>
          <w:t>10</w:t>
        </w:r>
      </w:fldSimple>
    </w:p>
    <w:p w14:paraId="421CA078" w14:textId="77777777" w:rsidR="00D52C78" w:rsidRDefault="00D52C78" w:rsidP="00FD79C6">
      <w:pPr>
        <w:rPr>
          <w:sz w:val="24"/>
          <w:szCs w:val="24"/>
        </w:rPr>
      </w:pPr>
      <w:proofErr w:type="gramStart"/>
      <w:r>
        <w:rPr>
          <w:sz w:val="24"/>
          <w:szCs w:val="24"/>
        </w:rPr>
        <w:t>и</w:t>
      </w:r>
      <w:proofErr w:type="gramEnd"/>
      <w:r>
        <w:rPr>
          <w:sz w:val="24"/>
          <w:szCs w:val="24"/>
        </w:rPr>
        <w:t xml:space="preserve">, </w:t>
      </w:r>
      <w:proofErr w:type="spellStart"/>
      <w:r>
        <w:rPr>
          <w:sz w:val="24"/>
          <w:szCs w:val="24"/>
        </w:rPr>
        <w:t>соответственно</w:t>
      </w:r>
      <w:proofErr w:type="spellEnd"/>
      <w:r>
        <w:rPr>
          <w:sz w:val="24"/>
          <w:szCs w:val="24"/>
        </w:rPr>
        <w:t>,</w:t>
      </w:r>
    </w:p>
    <w:p w14:paraId="5F44EBB1" w14:textId="77777777" w:rsidR="00FD79C6" w:rsidRDefault="00FD79C6" w:rsidP="00FD79C6">
      <w:pPr>
        <w:keepNext/>
        <w:ind w:firstLine="284"/>
        <w:jc w:val="center"/>
      </w:pPr>
      <w:r>
        <w:rPr>
          <w:position w:val="-40"/>
          <w:sz w:val="24"/>
          <w:szCs w:val="24"/>
        </w:rPr>
        <w:object w:dxaOrig="2980" w:dyaOrig="1020" w14:anchorId="7C7936EA">
          <v:shape id="_x0000_i1035" type="#_x0000_t75" style="width:149.25pt;height:51pt;mso-wrap-distance-left:9.35pt;mso-wrap-distance-top:0;mso-wrap-distance-right:9.35pt;mso-wrap-distance-bottom:0;mso-position-horizontal:absolute;mso-position-horizontal-relative:page;mso-position-vertical:absolute;mso-position-vertical-relative:text" o:ole="" o:allowincell="f" o:allowoverlap="f">
            <v:imagedata r:id="rId28" o:title=""/>
          </v:shape>
          <o:OLEObject Type="Embed" ProgID="Equation.3" ShapeID="_x0000_i1035" DrawAspect="Content" ObjectID="_1462104628" r:id="rId29"/>
        </w:object>
      </w:r>
    </w:p>
    <w:p w14:paraId="7212C5CE" w14:textId="77777777" w:rsidR="00D52C78" w:rsidRDefault="00FD79C6" w:rsidP="00FD79C6">
      <w:pPr>
        <w:pStyle w:val="Caption"/>
        <w:jc w:val="center"/>
      </w:pPr>
      <w:r w:rsidRPr="00FD79C6">
        <w:rPr>
          <w:lang w:val="ru-RU"/>
        </w:rPr>
        <w:t xml:space="preserve">фор. </w:t>
      </w:r>
      <w:commentRangeStart w:id="8"/>
      <w:r>
        <w:fldChar w:fldCharType="begin"/>
      </w:r>
      <w:r w:rsidRPr="00FD79C6">
        <w:rPr>
          <w:lang w:val="ru-RU"/>
        </w:rPr>
        <w:instrText xml:space="preserve"> </w:instrText>
      </w:r>
      <w:r>
        <w:instrText>SEQ</w:instrText>
      </w:r>
      <w:r w:rsidRPr="00FD79C6">
        <w:rPr>
          <w:lang w:val="ru-RU"/>
        </w:rPr>
        <w:instrText xml:space="preserve"> фор. \* </w:instrText>
      </w:r>
      <w:r>
        <w:instrText>ARABIC</w:instrText>
      </w:r>
      <w:r w:rsidRPr="00FD79C6">
        <w:rPr>
          <w:lang w:val="ru-RU"/>
        </w:rPr>
        <w:instrText xml:space="preserve"> </w:instrText>
      </w:r>
      <w:r>
        <w:fldChar w:fldCharType="separate"/>
      </w:r>
      <w:r w:rsidR="009E691E">
        <w:rPr>
          <w:noProof/>
        </w:rPr>
        <w:t>11</w:t>
      </w:r>
      <w:r>
        <w:fldChar w:fldCharType="end"/>
      </w:r>
      <w:commentRangeEnd w:id="8"/>
      <w:r w:rsidR="00A01E90">
        <w:rPr>
          <w:rStyle w:val="CommentReference"/>
          <w:i w:val="0"/>
          <w:iCs w:val="0"/>
          <w:color w:val="auto"/>
        </w:rPr>
        <w:commentReference w:id="8"/>
      </w:r>
    </w:p>
    <w:p w14:paraId="553B6E3D" w14:textId="77777777" w:rsidR="00FD79C6" w:rsidRDefault="00FD79C6">
      <w:pPr>
        <w:rPr>
          <w:lang w:val="ru-RU"/>
        </w:rPr>
      </w:pPr>
      <w:r>
        <w:rPr>
          <w:lang w:val="ru-RU"/>
        </w:rPr>
        <w:lastRenderedPageBreak/>
        <w:br w:type="page"/>
      </w:r>
    </w:p>
    <w:p w14:paraId="6401047B" w14:textId="77777777" w:rsidR="00D52C78" w:rsidRPr="00D52C78" w:rsidRDefault="00D52C78" w:rsidP="00D52C78">
      <w:pPr>
        <w:ind w:firstLine="284"/>
        <w:rPr>
          <w:sz w:val="24"/>
          <w:szCs w:val="24"/>
          <w:lang w:val="ru-RU"/>
        </w:rPr>
      </w:pPr>
      <w:r w:rsidRPr="00D52C78">
        <w:rPr>
          <w:sz w:val="24"/>
          <w:szCs w:val="24"/>
          <w:lang w:val="ru-RU"/>
        </w:rPr>
        <w:lastRenderedPageBreak/>
        <w:t>С учетом (</w:t>
      </w:r>
      <w:r w:rsidR="00FD79C6">
        <w:rPr>
          <w:sz w:val="24"/>
          <w:szCs w:val="24"/>
          <w:lang w:val="ru-RU"/>
        </w:rPr>
        <w:fldChar w:fldCharType="begin"/>
      </w:r>
      <w:r w:rsidR="00FD79C6">
        <w:rPr>
          <w:sz w:val="24"/>
          <w:szCs w:val="24"/>
          <w:lang w:val="ru-RU"/>
        </w:rPr>
        <w:instrText xml:space="preserve"> REF _Ref387322542 \h </w:instrText>
      </w:r>
      <w:r w:rsidR="00FD79C6">
        <w:rPr>
          <w:sz w:val="24"/>
          <w:szCs w:val="24"/>
          <w:lang w:val="ru-RU"/>
        </w:rPr>
      </w:r>
      <w:r w:rsidR="00FD79C6">
        <w:rPr>
          <w:sz w:val="24"/>
          <w:szCs w:val="24"/>
          <w:lang w:val="ru-RU"/>
        </w:rPr>
        <w:fldChar w:fldCharType="separate"/>
      </w:r>
      <w:r w:rsidR="00FD79C6" w:rsidRPr="00FD79C6">
        <w:rPr>
          <w:lang w:val="ru-RU"/>
        </w:rPr>
        <w:t xml:space="preserve">фор. </w:t>
      </w:r>
      <w:r w:rsidR="00FD79C6" w:rsidRPr="00FD79C6">
        <w:rPr>
          <w:noProof/>
          <w:lang w:val="ru-RU"/>
        </w:rPr>
        <w:t>9</w:t>
      </w:r>
      <w:r w:rsidR="00FD79C6">
        <w:rPr>
          <w:sz w:val="24"/>
          <w:szCs w:val="24"/>
          <w:lang w:val="ru-RU"/>
        </w:rPr>
        <w:fldChar w:fldCharType="end"/>
      </w:r>
      <w:r w:rsidRPr="00D52C78">
        <w:rPr>
          <w:sz w:val="24"/>
          <w:szCs w:val="24"/>
          <w:lang w:val="ru-RU"/>
        </w:rPr>
        <w:t>) находим, что максимальное отношение сигнал/помеха</w:t>
      </w:r>
    </w:p>
    <w:p w14:paraId="1615D939" w14:textId="77777777" w:rsidR="00D52C78" w:rsidRPr="00D52C78" w:rsidRDefault="00D52C78" w:rsidP="00D52C78">
      <w:pPr>
        <w:ind w:firstLine="284"/>
        <w:rPr>
          <w:sz w:val="24"/>
          <w:szCs w:val="24"/>
          <w:lang w:val="ru-RU"/>
        </w:rPr>
      </w:pPr>
    </w:p>
    <w:p w14:paraId="5F3B20D1" w14:textId="77777777" w:rsidR="00FD79C6" w:rsidRDefault="00FD79C6" w:rsidP="00FD79C6">
      <w:pPr>
        <w:keepNext/>
        <w:ind w:firstLine="284"/>
        <w:jc w:val="center"/>
      </w:pPr>
      <w:r>
        <w:rPr>
          <w:position w:val="-48"/>
          <w:sz w:val="24"/>
          <w:szCs w:val="24"/>
        </w:rPr>
        <w:object w:dxaOrig="3760" w:dyaOrig="1120" w14:anchorId="513C9CED">
          <v:shape id="_x0000_i1036" type="#_x0000_t75" style="width:188.25pt;height:56.25pt;mso-wrap-distance-left:9.35pt;mso-wrap-distance-top:0;mso-wrap-distance-right:9.35pt;mso-wrap-distance-bottom:0;mso-position-horizontal:absolute;mso-position-horizontal-relative:page;mso-position-vertical:absolute;mso-position-vertical-relative:text" o:ole="" o:allowincell="f" o:allowoverlap="f">
            <v:imagedata r:id="rId30" o:title=""/>
          </v:shape>
          <o:OLEObject Type="Embed" ProgID="Equation.3" ShapeID="_x0000_i1036" DrawAspect="Content" ObjectID="_1462104629" r:id="rId31"/>
        </w:object>
      </w:r>
    </w:p>
    <w:p w14:paraId="7A66EC35" w14:textId="77777777" w:rsidR="00D52C78" w:rsidRDefault="00D52C78" w:rsidP="00D52C78">
      <w:pPr>
        <w:ind w:firstLine="284"/>
        <w:rPr>
          <w:sz w:val="24"/>
          <w:szCs w:val="24"/>
        </w:rPr>
      </w:pPr>
      <w:proofErr w:type="spellStart"/>
      <w:proofErr w:type="gramStart"/>
      <w:r>
        <w:rPr>
          <w:sz w:val="24"/>
          <w:szCs w:val="24"/>
        </w:rPr>
        <w:t>достигается</w:t>
      </w:r>
      <w:proofErr w:type="spellEnd"/>
      <w:proofErr w:type="gramEnd"/>
      <w:r>
        <w:rPr>
          <w:sz w:val="24"/>
          <w:szCs w:val="24"/>
        </w:rPr>
        <w:t xml:space="preserve"> </w:t>
      </w:r>
      <w:proofErr w:type="spellStart"/>
      <w:r>
        <w:rPr>
          <w:sz w:val="24"/>
          <w:szCs w:val="24"/>
        </w:rPr>
        <w:t>при</w:t>
      </w:r>
      <w:proofErr w:type="spellEnd"/>
    </w:p>
    <w:p w14:paraId="598097E0" w14:textId="77777777" w:rsidR="00FD79C6" w:rsidRDefault="00FD79C6" w:rsidP="00FD79C6">
      <w:pPr>
        <w:keepNext/>
        <w:ind w:firstLine="284"/>
        <w:jc w:val="center"/>
      </w:pPr>
      <w:r>
        <w:rPr>
          <w:position w:val="-36"/>
          <w:sz w:val="24"/>
          <w:szCs w:val="24"/>
        </w:rPr>
        <w:object w:dxaOrig="3560" w:dyaOrig="920" w14:anchorId="1D5D1BEC">
          <v:shape id="_x0000_i1037" type="#_x0000_t75" style="width:177.75pt;height:45.75pt;mso-wrap-distance-left:9.35pt;mso-wrap-distance-top:0;mso-wrap-distance-right:9.35pt;mso-wrap-distance-bottom:0;mso-position-horizontal:absolute;mso-position-horizontal-relative:page;mso-position-vertical:absolute;mso-position-vertical-relative:text" o:ole="" o:allowincell="f" o:allowoverlap="f">
            <v:imagedata r:id="rId32" o:title=""/>
          </v:shape>
          <o:OLEObject Type="Embed" ProgID="Equation.3" ShapeID="_x0000_i1037" DrawAspect="Content" ObjectID="_1462104630" r:id="rId33"/>
        </w:object>
      </w:r>
    </w:p>
    <w:p w14:paraId="354F587F" w14:textId="77777777" w:rsidR="00D52C78" w:rsidRPr="00D159F3" w:rsidRDefault="00FD79C6" w:rsidP="00FD79C6">
      <w:pPr>
        <w:pStyle w:val="Caption"/>
        <w:jc w:val="center"/>
        <w:rPr>
          <w:sz w:val="24"/>
          <w:szCs w:val="24"/>
          <w:lang w:val="ru-RU"/>
        </w:rPr>
      </w:pPr>
      <w:bookmarkStart w:id="10" w:name="_Ref387322660"/>
      <w:r w:rsidRPr="00BF5097">
        <w:rPr>
          <w:lang w:val="ru-RU"/>
        </w:rPr>
        <w:t xml:space="preserve">фор. </w:t>
      </w:r>
      <w:r>
        <w:fldChar w:fldCharType="begin"/>
      </w:r>
      <w:r w:rsidRPr="00BF5097">
        <w:rPr>
          <w:lang w:val="ru-RU"/>
        </w:rPr>
        <w:instrText xml:space="preserve"> </w:instrText>
      </w:r>
      <w:r>
        <w:instrText>SEQ</w:instrText>
      </w:r>
      <w:r w:rsidRPr="00BF5097">
        <w:rPr>
          <w:lang w:val="ru-RU"/>
        </w:rPr>
        <w:instrText xml:space="preserve"> фор. \* </w:instrText>
      </w:r>
      <w:r>
        <w:instrText>ARABIC</w:instrText>
      </w:r>
      <w:r w:rsidRPr="00BF5097">
        <w:rPr>
          <w:lang w:val="ru-RU"/>
        </w:rPr>
        <w:instrText xml:space="preserve"> </w:instrText>
      </w:r>
      <w:r>
        <w:fldChar w:fldCharType="separate"/>
      </w:r>
      <w:r w:rsidR="009E691E" w:rsidRPr="00BF5097">
        <w:rPr>
          <w:noProof/>
          <w:lang w:val="ru-RU"/>
        </w:rPr>
        <w:t>12</w:t>
      </w:r>
      <w:r>
        <w:fldChar w:fldCharType="end"/>
      </w:r>
      <w:bookmarkEnd w:id="10"/>
    </w:p>
    <w:p w14:paraId="4002DE19" w14:textId="77777777" w:rsidR="00D52C78" w:rsidRPr="00D52C78" w:rsidRDefault="00D52C78" w:rsidP="00D52C78">
      <w:pPr>
        <w:ind w:firstLine="284"/>
        <w:rPr>
          <w:sz w:val="24"/>
          <w:szCs w:val="24"/>
          <w:lang w:val="ru-RU"/>
        </w:rPr>
      </w:pPr>
      <w:r w:rsidRPr="00D52C78">
        <w:rPr>
          <w:sz w:val="24"/>
          <w:szCs w:val="24"/>
          <w:lang w:val="ru-RU"/>
        </w:rPr>
        <w:t xml:space="preserve">где </w:t>
      </w:r>
      <w:r>
        <w:rPr>
          <w:sz w:val="24"/>
          <w:szCs w:val="24"/>
        </w:rPr>
        <w:t>F</w:t>
      </w:r>
      <w:r>
        <w:rPr>
          <w:sz w:val="24"/>
          <w:szCs w:val="24"/>
          <w:vertAlign w:val="subscript"/>
        </w:rPr>
        <w:t>s</w:t>
      </w:r>
      <w:r w:rsidRPr="00D52C78">
        <w:rPr>
          <w:sz w:val="24"/>
          <w:szCs w:val="24"/>
          <w:vertAlign w:val="superscript"/>
          <w:lang w:val="ru-RU"/>
        </w:rPr>
        <w:t>*</w:t>
      </w:r>
      <w:r w:rsidRPr="00D52C78">
        <w:rPr>
          <w:sz w:val="24"/>
          <w:szCs w:val="24"/>
          <w:lang w:val="ru-RU"/>
        </w:rPr>
        <w:t>(</w:t>
      </w:r>
      <w:r>
        <w:rPr>
          <w:sz w:val="24"/>
          <w:szCs w:val="24"/>
        </w:rPr>
        <w:t>j</w:t>
      </w:r>
      <w:r>
        <w:rPr>
          <w:sz w:val="24"/>
          <w:szCs w:val="24"/>
        </w:rPr>
        <w:sym w:font="Symbol" w:char="F077"/>
      </w:r>
      <w:r w:rsidRPr="00D52C78">
        <w:rPr>
          <w:sz w:val="24"/>
          <w:szCs w:val="24"/>
          <w:lang w:val="ru-RU"/>
        </w:rPr>
        <w:t>) - комплексно-сопряженный сигнал.</w:t>
      </w:r>
    </w:p>
    <w:p w14:paraId="490F3661" w14:textId="77777777" w:rsidR="00D52C78" w:rsidRPr="00D52C78" w:rsidRDefault="00D52C78" w:rsidP="00D52C78">
      <w:pPr>
        <w:ind w:firstLine="284"/>
        <w:jc w:val="both"/>
        <w:rPr>
          <w:sz w:val="24"/>
          <w:szCs w:val="24"/>
          <w:lang w:val="ru-RU"/>
        </w:rPr>
      </w:pPr>
      <w:r w:rsidRPr="00D52C78">
        <w:rPr>
          <w:sz w:val="24"/>
          <w:szCs w:val="24"/>
          <w:lang w:val="ru-RU"/>
        </w:rPr>
        <w:t>Таким образом фильтр с комплексно - частотной характеристикой, определяемой формулой (</w:t>
      </w:r>
      <w:r w:rsidR="00D159F3">
        <w:rPr>
          <w:sz w:val="24"/>
          <w:szCs w:val="24"/>
          <w:lang w:val="ru-RU"/>
        </w:rPr>
        <w:fldChar w:fldCharType="begin"/>
      </w:r>
      <w:r w:rsidR="00D159F3">
        <w:rPr>
          <w:sz w:val="24"/>
          <w:szCs w:val="24"/>
          <w:lang w:val="ru-RU"/>
        </w:rPr>
        <w:instrText xml:space="preserve"> REF _Ref387322660 \h </w:instrText>
      </w:r>
      <w:r w:rsidR="00D159F3">
        <w:rPr>
          <w:sz w:val="24"/>
          <w:szCs w:val="24"/>
          <w:lang w:val="ru-RU"/>
        </w:rPr>
      </w:r>
      <w:r w:rsidR="00D159F3">
        <w:rPr>
          <w:sz w:val="24"/>
          <w:szCs w:val="24"/>
          <w:lang w:val="ru-RU"/>
        </w:rPr>
        <w:fldChar w:fldCharType="separate"/>
      </w:r>
      <w:r w:rsidR="00D159F3" w:rsidRPr="00D159F3">
        <w:rPr>
          <w:lang w:val="ru-RU"/>
        </w:rPr>
        <w:t xml:space="preserve">фор. </w:t>
      </w:r>
      <w:r w:rsidR="00D159F3" w:rsidRPr="00D159F3">
        <w:rPr>
          <w:noProof/>
          <w:lang w:val="ru-RU"/>
        </w:rPr>
        <w:t>12</w:t>
      </w:r>
      <w:r w:rsidR="00D159F3">
        <w:rPr>
          <w:sz w:val="24"/>
          <w:szCs w:val="24"/>
          <w:lang w:val="ru-RU"/>
        </w:rPr>
        <w:fldChar w:fldCharType="end"/>
      </w:r>
      <w:r w:rsidRPr="00D52C78">
        <w:rPr>
          <w:sz w:val="24"/>
          <w:szCs w:val="24"/>
          <w:lang w:val="ru-RU"/>
        </w:rPr>
        <w:t xml:space="preserve">), является наилучшим в классе линейных фильтров, а при </w:t>
      </w:r>
      <w:proofErr w:type="spellStart"/>
      <w:r w:rsidRPr="00D52C78">
        <w:rPr>
          <w:sz w:val="24"/>
          <w:szCs w:val="24"/>
          <w:lang w:val="ru-RU"/>
        </w:rPr>
        <w:t>гауссовских</w:t>
      </w:r>
      <w:proofErr w:type="spellEnd"/>
      <w:r w:rsidRPr="00D52C78">
        <w:rPr>
          <w:sz w:val="24"/>
          <w:szCs w:val="24"/>
          <w:lang w:val="ru-RU"/>
        </w:rPr>
        <w:t xml:space="preserve"> помехах также наилучшим образцом и в классе нелинейных фильтров.</w:t>
      </w:r>
    </w:p>
    <w:p w14:paraId="67A60426" w14:textId="77777777" w:rsidR="00D52C78" w:rsidRPr="00D52C78" w:rsidRDefault="00D52C78" w:rsidP="00D52C78">
      <w:pPr>
        <w:ind w:firstLine="284"/>
        <w:jc w:val="both"/>
        <w:rPr>
          <w:sz w:val="24"/>
          <w:szCs w:val="24"/>
          <w:lang w:val="ru-RU"/>
        </w:rPr>
      </w:pPr>
      <w:r w:rsidRPr="00D52C78">
        <w:rPr>
          <w:sz w:val="24"/>
          <w:szCs w:val="24"/>
          <w:lang w:val="ru-RU"/>
        </w:rPr>
        <w:t>Из выражения (</w:t>
      </w:r>
      <w:r w:rsidR="00D159F3">
        <w:rPr>
          <w:sz w:val="24"/>
          <w:szCs w:val="24"/>
          <w:lang w:val="ru-RU"/>
        </w:rPr>
        <w:fldChar w:fldCharType="begin"/>
      </w:r>
      <w:r w:rsidR="00D159F3">
        <w:rPr>
          <w:sz w:val="24"/>
          <w:szCs w:val="24"/>
          <w:lang w:val="ru-RU"/>
        </w:rPr>
        <w:instrText xml:space="preserve"> REF _Ref387322660 \h </w:instrText>
      </w:r>
      <w:r w:rsidR="00D159F3">
        <w:rPr>
          <w:sz w:val="24"/>
          <w:szCs w:val="24"/>
          <w:lang w:val="ru-RU"/>
        </w:rPr>
      </w:r>
      <w:r w:rsidR="00D159F3">
        <w:rPr>
          <w:sz w:val="24"/>
          <w:szCs w:val="24"/>
          <w:lang w:val="ru-RU"/>
        </w:rPr>
        <w:fldChar w:fldCharType="separate"/>
      </w:r>
      <w:r w:rsidR="00D159F3" w:rsidRPr="00D159F3">
        <w:rPr>
          <w:lang w:val="ru-RU"/>
        </w:rPr>
        <w:t xml:space="preserve">фор. </w:t>
      </w:r>
      <w:r w:rsidR="00D159F3" w:rsidRPr="00D159F3">
        <w:rPr>
          <w:noProof/>
          <w:lang w:val="ru-RU"/>
        </w:rPr>
        <w:t>12</w:t>
      </w:r>
      <w:r w:rsidR="00D159F3">
        <w:rPr>
          <w:sz w:val="24"/>
          <w:szCs w:val="24"/>
          <w:lang w:val="ru-RU"/>
        </w:rPr>
        <w:fldChar w:fldCharType="end"/>
      </w:r>
      <w:r w:rsidRPr="00D52C78">
        <w:rPr>
          <w:sz w:val="24"/>
          <w:szCs w:val="24"/>
          <w:lang w:val="ru-RU"/>
        </w:rPr>
        <w:t>)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Очевидно, что отношение сигнал/помеха будет тем больше, чем сильнее отличается спектр сигнала от спектра помехи.</w:t>
      </w:r>
    </w:p>
    <w:p w14:paraId="66FA08A2" w14:textId="77777777" w:rsidR="00D52C78" w:rsidRDefault="00D52C78" w:rsidP="00D52C78">
      <w:pPr>
        <w:ind w:firstLine="284"/>
        <w:jc w:val="both"/>
        <w:rPr>
          <w:sz w:val="24"/>
          <w:szCs w:val="24"/>
        </w:rPr>
      </w:pPr>
      <w:r w:rsidRPr="00D52C78">
        <w:rPr>
          <w:sz w:val="24"/>
          <w:szCs w:val="24"/>
          <w:lang w:val="ru-RU"/>
        </w:rPr>
        <w:t xml:space="preserve">Рассмотрим случай, когда помеха представляет собой белый шум со спектральной плотностью мощности </w:t>
      </w:r>
      <w:r>
        <w:rPr>
          <w:sz w:val="24"/>
          <w:szCs w:val="24"/>
        </w:rPr>
        <w:t>N</w:t>
      </w:r>
      <w:r w:rsidRPr="00D52C78">
        <w:rPr>
          <w:sz w:val="24"/>
          <w:szCs w:val="24"/>
          <w:vertAlign w:val="subscript"/>
          <w:lang w:val="ru-RU"/>
        </w:rPr>
        <w:t>0</w:t>
      </w:r>
      <w:r w:rsidRPr="00D52C78">
        <w:rPr>
          <w:sz w:val="24"/>
          <w:szCs w:val="24"/>
          <w:lang w:val="ru-RU"/>
        </w:rPr>
        <w:t xml:space="preserve">/2. </w:t>
      </w:r>
      <w:r>
        <w:rPr>
          <w:sz w:val="24"/>
          <w:szCs w:val="24"/>
        </w:rPr>
        <w:t xml:space="preserve">В </w:t>
      </w:r>
      <w:proofErr w:type="spellStart"/>
      <w:r>
        <w:rPr>
          <w:sz w:val="24"/>
          <w:szCs w:val="24"/>
        </w:rPr>
        <w:t>этом</w:t>
      </w:r>
      <w:proofErr w:type="spellEnd"/>
      <w:r>
        <w:rPr>
          <w:sz w:val="24"/>
          <w:szCs w:val="24"/>
        </w:rPr>
        <w:t xml:space="preserve"> </w:t>
      </w:r>
      <w:proofErr w:type="spellStart"/>
      <w:r>
        <w:rPr>
          <w:sz w:val="24"/>
          <w:szCs w:val="24"/>
        </w:rPr>
        <w:t>случае</w:t>
      </w:r>
      <w:proofErr w:type="spellEnd"/>
      <w:r>
        <w:rPr>
          <w:sz w:val="24"/>
          <w:szCs w:val="24"/>
        </w:rPr>
        <w:t xml:space="preserve"> </w:t>
      </w:r>
      <w:proofErr w:type="spellStart"/>
      <w:r>
        <w:rPr>
          <w:sz w:val="24"/>
          <w:szCs w:val="24"/>
        </w:rPr>
        <w:t>комплексно</w:t>
      </w:r>
      <w:proofErr w:type="spellEnd"/>
      <w:r>
        <w:rPr>
          <w:sz w:val="24"/>
          <w:szCs w:val="24"/>
        </w:rPr>
        <w:t xml:space="preserve"> - </w:t>
      </w:r>
      <w:proofErr w:type="spellStart"/>
      <w:r>
        <w:rPr>
          <w:sz w:val="24"/>
          <w:szCs w:val="24"/>
        </w:rPr>
        <w:t>частотная</w:t>
      </w:r>
      <w:proofErr w:type="spellEnd"/>
      <w:r>
        <w:rPr>
          <w:sz w:val="24"/>
          <w:szCs w:val="24"/>
        </w:rPr>
        <w:t xml:space="preserve"> </w:t>
      </w:r>
      <w:proofErr w:type="spellStart"/>
      <w:r>
        <w:rPr>
          <w:sz w:val="24"/>
          <w:szCs w:val="24"/>
        </w:rPr>
        <w:t>характеристика</w:t>
      </w:r>
      <w:proofErr w:type="spellEnd"/>
      <w:r>
        <w:rPr>
          <w:sz w:val="24"/>
          <w:szCs w:val="24"/>
        </w:rPr>
        <w:t xml:space="preserve"> </w:t>
      </w:r>
      <w:proofErr w:type="spellStart"/>
      <w:r>
        <w:rPr>
          <w:sz w:val="24"/>
          <w:szCs w:val="24"/>
        </w:rPr>
        <w:t>оптимального</w:t>
      </w:r>
      <w:proofErr w:type="spellEnd"/>
      <w:r>
        <w:rPr>
          <w:sz w:val="24"/>
          <w:szCs w:val="24"/>
        </w:rPr>
        <w:t xml:space="preserve"> </w:t>
      </w:r>
      <w:proofErr w:type="spellStart"/>
      <w:r>
        <w:rPr>
          <w:sz w:val="24"/>
          <w:szCs w:val="24"/>
        </w:rPr>
        <w:t>фильтра</w:t>
      </w:r>
      <w:proofErr w:type="spellEnd"/>
    </w:p>
    <w:p w14:paraId="212A1F19" w14:textId="77777777" w:rsidR="00D159F3" w:rsidRDefault="00D159F3" w:rsidP="00D159F3">
      <w:pPr>
        <w:keepNext/>
        <w:ind w:firstLine="284"/>
        <w:jc w:val="center"/>
      </w:pPr>
      <w:r>
        <w:rPr>
          <w:position w:val="-68"/>
          <w:sz w:val="24"/>
          <w:szCs w:val="24"/>
        </w:rPr>
        <w:object w:dxaOrig="5920" w:dyaOrig="1240" w14:anchorId="1804EED3">
          <v:shape id="_x0000_i1038" type="#_x0000_t75" style="width:296.25pt;height:62.25pt;mso-wrap-distance-left:9.35pt;mso-wrap-distance-top:0;mso-wrap-distance-right:9.35pt;mso-wrap-distance-bottom:0;mso-position-horizontal:absolute;mso-position-horizontal-relative:page;mso-position-vertical:absolute;mso-position-vertical-relative:text" o:ole="" o:allowincell="f" o:allowoverlap="f">
            <v:imagedata r:id="rId34" o:title=""/>
          </v:shape>
          <o:OLEObject Type="Embed" ProgID="Equation.3" ShapeID="_x0000_i1038" DrawAspect="Content" ObjectID="_1462104631" r:id="rId35"/>
        </w:object>
      </w:r>
    </w:p>
    <w:p w14:paraId="67F7B94D" w14:textId="77777777" w:rsidR="00D52C78" w:rsidRDefault="00D159F3" w:rsidP="00D159F3">
      <w:pPr>
        <w:pStyle w:val="Caption"/>
        <w:jc w:val="center"/>
        <w:rPr>
          <w:sz w:val="24"/>
          <w:szCs w:val="24"/>
        </w:rPr>
      </w:pPr>
      <w:bookmarkStart w:id="11" w:name="_Ref387322743"/>
      <w:proofErr w:type="spellStart"/>
      <w:proofErr w:type="gramStart"/>
      <w:r>
        <w:t>фор</w:t>
      </w:r>
      <w:proofErr w:type="spellEnd"/>
      <w:proofErr w:type="gramEnd"/>
      <w:r>
        <w:t xml:space="preserve">. </w:t>
      </w:r>
      <w:fldSimple w:instr=" SEQ фор. \* ARABIC ">
        <w:r w:rsidR="009E691E">
          <w:rPr>
            <w:noProof/>
          </w:rPr>
          <w:t>13</w:t>
        </w:r>
      </w:fldSimple>
      <w:bookmarkEnd w:id="11"/>
    </w:p>
    <w:p w14:paraId="258CBA28" w14:textId="77777777" w:rsidR="00D52C78" w:rsidRDefault="00D52C78" w:rsidP="00D52C78">
      <w:pPr>
        <w:ind w:firstLine="284"/>
        <w:jc w:val="right"/>
        <w:rPr>
          <w:sz w:val="24"/>
          <w:szCs w:val="24"/>
        </w:rPr>
      </w:pPr>
    </w:p>
    <w:p w14:paraId="22CE5BB0" w14:textId="77777777" w:rsidR="00D159F3" w:rsidRDefault="00D159F3">
      <w:pPr>
        <w:rPr>
          <w:sz w:val="24"/>
          <w:szCs w:val="24"/>
        </w:rPr>
      </w:pPr>
      <w:r>
        <w:rPr>
          <w:sz w:val="24"/>
          <w:szCs w:val="24"/>
        </w:rPr>
        <w:br w:type="page"/>
      </w:r>
    </w:p>
    <w:p w14:paraId="61A02988" w14:textId="77777777" w:rsidR="00D52C78" w:rsidRDefault="00D52C78" w:rsidP="00D52C78">
      <w:pPr>
        <w:ind w:firstLine="284"/>
        <w:jc w:val="both"/>
        <w:rPr>
          <w:sz w:val="24"/>
          <w:szCs w:val="24"/>
          <w:lang w:val="ru-RU"/>
        </w:rPr>
      </w:pPr>
      <w:r w:rsidRPr="00D52C78">
        <w:rPr>
          <w:sz w:val="24"/>
          <w:szCs w:val="24"/>
          <w:lang w:val="ru-RU"/>
        </w:rPr>
        <w:lastRenderedPageBreak/>
        <w:t>а соотношение сигнал/помеха</w:t>
      </w:r>
    </w:p>
    <w:p w14:paraId="586621E4" w14:textId="77777777" w:rsidR="00D159F3" w:rsidRDefault="00D159F3" w:rsidP="00D159F3">
      <w:pPr>
        <w:keepNext/>
        <w:ind w:firstLine="284"/>
        <w:jc w:val="center"/>
      </w:pPr>
      <w:r>
        <w:rPr>
          <w:position w:val="-68"/>
          <w:sz w:val="24"/>
          <w:szCs w:val="24"/>
        </w:rPr>
        <w:object w:dxaOrig="6960" w:dyaOrig="1300" w14:anchorId="104AD013">
          <v:shape id="_x0000_i1039" type="#_x0000_t75" style="width:348pt;height:65.25pt;mso-wrap-distance-left:9.35pt;mso-wrap-distance-top:0;mso-wrap-distance-right:9.35pt;mso-wrap-distance-bottom:0;mso-position-horizontal:absolute;mso-position-horizontal-relative:page;mso-position-vertical:absolute;mso-position-vertical-relative:text" o:ole="" o:allowincell="f" o:allowoverlap="f">
            <v:imagedata r:id="rId36" o:title=""/>
          </v:shape>
          <o:OLEObject Type="Embed" ProgID="Equation.3" ShapeID="_x0000_i1039" DrawAspect="Content" ObjectID="_1462104632" r:id="rId37"/>
        </w:object>
      </w:r>
    </w:p>
    <w:p w14:paraId="612F1FB6" w14:textId="77777777" w:rsidR="00D159F3" w:rsidRPr="00D52C78" w:rsidRDefault="00D159F3" w:rsidP="00D159F3">
      <w:pPr>
        <w:pStyle w:val="Caption"/>
        <w:jc w:val="center"/>
        <w:rPr>
          <w:sz w:val="24"/>
          <w:szCs w:val="24"/>
          <w:lang w:val="ru-RU"/>
        </w:rPr>
      </w:pPr>
      <w:bookmarkStart w:id="12" w:name="_Ref387322750"/>
      <w:r w:rsidRPr="00D159F3">
        <w:rPr>
          <w:lang w:val="ru-RU"/>
        </w:rPr>
        <w:t xml:space="preserve">фор. </w:t>
      </w:r>
      <w:r>
        <w:fldChar w:fldCharType="begin"/>
      </w:r>
      <w:r w:rsidRPr="00D159F3">
        <w:rPr>
          <w:lang w:val="ru-RU"/>
        </w:rPr>
        <w:instrText xml:space="preserve"> </w:instrText>
      </w:r>
      <w:r>
        <w:instrText>SEQ</w:instrText>
      </w:r>
      <w:r w:rsidRPr="00D159F3">
        <w:rPr>
          <w:lang w:val="ru-RU"/>
        </w:rPr>
        <w:instrText xml:space="preserve"> фор. \* </w:instrText>
      </w:r>
      <w:r>
        <w:instrText>ARABIC</w:instrText>
      </w:r>
      <w:r w:rsidRPr="00D159F3">
        <w:rPr>
          <w:lang w:val="ru-RU"/>
        </w:rPr>
        <w:instrText xml:space="preserve"> </w:instrText>
      </w:r>
      <w:r>
        <w:fldChar w:fldCharType="separate"/>
      </w:r>
      <w:r w:rsidR="009E691E" w:rsidRPr="00BF5097">
        <w:rPr>
          <w:noProof/>
          <w:lang w:val="ru-RU"/>
        </w:rPr>
        <w:t>14</w:t>
      </w:r>
      <w:r>
        <w:fldChar w:fldCharType="end"/>
      </w:r>
      <w:bookmarkEnd w:id="12"/>
    </w:p>
    <w:p w14:paraId="67E07AEE" w14:textId="77777777" w:rsidR="00D52C78" w:rsidRPr="00D52C78" w:rsidRDefault="00D52C78" w:rsidP="00D52C78">
      <w:pPr>
        <w:ind w:firstLine="284"/>
        <w:jc w:val="right"/>
        <w:rPr>
          <w:sz w:val="24"/>
          <w:szCs w:val="24"/>
          <w:lang w:val="ru-RU"/>
        </w:rPr>
      </w:pPr>
    </w:p>
    <w:p w14:paraId="29D8F94B" w14:textId="77777777" w:rsidR="00D52C78" w:rsidRPr="00D52C78" w:rsidRDefault="00D52C78" w:rsidP="00D52C78">
      <w:pPr>
        <w:ind w:firstLine="284"/>
        <w:jc w:val="both"/>
        <w:rPr>
          <w:sz w:val="24"/>
          <w:szCs w:val="24"/>
          <w:lang w:val="ru-RU"/>
        </w:rPr>
      </w:pPr>
      <w:r w:rsidRPr="00D52C78">
        <w:rPr>
          <w:sz w:val="24"/>
          <w:szCs w:val="24"/>
          <w:lang w:val="ru-RU"/>
        </w:rPr>
        <w:t>где Е - энергия сигнала.</w:t>
      </w:r>
    </w:p>
    <w:p w14:paraId="03E07D41" w14:textId="77777777" w:rsidR="00D52C78" w:rsidRPr="00D52C78" w:rsidRDefault="00D52C78" w:rsidP="00D52C78">
      <w:pPr>
        <w:ind w:firstLine="284"/>
        <w:jc w:val="both"/>
        <w:rPr>
          <w:sz w:val="24"/>
          <w:szCs w:val="24"/>
          <w:lang w:val="ru-RU"/>
        </w:rPr>
      </w:pPr>
      <w:r w:rsidRPr="00D52C78">
        <w:rPr>
          <w:sz w:val="24"/>
          <w:szCs w:val="24"/>
          <w:lang w:val="ru-RU"/>
        </w:rPr>
        <w:t>Фильтр с характеристикой (</w:t>
      </w:r>
      <w:r w:rsidR="00D159F3">
        <w:rPr>
          <w:sz w:val="24"/>
          <w:szCs w:val="24"/>
          <w:lang w:val="ru-RU"/>
        </w:rPr>
        <w:fldChar w:fldCharType="begin"/>
      </w:r>
      <w:r w:rsidR="00D159F3">
        <w:rPr>
          <w:sz w:val="24"/>
          <w:szCs w:val="24"/>
          <w:lang w:val="ru-RU"/>
        </w:rPr>
        <w:instrText xml:space="preserve"> REF _Ref387322743 \h </w:instrText>
      </w:r>
      <w:r w:rsidR="00D159F3">
        <w:rPr>
          <w:sz w:val="24"/>
          <w:szCs w:val="24"/>
          <w:lang w:val="ru-RU"/>
        </w:rPr>
      </w:r>
      <w:r w:rsidR="00D159F3">
        <w:rPr>
          <w:sz w:val="24"/>
          <w:szCs w:val="24"/>
          <w:lang w:val="ru-RU"/>
        </w:rPr>
        <w:fldChar w:fldCharType="separate"/>
      </w:r>
      <w:r w:rsidR="00D159F3" w:rsidRPr="00D159F3">
        <w:rPr>
          <w:lang w:val="ru-RU"/>
        </w:rPr>
        <w:t xml:space="preserve">фор. </w:t>
      </w:r>
      <w:r w:rsidR="00D159F3" w:rsidRPr="00D159F3">
        <w:rPr>
          <w:noProof/>
          <w:lang w:val="ru-RU"/>
        </w:rPr>
        <w:t>13</w:t>
      </w:r>
      <w:r w:rsidR="00D159F3">
        <w:rPr>
          <w:sz w:val="24"/>
          <w:szCs w:val="24"/>
          <w:lang w:val="ru-RU"/>
        </w:rPr>
        <w:fldChar w:fldCharType="end"/>
      </w:r>
      <w:r w:rsidRPr="00D52C78">
        <w:rPr>
          <w:sz w:val="24"/>
          <w:szCs w:val="24"/>
          <w:lang w:val="ru-RU"/>
        </w:rPr>
        <w:t>), оптимальный для помехи типа белого шума называется согласованным.</w:t>
      </w:r>
    </w:p>
    <w:p w14:paraId="5631D345" w14:textId="77777777" w:rsidR="00D52C78" w:rsidRPr="00D52C78" w:rsidRDefault="00D52C78" w:rsidP="00D52C78">
      <w:pPr>
        <w:ind w:firstLine="284"/>
        <w:jc w:val="both"/>
        <w:rPr>
          <w:sz w:val="24"/>
          <w:szCs w:val="24"/>
          <w:lang w:val="ru-RU"/>
        </w:rPr>
      </w:pPr>
      <w:r w:rsidRPr="00D52C78">
        <w:rPr>
          <w:sz w:val="24"/>
          <w:szCs w:val="24"/>
          <w:lang w:val="ru-RU"/>
        </w:rPr>
        <w:t>Максимальное отношение сигнал/помеха (</w:t>
      </w:r>
      <w:r w:rsidR="00D159F3">
        <w:rPr>
          <w:sz w:val="24"/>
          <w:szCs w:val="24"/>
          <w:lang w:val="ru-RU"/>
        </w:rPr>
        <w:fldChar w:fldCharType="begin"/>
      </w:r>
      <w:r w:rsidR="00D159F3">
        <w:rPr>
          <w:sz w:val="24"/>
          <w:szCs w:val="24"/>
          <w:lang w:val="ru-RU"/>
        </w:rPr>
        <w:instrText xml:space="preserve"> REF _Ref387322750 \h </w:instrText>
      </w:r>
      <w:r w:rsidR="00D159F3">
        <w:rPr>
          <w:sz w:val="24"/>
          <w:szCs w:val="24"/>
          <w:lang w:val="ru-RU"/>
        </w:rPr>
      </w:r>
      <w:r w:rsidR="00D159F3">
        <w:rPr>
          <w:sz w:val="24"/>
          <w:szCs w:val="24"/>
          <w:lang w:val="ru-RU"/>
        </w:rPr>
        <w:fldChar w:fldCharType="separate"/>
      </w:r>
      <w:r w:rsidR="00D159F3" w:rsidRPr="00D159F3">
        <w:rPr>
          <w:lang w:val="ru-RU"/>
        </w:rPr>
        <w:t xml:space="preserve">фор. </w:t>
      </w:r>
      <w:r w:rsidR="00D159F3" w:rsidRPr="00D159F3">
        <w:rPr>
          <w:noProof/>
          <w:lang w:val="ru-RU"/>
        </w:rPr>
        <w:t>14</w:t>
      </w:r>
      <w:r w:rsidR="00D159F3">
        <w:rPr>
          <w:sz w:val="24"/>
          <w:szCs w:val="24"/>
          <w:lang w:val="ru-RU"/>
        </w:rPr>
        <w:fldChar w:fldCharType="end"/>
      </w:r>
      <w:r w:rsidRPr="00D52C78">
        <w:rPr>
          <w:sz w:val="24"/>
          <w:szCs w:val="24"/>
          <w:lang w:val="ru-RU"/>
        </w:rPr>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5082E1CC" w14:textId="77777777" w:rsidR="00D52C78" w:rsidRPr="00D52C78" w:rsidRDefault="00D52C78" w:rsidP="00D52C78">
      <w:pPr>
        <w:ind w:firstLine="284"/>
        <w:jc w:val="both"/>
        <w:rPr>
          <w:sz w:val="24"/>
          <w:szCs w:val="24"/>
          <w:lang w:val="ru-RU"/>
        </w:rPr>
      </w:pPr>
      <w:r w:rsidRPr="00D52C78">
        <w:rPr>
          <w:sz w:val="24"/>
          <w:szCs w:val="24"/>
          <w:lang w:val="ru-RU"/>
        </w:rPr>
        <w:t xml:space="preserve">Рассмотрим более подробно комплексно - частотную спектральную плотность полезного сигнала в виде </w:t>
      </w:r>
    </w:p>
    <w:p w14:paraId="481D1FE2" w14:textId="77777777" w:rsidR="00D52C78" w:rsidRDefault="00D159F3" w:rsidP="00C87C40">
      <w:pPr>
        <w:ind w:firstLine="284"/>
        <w:jc w:val="center"/>
        <w:rPr>
          <w:sz w:val="24"/>
          <w:szCs w:val="24"/>
        </w:rPr>
      </w:pPr>
      <w:r>
        <w:rPr>
          <w:position w:val="-16"/>
          <w:sz w:val="24"/>
          <w:szCs w:val="24"/>
        </w:rPr>
        <w:object w:dxaOrig="3280" w:dyaOrig="520" w14:anchorId="211D1DF4">
          <v:shape id="_x0000_i1040" type="#_x0000_t75" style="width:164.25pt;height:26.25pt;mso-wrap-distance-left:9.35pt;mso-wrap-distance-top:0;mso-wrap-distance-right:9.35pt;mso-wrap-distance-bottom:0;mso-position-horizontal:absolute;mso-position-horizontal-relative:page;mso-position-vertical:absolute;mso-position-vertical-relative:text" o:ole="" o:allowincell="f" o:allowoverlap="f">
            <v:imagedata r:id="rId38" o:title=""/>
          </v:shape>
          <o:OLEObject Type="Embed" ProgID="Equation.3" ShapeID="_x0000_i1040" DrawAspect="Content" ObjectID="_1462104633" r:id="rId39"/>
        </w:object>
      </w:r>
    </w:p>
    <w:p w14:paraId="205CF39A" w14:textId="77777777" w:rsidR="00D52C78" w:rsidRPr="00D52C78" w:rsidRDefault="00D52C78" w:rsidP="00D52C78">
      <w:pPr>
        <w:ind w:firstLine="284"/>
        <w:jc w:val="both"/>
        <w:rPr>
          <w:sz w:val="24"/>
          <w:szCs w:val="24"/>
          <w:lang w:val="ru-RU"/>
        </w:rPr>
      </w:pPr>
      <w:r w:rsidRPr="00D52C78">
        <w:rPr>
          <w:sz w:val="24"/>
          <w:szCs w:val="24"/>
          <w:lang w:val="ru-RU"/>
        </w:rPr>
        <w:t>где |</w:t>
      </w:r>
      <w:r>
        <w:rPr>
          <w:sz w:val="24"/>
          <w:szCs w:val="24"/>
        </w:rPr>
        <w:t>F</w:t>
      </w:r>
      <w:r>
        <w:rPr>
          <w:sz w:val="24"/>
          <w:szCs w:val="24"/>
          <w:vertAlign w:val="subscript"/>
        </w:rPr>
        <w:t>s</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и </w:t>
      </w:r>
      <w:r>
        <w:rPr>
          <w:sz w:val="24"/>
          <w:szCs w:val="24"/>
        </w:rPr>
        <w:sym w:font="Symbol" w:char="F06A"/>
      </w:r>
      <w:r w:rsidRPr="00D52C78">
        <w:rPr>
          <w:sz w:val="24"/>
          <w:szCs w:val="24"/>
          <w:lang w:val="ru-RU"/>
        </w:rPr>
        <w:t>(</w:t>
      </w:r>
      <w:r>
        <w:rPr>
          <w:sz w:val="24"/>
          <w:szCs w:val="24"/>
        </w:rPr>
        <w:sym w:font="Symbol" w:char="F077"/>
      </w:r>
      <w:r w:rsidRPr="00D52C78">
        <w:rPr>
          <w:sz w:val="24"/>
          <w:szCs w:val="24"/>
          <w:lang w:val="ru-RU"/>
        </w:rPr>
        <w:t>) - амплитудный и фазовый спектр сигнала соответственно.</w:t>
      </w:r>
    </w:p>
    <w:p w14:paraId="28FA0DE6" w14:textId="77777777" w:rsidR="00D52C78" w:rsidRDefault="00D52C78" w:rsidP="00D52C78">
      <w:pPr>
        <w:ind w:firstLine="284"/>
        <w:jc w:val="both"/>
        <w:rPr>
          <w:sz w:val="24"/>
          <w:szCs w:val="24"/>
        </w:rPr>
      </w:pPr>
      <w:proofErr w:type="spellStart"/>
      <w:r>
        <w:rPr>
          <w:sz w:val="24"/>
          <w:szCs w:val="24"/>
        </w:rPr>
        <w:t>Тогда</w:t>
      </w:r>
      <w:proofErr w:type="spellEnd"/>
    </w:p>
    <w:p w14:paraId="1BF3F7D0" w14:textId="77777777" w:rsidR="00C87C40" w:rsidRDefault="00C87C40" w:rsidP="00C87C40">
      <w:pPr>
        <w:keepNext/>
        <w:ind w:left="720" w:firstLine="284"/>
        <w:jc w:val="center"/>
      </w:pPr>
      <w:r>
        <w:rPr>
          <w:position w:val="-48"/>
        </w:rPr>
        <w:object w:dxaOrig="8329" w:dyaOrig="1147" w14:anchorId="7512E431">
          <v:shape id="_x0000_i1041" type="#_x0000_t75" style="width:416.25pt;height:57pt;mso-wrap-distance-left:9.35pt;mso-wrap-distance-top:0;mso-wrap-distance-right:9.35pt;mso-wrap-distance-bottom:0;mso-position-horizontal:absolute;mso-position-horizontal-relative:page;mso-position-vertical:absolute;mso-position-vertical-relative:text" o:ole="" o:allowincell="f" o:allowoverlap="f">
            <v:imagedata r:id="rId40" o:title=""/>
          </v:shape>
          <o:OLEObject Type="Embed" ProgID="Equation.3" ShapeID="_x0000_i1041" DrawAspect="Content" ObjectID="_1462104634" r:id="rId41"/>
        </w:object>
      </w:r>
    </w:p>
    <w:p w14:paraId="7976B66F" w14:textId="77777777" w:rsidR="00D52C78" w:rsidRDefault="00C87C40" w:rsidP="00C87C40">
      <w:pPr>
        <w:pStyle w:val="Caption"/>
        <w:jc w:val="center"/>
        <w:rPr>
          <w:sz w:val="22"/>
          <w:szCs w:val="22"/>
        </w:rPr>
      </w:pPr>
      <w:bookmarkStart w:id="13" w:name="_Ref387322869"/>
      <w:proofErr w:type="spellStart"/>
      <w:proofErr w:type="gramStart"/>
      <w:r>
        <w:t>фор</w:t>
      </w:r>
      <w:proofErr w:type="spellEnd"/>
      <w:proofErr w:type="gramEnd"/>
      <w:r>
        <w:t xml:space="preserve">. </w:t>
      </w:r>
      <w:fldSimple w:instr=" SEQ фор. \* ARABIC ">
        <w:r w:rsidR="009E691E">
          <w:rPr>
            <w:noProof/>
          </w:rPr>
          <w:t>15</w:t>
        </w:r>
      </w:fldSimple>
      <w:bookmarkEnd w:id="13"/>
    </w:p>
    <w:p w14:paraId="5A41B24A" w14:textId="77777777" w:rsidR="00D52C78" w:rsidRDefault="00D52C78" w:rsidP="00D52C78">
      <w:pPr>
        <w:ind w:firstLine="284"/>
        <w:jc w:val="both"/>
        <w:rPr>
          <w:sz w:val="24"/>
          <w:szCs w:val="24"/>
        </w:rPr>
      </w:pPr>
      <w:r>
        <w:rPr>
          <w:sz w:val="24"/>
          <w:szCs w:val="24"/>
        </w:rPr>
        <w:t xml:space="preserve">С </w:t>
      </w:r>
      <w:proofErr w:type="spellStart"/>
      <w:r>
        <w:rPr>
          <w:sz w:val="24"/>
          <w:szCs w:val="24"/>
        </w:rPr>
        <w:t>другой</w:t>
      </w:r>
      <w:proofErr w:type="spellEnd"/>
      <w:r>
        <w:rPr>
          <w:sz w:val="24"/>
          <w:szCs w:val="24"/>
        </w:rPr>
        <w:t xml:space="preserve"> </w:t>
      </w:r>
      <w:proofErr w:type="spellStart"/>
      <w:r>
        <w:rPr>
          <w:sz w:val="24"/>
          <w:szCs w:val="24"/>
        </w:rPr>
        <w:t>стороны</w:t>
      </w:r>
      <w:proofErr w:type="spellEnd"/>
      <w:r>
        <w:rPr>
          <w:sz w:val="24"/>
          <w:szCs w:val="24"/>
        </w:rPr>
        <w:t>,</w:t>
      </w:r>
    </w:p>
    <w:p w14:paraId="2561A55D" w14:textId="77777777" w:rsidR="00C87C40" w:rsidRDefault="00C87C40" w:rsidP="00C87C40">
      <w:pPr>
        <w:keepNext/>
        <w:ind w:firstLine="284"/>
        <w:jc w:val="center"/>
      </w:pPr>
      <w:r>
        <w:rPr>
          <w:position w:val="-16"/>
          <w:sz w:val="24"/>
          <w:szCs w:val="24"/>
        </w:rPr>
        <w:object w:dxaOrig="2940" w:dyaOrig="520" w14:anchorId="70C921BC">
          <v:shape id="_x0000_i1042" type="#_x0000_t75" style="width:147pt;height:26.25pt;mso-wrap-distance-left:9.35pt;mso-wrap-distance-top:0;mso-wrap-distance-right:9.35pt;mso-wrap-distance-bottom:0;mso-position-horizontal:absolute;mso-position-horizontal-relative:page;mso-position-vertical:absolute;mso-position-vertical-relative:text" o:ole="" o:allowincell="f" o:allowoverlap="f">
            <v:imagedata r:id="rId42" o:title=""/>
          </v:shape>
          <o:OLEObject Type="Embed" ProgID="Equation.3" ShapeID="_x0000_i1042" DrawAspect="Content" ObjectID="_1462104635" r:id="rId43"/>
        </w:object>
      </w:r>
    </w:p>
    <w:p w14:paraId="2E11AA84" w14:textId="77777777" w:rsidR="00D52C78" w:rsidRPr="00C87C40" w:rsidRDefault="00C87C40" w:rsidP="00C87C40">
      <w:pPr>
        <w:pStyle w:val="Caption"/>
        <w:jc w:val="center"/>
        <w:rPr>
          <w:sz w:val="24"/>
          <w:szCs w:val="24"/>
          <w:lang w:val="ru-RU"/>
        </w:rPr>
      </w:pPr>
      <w:bookmarkStart w:id="14" w:name="_Ref387322875"/>
      <w:r w:rsidRPr="00C87C40">
        <w:rPr>
          <w:lang w:val="ru-RU"/>
        </w:rPr>
        <w:t xml:space="preserve">фор. </w:t>
      </w:r>
      <w:r>
        <w:fldChar w:fldCharType="begin"/>
      </w:r>
      <w:r w:rsidRPr="00C87C40">
        <w:rPr>
          <w:lang w:val="ru-RU"/>
        </w:rPr>
        <w:instrText xml:space="preserve"> </w:instrText>
      </w:r>
      <w:r>
        <w:instrText>SEQ</w:instrText>
      </w:r>
      <w:r w:rsidRPr="00C87C40">
        <w:rPr>
          <w:lang w:val="ru-RU"/>
        </w:rPr>
        <w:instrText xml:space="preserve"> фор. \* </w:instrText>
      </w:r>
      <w:r>
        <w:instrText>ARABIC</w:instrText>
      </w:r>
      <w:r w:rsidRPr="00C87C40">
        <w:rPr>
          <w:lang w:val="ru-RU"/>
        </w:rPr>
        <w:instrText xml:space="preserve"> </w:instrText>
      </w:r>
      <w:r>
        <w:fldChar w:fldCharType="separate"/>
      </w:r>
      <w:r w:rsidR="009E691E" w:rsidRPr="00BF5097">
        <w:rPr>
          <w:noProof/>
          <w:lang w:val="ru-RU"/>
        </w:rPr>
        <w:t>16</w:t>
      </w:r>
      <w:r>
        <w:fldChar w:fldCharType="end"/>
      </w:r>
      <w:bookmarkEnd w:id="14"/>
    </w:p>
    <w:p w14:paraId="76C75999" w14:textId="77777777" w:rsidR="00D52C78" w:rsidRPr="00D52C78" w:rsidRDefault="00D52C78" w:rsidP="00D52C78">
      <w:pPr>
        <w:ind w:firstLine="284"/>
        <w:jc w:val="both"/>
        <w:rPr>
          <w:sz w:val="24"/>
          <w:szCs w:val="24"/>
          <w:lang w:val="ru-RU"/>
        </w:rPr>
      </w:pPr>
      <w:r w:rsidRPr="00D52C78">
        <w:rPr>
          <w:sz w:val="24"/>
          <w:szCs w:val="24"/>
          <w:lang w:val="ru-RU"/>
        </w:rPr>
        <w:t>где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xml:space="preserve">)| - амплитудно-частотная характеристика фильтра; </w:t>
      </w:r>
      <w:r>
        <w:rPr>
          <w:sz w:val="24"/>
          <w:szCs w:val="24"/>
        </w:rPr>
        <w:sym w:font="Symbol" w:char="F059"/>
      </w:r>
      <w:r w:rsidRPr="00D52C78">
        <w:rPr>
          <w:sz w:val="24"/>
          <w:szCs w:val="24"/>
          <w:lang w:val="ru-RU"/>
        </w:rPr>
        <w:t>(</w:t>
      </w:r>
      <w:r>
        <w:rPr>
          <w:sz w:val="24"/>
          <w:szCs w:val="24"/>
        </w:rPr>
        <w:sym w:font="Symbol" w:char="F077"/>
      </w:r>
      <w:r w:rsidRPr="00D52C78">
        <w:rPr>
          <w:sz w:val="24"/>
          <w:szCs w:val="24"/>
          <w:lang w:val="ru-RU"/>
        </w:rPr>
        <w:t>) - фазовая характеристика фильтра.</w:t>
      </w:r>
    </w:p>
    <w:p w14:paraId="58C54601" w14:textId="77777777" w:rsidR="00D52C78" w:rsidRPr="00C87C40" w:rsidRDefault="00D52C78" w:rsidP="00D52C78">
      <w:pPr>
        <w:ind w:firstLine="284"/>
        <w:jc w:val="both"/>
        <w:rPr>
          <w:sz w:val="24"/>
          <w:szCs w:val="24"/>
          <w:lang w:val="ru-RU"/>
        </w:rPr>
      </w:pPr>
      <w:r w:rsidRPr="00C87C40">
        <w:rPr>
          <w:sz w:val="24"/>
          <w:szCs w:val="24"/>
          <w:lang w:val="ru-RU"/>
        </w:rPr>
        <w:lastRenderedPageBreak/>
        <w:t>Сравнивая (</w:t>
      </w:r>
      <w:r w:rsidR="00C87C40">
        <w:rPr>
          <w:sz w:val="24"/>
          <w:szCs w:val="24"/>
        </w:rPr>
        <w:fldChar w:fldCharType="begin"/>
      </w:r>
      <w:r w:rsidR="00C87C40" w:rsidRPr="00C87C40">
        <w:rPr>
          <w:sz w:val="24"/>
          <w:szCs w:val="24"/>
          <w:lang w:val="ru-RU"/>
        </w:rPr>
        <w:instrText xml:space="preserve"> </w:instrText>
      </w:r>
      <w:r w:rsidR="00C87C40">
        <w:rPr>
          <w:sz w:val="24"/>
          <w:szCs w:val="24"/>
        </w:rPr>
        <w:instrText>REF</w:instrText>
      </w:r>
      <w:r w:rsidR="00C87C40" w:rsidRPr="00C87C40">
        <w:rPr>
          <w:sz w:val="24"/>
          <w:szCs w:val="24"/>
          <w:lang w:val="ru-RU"/>
        </w:rPr>
        <w:instrText xml:space="preserve"> _</w:instrText>
      </w:r>
      <w:r w:rsidR="00C87C40">
        <w:rPr>
          <w:sz w:val="24"/>
          <w:szCs w:val="24"/>
        </w:rPr>
        <w:instrText>Ref</w:instrText>
      </w:r>
      <w:r w:rsidR="00C87C40" w:rsidRPr="00C87C40">
        <w:rPr>
          <w:sz w:val="24"/>
          <w:szCs w:val="24"/>
          <w:lang w:val="ru-RU"/>
        </w:rPr>
        <w:instrText>387322869 \</w:instrText>
      </w:r>
      <w:r w:rsidR="00C87C40">
        <w:rPr>
          <w:sz w:val="24"/>
          <w:szCs w:val="24"/>
        </w:rPr>
        <w:instrText>h</w:instrText>
      </w:r>
      <w:r w:rsidR="00C87C40" w:rsidRPr="00C87C40">
        <w:rPr>
          <w:sz w:val="24"/>
          <w:szCs w:val="24"/>
          <w:lang w:val="ru-RU"/>
        </w:rPr>
        <w:instrText xml:space="preserve"> </w:instrText>
      </w:r>
      <w:r w:rsidR="00C87C40">
        <w:rPr>
          <w:sz w:val="24"/>
          <w:szCs w:val="24"/>
        </w:rPr>
      </w:r>
      <w:r w:rsidR="00C87C40">
        <w:rPr>
          <w:sz w:val="24"/>
          <w:szCs w:val="24"/>
        </w:rPr>
        <w:fldChar w:fldCharType="separate"/>
      </w:r>
      <w:r w:rsidR="00C87C40" w:rsidRPr="00C87C40">
        <w:rPr>
          <w:lang w:val="ru-RU"/>
        </w:rPr>
        <w:t xml:space="preserve">фор. </w:t>
      </w:r>
      <w:r w:rsidR="00C87C40" w:rsidRPr="00C87C40">
        <w:rPr>
          <w:noProof/>
          <w:lang w:val="ru-RU"/>
        </w:rPr>
        <w:t>15</w:t>
      </w:r>
      <w:r w:rsidR="00C87C40">
        <w:rPr>
          <w:sz w:val="24"/>
          <w:szCs w:val="24"/>
        </w:rPr>
        <w:fldChar w:fldCharType="end"/>
      </w:r>
      <w:r w:rsidRPr="00C87C40">
        <w:rPr>
          <w:sz w:val="24"/>
          <w:szCs w:val="24"/>
          <w:lang w:val="ru-RU"/>
        </w:rPr>
        <w:t>) и (</w:t>
      </w:r>
      <w:r w:rsidR="00C87C40">
        <w:rPr>
          <w:sz w:val="24"/>
          <w:szCs w:val="24"/>
        </w:rPr>
        <w:fldChar w:fldCharType="begin"/>
      </w:r>
      <w:r w:rsidR="00C87C40" w:rsidRPr="00C87C40">
        <w:rPr>
          <w:sz w:val="24"/>
          <w:szCs w:val="24"/>
          <w:lang w:val="ru-RU"/>
        </w:rPr>
        <w:instrText xml:space="preserve"> </w:instrText>
      </w:r>
      <w:r w:rsidR="00C87C40">
        <w:rPr>
          <w:sz w:val="24"/>
          <w:szCs w:val="24"/>
        </w:rPr>
        <w:instrText>REF</w:instrText>
      </w:r>
      <w:r w:rsidR="00C87C40" w:rsidRPr="00C87C40">
        <w:rPr>
          <w:sz w:val="24"/>
          <w:szCs w:val="24"/>
          <w:lang w:val="ru-RU"/>
        </w:rPr>
        <w:instrText xml:space="preserve"> _</w:instrText>
      </w:r>
      <w:r w:rsidR="00C87C40">
        <w:rPr>
          <w:sz w:val="24"/>
          <w:szCs w:val="24"/>
        </w:rPr>
        <w:instrText>Ref</w:instrText>
      </w:r>
      <w:r w:rsidR="00C87C40" w:rsidRPr="00C87C40">
        <w:rPr>
          <w:sz w:val="24"/>
          <w:szCs w:val="24"/>
          <w:lang w:val="ru-RU"/>
        </w:rPr>
        <w:instrText>387322875 \</w:instrText>
      </w:r>
      <w:r w:rsidR="00C87C40">
        <w:rPr>
          <w:sz w:val="24"/>
          <w:szCs w:val="24"/>
        </w:rPr>
        <w:instrText>h</w:instrText>
      </w:r>
      <w:r w:rsidR="00C87C40" w:rsidRPr="00C87C40">
        <w:rPr>
          <w:sz w:val="24"/>
          <w:szCs w:val="24"/>
          <w:lang w:val="ru-RU"/>
        </w:rPr>
        <w:instrText xml:space="preserve"> </w:instrText>
      </w:r>
      <w:r w:rsidR="00C87C40">
        <w:rPr>
          <w:sz w:val="24"/>
          <w:szCs w:val="24"/>
        </w:rPr>
      </w:r>
      <w:r w:rsidR="00C87C40">
        <w:rPr>
          <w:sz w:val="24"/>
          <w:szCs w:val="24"/>
        </w:rPr>
        <w:fldChar w:fldCharType="separate"/>
      </w:r>
      <w:r w:rsidR="00C87C40" w:rsidRPr="00C87C40">
        <w:rPr>
          <w:lang w:val="ru-RU"/>
        </w:rPr>
        <w:t xml:space="preserve">фор. </w:t>
      </w:r>
      <w:r w:rsidR="00C87C40" w:rsidRPr="00C87C40">
        <w:rPr>
          <w:noProof/>
          <w:lang w:val="ru-RU"/>
        </w:rPr>
        <w:t>16</w:t>
      </w:r>
      <w:r w:rsidR="00C87C40">
        <w:rPr>
          <w:sz w:val="24"/>
          <w:szCs w:val="24"/>
        </w:rPr>
        <w:fldChar w:fldCharType="end"/>
      </w:r>
      <w:r w:rsidRPr="00C87C40">
        <w:rPr>
          <w:sz w:val="24"/>
          <w:szCs w:val="24"/>
          <w:lang w:val="ru-RU"/>
        </w:rPr>
        <w:t>) находим</w:t>
      </w:r>
    </w:p>
    <w:p w14:paraId="231B8548" w14:textId="77777777" w:rsidR="00C87C40" w:rsidRDefault="00C87C40" w:rsidP="00C87C40">
      <w:pPr>
        <w:keepNext/>
        <w:ind w:firstLine="284"/>
        <w:jc w:val="center"/>
      </w:pPr>
      <w:r>
        <w:rPr>
          <w:position w:val="-66"/>
          <w:sz w:val="24"/>
          <w:szCs w:val="24"/>
        </w:rPr>
        <w:object w:dxaOrig="3019" w:dyaOrig="1500" w14:anchorId="6F2025E6">
          <v:shape id="_x0000_i1043" type="#_x0000_t75" style="width:150.75pt;height:75pt;mso-wrap-distance-left:9.35pt;mso-wrap-distance-top:0;mso-wrap-distance-right:9.35pt;mso-wrap-distance-bottom:0;mso-position-horizontal:absolute;mso-position-horizontal-relative:page;mso-position-vertical:absolute;mso-position-vertical-relative:text" o:ole="" o:allowincell="f" o:allowoverlap="f">
            <v:imagedata r:id="rId44" o:title=""/>
          </v:shape>
          <o:OLEObject Type="Embed" ProgID="Equation.3" ShapeID="_x0000_i1043" DrawAspect="Content" ObjectID="_1462104636" r:id="rId45"/>
        </w:object>
      </w:r>
    </w:p>
    <w:p w14:paraId="71D4EABA" w14:textId="77777777" w:rsidR="00C87C40" w:rsidRDefault="00C87C40" w:rsidP="00C87C40">
      <w:pPr>
        <w:pStyle w:val="Caption"/>
        <w:jc w:val="center"/>
      </w:pPr>
      <w:bookmarkStart w:id="15" w:name="_Ref387322968"/>
      <w:proofErr w:type="spellStart"/>
      <w:proofErr w:type="gramStart"/>
      <w:r>
        <w:t>фор</w:t>
      </w:r>
      <w:proofErr w:type="spellEnd"/>
      <w:proofErr w:type="gramEnd"/>
      <w:r>
        <w:t xml:space="preserve">. </w:t>
      </w:r>
      <w:fldSimple w:instr=" SEQ фор. \* ARABIC ">
        <w:r w:rsidR="009E691E">
          <w:rPr>
            <w:noProof/>
          </w:rPr>
          <w:t>17</w:t>
        </w:r>
      </w:fldSimple>
      <w:bookmarkEnd w:id="15"/>
    </w:p>
    <w:p w14:paraId="103DDE08" w14:textId="77777777" w:rsidR="00D52C78" w:rsidRDefault="00C87C40" w:rsidP="00C87C40">
      <w:pPr>
        <w:pStyle w:val="Caption"/>
        <w:jc w:val="center"/>
        <w:rPr>
          <w:sz w:val="24"/>
          <w:szCs w:val="24"/>
        </w:rPr>
      </w:pPr>
      <w:proofErr w:type="spellStart"/>
      <w:proofErr w:type="gramStart"/>
      <w:r>
        <w:t>фор</w:t>
      </w:r>
      <w:proofErr w:type="spellEnd"/>
      <w:proofErr w:type="gramEnd"/>
      <w:r>
        <w:t xml:space="preserve">. </w:t>
      </w:r>
      <w:fldSimple w:instr=" SEQ фор. \* ARABIC ">
        <w:r w:rsidR="009E691E">
          <w:rPr>
            <w:noProof/>
          </w:rPr>
          <w:t>18</w:t>
        </w:r>
      </w:fldSimple>
    </w:p>
    <w:p w14:paraId="307B8125" w14:textId="77777777" w:rsidR="00D52C78" w:rsidRPr="00D52C78" w:rsidRDefault="00D52C78" w:rsidP="00D52C78">
      <w:pPr>
        <w:ind w:firstLine="284"/>
        <w:jc w:val="right"/>
        <w:rPr>
          <w:sz w:val="24"/>
          <w:szCs w:val="24"/>
          <w:lang w:val="ru-RU"/>
        </w:rPr>
      </w:pPr>
    </w:p>
    <w:p w14:paraId="0D1630AD" w14:textId="77777777" w:rsidR="00D52C78" w:rsidRPr="00D52C78" w:rsidRDefault="00D52C78" w:rsidP="00D52C78">
      <w:pPr>
        <w:ind w:firstLine="284"/>
        <w:jc w:val="both"/>
        <w:rPr>
          <w:sz w:val="24"/>
          <w:szCs w:val="24"/>
          <w:lang w:val="ru-RU"/>
        </w:rPr>
      </w:pPr>
      <w:r w:rsidRPr="00D52C78">
        <w:rPr>
          <w:sz w:val="24"/>
          <w:szCs w:val="24"/>
          <w:lang w:val="ru-RU"/>
        </w:rPr>
        <w:t>Из (</w:t>
      </w:r>
      <w:r w:rsidR="00C87C40">
        <w:rPr>
          <w:sz w:val="24"/>
          <w:szCs w:val="24"/>
          <w:lang w:val="ru-RU"/>
        </w:rPr>
        <w:fldChar w:fldCharType="begin"/>
      </w:r>
      <w:r w:rsidR="00C87C40">
        <w:rPr>
          <w:sz w:val="24"/>
          <w:szCs w:val="24"/>
          <w:lang w:val="ru-RU"/>
        </w:rPr>
        <w:instrText xml:space="preserve"> REF _Ref387322968 \h </w:instrText>
      </w:r>
      <w:r w:rsidR="00C87C40">
        <w:rPr>
          <w:sz w:val="24"/>
          <w:szCs w:val="24"/>
          <w:lang w:val="ru-RU"/>
        </w:rPr>
      </w:r>
      <w:r w:rsidR="00C87C40">
        <w:rPr>
          <w:sz w:val="24"/>
          <w:szCs w:val="24"/>
          <w:lang w:val="ru-RU"/>
        </w:rPr>
        <w:fldChar w:fldCharType="separate"/>
      </w:r>
      <w:r w:rsidR="00C87C40" w:rsidRPr="00C87C40">
        <w:rPr>
          <w:lang w:val="ru-RU"/>
        </w:rPr>
        <w:t xml:space="preserve">фор. </w:t>
      </w:r>
      <w:r w:rsidR="00C87C40" w:rsidRPr="00C87C40">
        <w:rPr>
          <w:noProof/>
          <w:lang w:val="ru-RU"/>
        </w:rPr>
        <w:t>17</w:t>
      </w:r>
      <w:r w:rsidR="00C87C40">
        <w:rPr>
          <w:sz w:val="24"/>
          <w:szCs w:val="24"/>
          <w:lang w:val="ru-RU"/>
        </w:rPr>
        <w:fldChar w:fldCharType="end"/>
      </w:r>
      <w:r w:rsidRPr="00D52C78">
        <w:rPr>
          <w:sz w:val="24"/>
          <w:szCs w:val="24"/>
          <w:lang w:val="ru-RU"/>
        </w:rPr>
        <w:t xml:space="preserve">) следует, что </w:t>
      </w:r>
      <w:proofErr w:type="spellStart"/>
      <w:r w:rsidRPr="00D52C78">
        <w:rPr>
          <w:sz w:val="24"/>
          <w:szCs w:val="24"/>
          <w:lang w:val="ru-RU"/>
        </w:rPr>
        <w:t>амплитудно</w:t>
      </w:r>
      <w:proofErr w:type="spellEnd"/>
      <w:r w:rsidRPr="00D52C78">
        <w:rPr>
          <w:sz w:val="24"/>
          <w:szCs w:val="24"/>
          <w:lang w:val="ru-RU"/>
        </w:rPr>
        <w:t xml:space="preserve"> частотная характеристика согласованного фильтра с точностью до постоянной совпадает с амплитудным спектром сигнала.</w:t>
      </w:r>
    </w:p>
    <w:p w14:paraId="27561439" w14:textId="77777777" w:rsidR="00D52C78" w:rsidRPr="00D52C78" w:rsidRDefault="00D52C78" w:rsidP="00D52C78">
      <w:pPr>
        <w:ind w:firstLine="284"/>
        <w:jc w:val="both"/>
        <w:rPr>
          <w:sz w:val="24"/>
          <w:szCs w:val="24"/>
          <w:lang w:val="ru-RU"/>
        </w:rPr>
      </w:pPr>
      <w:r w:rsidRPr="00D52C78">
        <w:rPr>
          <w:sz w:val="24"/>
          <w:szCs w:val="24"/>
          <w:lang w:val="ru-RU"/>
        </w:rPr>
        <w:t xml:space="preserve">Фазовая характеристика согласованного фильтра определяется двумя слагаемыми. Первое из них - </w:t>
      </w:r>
      <w:r>
        <w:rPr>
          <w:sz w:val="24"/>
          <w:szCs w:val="24"/>
        </w:rPr>
        <w:sym w:font="Symbol" w:char="F06A"/>
      </w:r>
      <w:r w:rsidRPr="00D52C78">
        <w:rPr>
          <w:sz w:val="24"/>
          <w:szCs w:val="24"/>
          <w:lang w:val="ru-RU"/>
        </w:rPr>
        <w:t>(</w:t>
      </w:r>
      <w:r>
        <w:rPr>
          <w:sz w:val="24"/>
          <w:szCs w:val="24"/>
        </w:rPr>
        <w:sym w:font="Symbol" w:char="F077"/>
      </w:r>
      <w:r w:rsidRPr="00D52C78">
        <w:rPr>
          <w:sz w:val="24"/>
          <w:szCs w:val="24"/>
          <w:lang w:val="ru-RU"/>
        </w:rPr>
        <w:t xml:space="preserve">) равно фазовому спектру сигнала, взятому с противоположным знаком. Назначение его в </w:t>
      </w:r>
      <w:proofErr w:type="gramStart"/>
      <w:r w:rsidRPr="00D52C78">
        <w:rPr>
          <w:sz w:val="24"/>
          <w:szCs w:val="24"/>
          <w:lang w:val="ru-RU"/>
        </w:rPr>
        <w:t>том</w:t>
      </w:r>
      <w:proofErr w:type="gramEnd"/>
      <w:r w:rsidRPr="00D52C78">
        <w:rPr>
          <w:sz w:val="24"/>
          <w:szCs w:val="24"/>
          <w:lang w:val="ru-RU"/>
        </w:rPr>
        <w:t xml:space="preserve"> чтобы компенсировать фазовые сдвиги различных составляющих сигнала. В результате в некоторый момент времени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2C528B1A" w14:textId="77777777" w:rsidR="00D52C78" w:rsidRPr="00D52C78" w:rsidRDefault="00D52C78" w:rsidP="00D52C78">
      <w:pPr>
        <w:ind w:firstLine="284"/>
        <w:jc w:val="both"/>
        <w:rPr>
          <w:sz w:val="24"/>
          <w:szCs w:val="24"/>
          <w:lang w:val="ru-RU"/>
        </w:rPr>
      </w:pPr>
      <w:r w:rsidRPr="00D52C78">
        <w:rPr>
          <w:sz w:val="24"/>
          <w:szCs w:val="24"/>
          <w:lang w:val="ru-RU"/>
        </w:rPr>
        <w:t xml:space="preserve">Второе слагаемое - </w:t>
      </w:r>
      <w:r>
        <w:rPr>
          <w:sz w:val="24"/>
          <w:szCs w:val="24"/>
        </w:rPr>
        <w:sym w:font="Symbol" w:char="F077"/>
      </w:r>
      <w:r>
        <w:rPr>
          <w:sz w:val="24"/>
          <w:szCs w:val="24"/>
        </w:rPr>
        <w:t>t</w:t>
      </w:r>
      <w:r w:rsidRPr="00D52C78">
        <w:rPr>
          <w:sz w:val="24"/>
          <w:szCs w:val="24"/>
          <w:vertAlign w:val="subscript"/>
          <w:lang w:val="ru-RU"/>
        </w:rPr>
        <w:t>0</w:t>
      </w:r>
      <w:r w:rsidRPr="00D52C78">
        <w:rPr>
          <w:sz w:val="24"/>
          <w:szCs w:val="24"/>
          <w:lang w:val="ru-RU"/>
        </w:rPr>
        <w:t xml:space="preserve"> обеспечивает задержку момента совпадения </w:t>
      </w:r>
      <w:proofErr w:type="gramStart"/>
      <w:r w:rsidRPr="00D52C78">
        <w:rPr>
          <w:sz w:val="24"/>
          <w:szCs w:val="24"/>
          <w:lang w:val="ru-RU"/>
        </w:rPr>
        <w:t>фаз</w:t>
      </w:r>
      <w:proofErr w:type="gramEnd"/>
      <w:r w:rsidRPr="00D52C78">
        <w:rPr>
          <w:sz w:val="24"/>
          <w:szCs w:val="24"/>
          <w:lang w:val="ru-RU"/>
        </w:rPr>
        <w:t xml:space="preserve"> составляющих сигнала на величину </w:t>
      </w:r>
      <w:r>
        <w:rPr>
          <w:sz w:val="24"/>
          <w:szCs w:val="24"/>
        </w:rPr>
        <w:t>t</w:t>
      </w:r>
      <w:r w:rsidRPr="00D52C78">
        <w:rPr>
          <w:sz w:val="24"/>
          <w:szCs w:val="24"/>
          <w:vertAlign w:val="subscript"/>
          <w:lang w:val="ru-RU"/>
        </w:rPr>
        <w:t>0</w:t>
      </w:r>
      <w:r w:rsidRPr="00D52C78">
        <w:rPr>
          <w:sz w:val="24"/>
          <w:szCs w:val="24"/>
          <w:lang w:val="ru-RU"/>
        </w:rPr>
        <w:t xml:space="preserve">. Понятно, что значение </w:t>
      </w:r>
      <w:r>
        <w:rPr>
          <w:sz w:val="24"/>
          <w:szCs w:val="24"/>
        </w:rPr>
        <w:t>t</w:t>
      </w:r>
      <w:r w:rsidRPr="00D52C78">
        <w:rPr>
          <w:sz w:val="24"/>
          <w:szCs w:val="24"/>
          <w:vertAlign w:val="subscript"/>
          <w:lang w:val="ru-RU"/>
        </w:rPr>
        <w:t>0</w:t>
      </w:r>
      <w:r w:rsidRPr="00D52C78">
        <w:rPr>
          <w:sz w:val="24"/>
          <w:szCs w:val="24"/>
          <w:lang w:val="ru-RU"/>
        </w:rPr>
        <w:t xml:space="preserve"> не может быть меньше длительности обрабатываемого сигнала.</w:t>
      </w:r>
    </w:p>
    <w:p w14:paraId="75AF275A" w14:textId="77777777" w:rsidR="00D52C78" w:rsidRPr="00D52C78" w:rsidRDefault="00D52C78" w:rsidP="00D52C78">
      <w:pPr>
        <w:ind w:firstLine="284"/>
        <w:jc w:val="both"/>
        <w:rPr>
          <w:sz w:val="24"/>
          <w:szCs w:val="24"/>
          <w:lang w:val="ru-RU"/>
        </w:rPr>
      </w:pPr>
      <w:r w:rsidRPr="00D52C78">
        <w:rPr>
          <w:sz w:val="24"/>
          <w:szCs w:val="24"/>
          <w:lang w:val="ru-RU"/>
        </w:rPr>
        <w:t>Напряжение на выходе согласованного фильтра</w:t>
      </w:r>
    </w:p>
    <w:p w14:paraId="5B85AFC4" w14:textId="77777777" w:rsidR="00D52C78" w:rsidRPr="00D52C78" w:rsidRDefault="00D52C78" w:rsidP="00C87C40">
      <w:pPr>
        <w:framePr w:w="525" w:h="577" w:hSpace="180" w:wrap="auto" w:vAnchor="text" w:hAnchor="page" w:x="10713" w:y="737"/>
        <w:jc w:val="center"/>
        <w:rPr>
          <w:lang w:val="ru-RU"/>
        </w:rPr>
      </w:pPr>
    </w:p>
    <w:p w14:paraId="32B4C6A6" w14:textId="77777777" w:rsidR="00C87C40" w:rsidRDefault="00C87C40" w:rsidP="00C87C40">
      <w:pPr>
        <w:keepNext/>
        <w:ind w:firstLine="284"/>
        <w:jc w:val="center"/>
      </w:pPr>
      <w:r>
        <w:rPr>
          <w:position w:val="-74"/>
          <w:sz w:val="24"/>
          <w:szCs w:val="24"/>
        </w:rPr>
        <w:object w:dxaOrig="8520" w:dyaOrig="1660" w14:anchorId="3F5AEB74">
          <v:shape id="_x0000_i1044" type="#_x0000_t75" style="width:426pt;height:83.25pt;mso-wrap-distance-left:9.35pt;mso-wrap-distance-top:0;mso-wrap-distance-right:9.35pt;mso-wrap-distance-bottom:0;mso-position-horizontal:absolute;mso-position-horizontal-relative:text;mso-position-vertical:absolute;mso-position-vertical-relative:text" o:ole="" o:allowincell="f" o:allowoverlap="f">
            <v:imagedata r:id="rId46" o:title=""/>
          </v:shape>
          <o:OLEObject Type="Embed" ProgID="Equation.3" ShapeID="_x0000_i1044" DrawAspect="Content" ObjectID="_1462104637" r:id="rId47"/>
        </w:object>
      </w:r>
    </w:p>
    <w:p w14:paraId="5C359CFA" w14:textId="77777777" w:rsidR="00D52C78" w:rsidRPr="00C87C40" w:rsidRDefault="00C87C40" w:rsidP="00C87C40">
      <w:pPr>
        <w:pStyle w:val="Caption"/>
        <w:jc w:val="center"/>
        <w:rPr>
          <w:sz w:val="24"/>
          <w:szCs w:val="24"/>
          <w:lang w:val="ru-RU"/>
        </w:rPr>
      </w:pPr>
      <w:bookmarkStart w:id="16" w:name="_Ref387323004"/>
      <w:r w:rsidRPr="00C87C40">
        <w:rPr>
          <w:lang w:val="ru-RU"/>
        </w:rPr>
        <w:t xml:space="preserve">фор. </w:t>
      </w:r>
      <w:r>
        <w:fldChar w:fldCharType="begin"/>
      </w:r>
      <w:r w:rsidRPr="00C87C40">
        <w:rPr>
          <w:lang w:val="ru-RU"/>
        </w:rPr>
        <w:instrText xml:space="preserve"> </w:instrText>
      </w:r>
      <w:r>
        <w:instrText>SEQ</w:instrText>
      </w:r>
      <w:r w:rsidRPr="00C87C40">
        <w:rPr>
          <w:lang w:val="ru-RU"/>
        </w:rPr>
        <w:instrText xml:space="preserve"> фор. \* </w:instrText>
      </w:r>
      <w:r>
        <w:instrText>ARABIC</w:instrText>
      </w:r>
      <w:r w:rsidRPr="00C87C40">
        <w:rPr>
          <w:lang w:val="ru-RU"/>
        </w:rPr>
        <w:instrText xml:space="preserve"> </w:instrText>
      </w:r>
      <w:r>
        <w:fldChar w:fldCharType="separate"/>
      </w:r>
      <w:r w:rsidR="009E691E">
        <w:rPr>
          <w:noProof/>
        </w:rPr>
        <w:t>19</w:t>
      </w:r>
      <w:r>
        <w:fldChar w:fldCharType="end"/>
      </w:r>
      <w:bookmarkEnd w:id="16"/>
    </w:p>
    <w:p w14:paraId="0FD41863" w14:textId="77777777" w:rsidR="00D52C78" w:rsidRPr="00D52C78" w:rsidRDefault="00D52C78" w:rsidP="00D52C78">
      <w:pPr>
        <w:ind w:firstLine="284"/>
        <w:jc w:val="both"/>
        <w:rPr>
          <w:sz w:val="24"/>
          <w:szCs w:val="24"/>
          <w:lang w:val="ru-RU"/>
        </w:rPr>
      </w:pPr>
      <w:r w:rsidRPr="00D52C78">
        <w:rPr>
          <w:sz w:val="24"/>
          <w:szCs w:val="24"/>
          <w:lang w:val="ru-RU"/>
        </w:rPr>
        <w:t>Из (</w:t>
      </w:r>
      <w:r w:rsidR="00C87C40">
        <w:rPr>
          <w:sz w:val="24"/>
          <w:szCs w:val="24"/>
          <w:lang w:val="ru-RU"/>
        </w:rPr>
        <w:fldChar w:fldCharType="begin"/>
      </w:r>
      <w:r w:rsidR="00C87C40">
        <w:rPr>
          <w:sz w:val="24"/>
          <w:szCs w:val="24"/>
          <w:lang w:val="ru-RU"/>
        </w:rPr>
        <w:instrText xml:space="preserve"> REF _Ref387323004 \h </w:instrText>
      </w:r>
      <w:r w:rsidR="00C87C40">
        <w:rPr>
          <w:sz w:val="24"/>
          <w:szCs w:val="24"/>
          <w:lang w:val="ru-RU"/>
        </w:rPr>
      </w:r>
      <w:r w:rsidR="00C87C40">
        <w:rPr>
          <w:sz w:val="24"/>
          <w:szCs w:val="24"/>
          <w:lang w:val="ru-RU"/>
        </w:rPr>
        <w:fldChar w:fldCharType="separate"/>
      </w:r>
      <w:r w:rsidR="00C87C40" w:rsidRPr="00C87C40">
        <w:rPr>
          <w:lang w:val="ru-RU"/>
        </w:rPr>
        <w:t xml:space="preserve">фор. </w:t>
      </w:r>
      <w:r w:rsidR="00C87C40" w:rsidRPr="00C87C40">
        <w:rPr>
          <w:noProof/>
          <w:lang w:val="ru-RU"/>
        </w:rPr>
        <w:t>19</w:t>
      </w:r>
      <w:r w:rsidR="00C87C40">
        <w:rPr>
          <w:sz w:val="24"/>
          <w:szCs w:val="24"/>
          <w:lang w:val="ru-RU"/>
        </w:rPr>
        <w:fldChar w:fldCharType="end"/>
      </w:r>
      <w:r w:rsidRPr="00D52C78">
        <w:rPr>
          <w:sz w:val="24"/>
          <w:szCs w:val="24"/>
          <w:lang w:val="ru-RU"/>
        </w:rPr>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6B84137" w14:textId="77777777" w:rsidR="00D52C78" w:rsidRPr="00D52C78" w:rsidRDefault="00D52C78" w:rsidP="00D52C78">
      <w:pPr>
        <w:ind w:firstLine="284"/>
        <w:jc w:val="both"/>
        <w:rPr>
          <w:sz w:val="24"/>
          <w:szCs w:val="24"/>
          <w:lang w:val="ru-RU"/>
        </w:rPr>
      </w:pPr>
      <w:r w:rsidRPr="00D52C78">
        <w:rPr>
          <w:sz w:val="24"/>
          <w:szCs w:val="24"/>
          <w:lang w:val="ru-RU"/>
        </w:rPr>
        <w:lastRenderedPageBreak/>
        <w:t xml:space="preserve">Максимальное значение </w:t>
      </w:r>
      <w:r>
        <w:rPr>
          <w:sz w:val="24"/>
          <w:szCs w:val="24"/>
        </w:rPr>
        <w:t>u</w:t>
      </w:r>
      <w:proofErr w:type="spellStart"/>
      <w:r w:rsidRPr="00D52C78">
        <w:rPr>
          <w:sz w:val="24"/>
          <w:szCs w:val="24"/>
          <w:vertAlign w:val="subscript"/>
          <w:lang w:val="ru-RU"/>
        </w:rPr>
        <w:t>вых</w:t>
      </w:r>
      <w:proofErr w:type="spellEnd"/>
      <w:r w:rsidRPr="00D52C78">
        <w:rPr>
          <w:sz w:val="24"/>
          <w:szCs w:val="24"/>
          <w:lang w:val="ru-RU"/>
        </w:rPr>
        <w:t>(</w:t>
      </w:r>
      <w:r>
        <w:rPr>
          <w:sz w:val="24"/>
          <w:szCs w:val="24"/>
        </w:rPr>
        <w:t>t</w:t>
      </w:r>
      <w:r w:rsidRPr="00D52C78">
        <w:rPr>
          <w:sz w:val="24"/>
          <w:szCs w:val="24"/>
          <w:lang w:val="ru-RU"/>
        </w:rPr>
        <w:t xml:space="preserve">) принимает в момент времени </w:t>
      </w:r>
      <w:r>
        <w:rPr>
          <w:sz w:val="24"/>
          <w:szCs w:val="24"/>
        </w:rPr>
        <w:t>t</w:t>
      </w:r>
      <w:r w:rsidRPr="00D52C78">
        <w:rPr>
          <w:sz w:val="24"/>
          <w:szCs w:val="24"/>
          <w:lang w:val="ru-RU"/>
        </w:rPr>
        <w:t>=</w:t>
      </w:r>
      <w:r>
        <w:rPr>
          <w:sz w:val="24"/>
          <w:szCs w:val="24"/>
        </w:rPr>
        <w:t>t</w:t>
      </w:r>
      <w:proofErr w:type="gramStart"/>
      <w:r w:rsidRPr="00D52C78">
        <w:rPr>
          <w:sz w:val="24"/>
          <w:szCs w:val="24"/>
          <w:vertAlign w:val="subscript"/>
          <w:lang w:val="ru-RU"/>
        </w:rPr>
        <w:t>0</w:t>
      </w:r>
      <w:r w:rsidRPr="00D52C78">
        <w:rPr>
          <w:sz w:val="24"/>
          <w:szCs w:val="24"/>
          <w:lang w:val="ru-RU"/>
        </w:rPr>
        <w:t>..</w:t>
      </w:r>
      <w:proofErr w:type="gramEnd"/>
      <w:r w:rsidRPr="00D52C78">
        <w:rPr>
          <w:sz w:val="24"/>
          <w:szCs w:val="24"/>
          <w:lang w:val="ru-RU"/>
        </w:rPr>
        <w:t xml:space="preserve"> Еще раз подчеркнем, что значение </w:t>
      </w:r>
      <w:r>
        <w:rPr>
          <w:sz w:val="24"/>
          <w:szCs w:val="24"/>
        </w:rPr>
        <w:t>t</w:t>
      </w:r>
      <w:r w:rsidRPr="00D52C78">
        <w:rPr>
          <w:sz w:val="24"/>
          <w:szCs w:val="24"/>
          <w:vertAlign w:val="subscript"/>
          <w:lang w:val="ru-RU"/>
        </w:rPr>
        <w:t>0</w:t>
      </w:r>
      <w:r w:rsidRPr="00D52C78">
        <w:rPr>
          <w:sz w:val="24"/>
          <w:szCs w:val="24"/>
          <w:lang w:val="ru-RU"/>
        </w:rPr>
        <w:t xml:space="preserve"> должно быть больше или равно длительности сигнала, т.е. максимум </w:t>
      </w:r>
      <w:r>
        <w:rPr>
          <w:sz w:val="24"/>
          <w:szCs w:val="24"/>
        </w:rPr>
        <w:t>u</w:t>
      </w:r>
      <w:proofErr w:type="spellStart"/>
      <w:r w:rsidRPr="00D52C78">
        <w:rPr>
          <w:sz w:val="24"/>
          <w:szCs w:val="24"/>
          <w:vertAlign w:val="subscript"/>
          <w:lang w:val="ru-RU"/>
        </w:rPr>
        <w:t>вых</w:t>
      </w:r>
      <w:proofErr w:type="spellEnd"/>
      <w:r w:rsidRPr="00D52C78">
        <w:rPr>
          <w:sz w:val="24"/>
          <w:szCs w:val="24"/>
          <w:lang w:val="ru-RU"/>
        </w:rPr>
        <w:t>(</w:t>
      </w:r>
      <w:r>
        <w:rPr>
          <w:sz w:val="24"/>
          <w:szCs w:val="24"/>
        </w:rPr>
        <w:t>t</w:t>
      </w:r>
      <w:r w:rsidRPr="00D52C78">
        <w:rPr>
          <w:sz w:val="24"/>
          <w:szCs w:val="24"/>
          <w:lang w:val="ru-RU"/>
        </w:rPr>
        <w:t>) достигается только после обработки всего принятого сигнала.</w:t>
      </w:r>
    </w:p>
    <w:p w14:paraId="75AABE1C" w14:textId="77777777" w:rsidR="00D52C78" w:rsidRPr="00D52C78" w:rsidRDefault="00D52C78" w:rsidP="00D52C78">
      <w:pPr>
        <w:ind w:firstLine="284"/>
        <w:jc w:val="both"/>
        <w:rPr>
          <w:sz w:val="24"/>
          <w:szCs w:val="24"/>
          <w:lang w:val="ru-RU"/>
        </w:rPr>
      </w:pPr>
      <w:r w:rsidRPr="00D52C78">
        <w:rPr>
          <w:sz w:val="24"/>
          <w:szCs w:val="24"/>
          <w:lang w:val="ru-RU"/>
        </w:rPr>
        <w:t xml:space="preserve">Рассмотрим импульсную характеристику </w:t>
      </w:r>
      <w:r>
        <w:rPr>
          <w:sz w:val="24"/>
          <w:szCs w:val="24"/>
        </w:rPr>
        <w:t>h</w:t>
      </w:r>
      <w:r w:rsidRPr="00D52C78">
        <w:rPr>
          <w:sz w:val="24"/>
          <w:szCs w:val="24"/>
          <w:lang w:val="ru-RU"/>
        </w:rPr>
        <w:t>(</w:t>
      </w:r>
      <w:r>
        <w:rPr>
          <w:sz w:val="24"/>
          <w:szCs w:val="24"/>
        </w:rPr>
        <w:t>t</w:t>
      </w:r>
      <w:r w:rsidRPr="00D52C78">
        <w:rPr>
          <w:sz w:val="24"/>
          <w:szCs w:val="24"/>
          <w:lang w:val="ru-RU"/>
        </w:rPr>
        <w:t xml:space="preserve">) согласованного фильтра. Учитывая, что </w:t>
      </w:r>
      <w:r>
        <w:rPr>
          <w:sz w:val="24"/>
          <w:szCs w:val="24"/>
        </w:rPr>
        <w:t>h</w:t>
      </w:r>
      <w:r w:rsidRPr="00D52C78">
        <w:rPr>
          <w:sz w:val="24"/>
          <w:szCs w:val="24"/>
          <w:lang w:val="ru-RU"/>
        </w:rPr>
        <w:t>(</w:t>
      </w:r>
      <w:r>
        <w:rPr>
          <w:sz w:val="24"/>
          <w:szCs w:val="24"/>
        </w:rPr>
        <w:t>t</w:t>
      </w:r>
      <w:r w:rsidRPr="00D52C78">
        <w:rPr>
          <w:sz w:val="24"/>
          <w:szCs w:val="24"/>
          <w:lang w:val="ru-RU"/>
        </w:rPr>
        <w:t xml:space="preserve">) любого фильтра связано </w:t>
      </w:r>
      <w:r>
        <w:rPr>
          <w:sz w:val="24"/>
          <w:szCs w:val="24"/>
        </w:rPr>
        <w:t>K</w:t>
      </w:r>
      <w:r w:rsidRPr="00D52C78">
        <w:rPr>
          <w:sz w:val="24"/>
          <w:szCs w:val="24"/>
          <w:lang w:val="ru-RU"/>
        </w:rPr>
        <w:t>(</w:t>
      </w:r>
      <w:r>
        <w:rPr>
          <w:sz w:val="24"/>
          <w:szCs w:val="24"/>
        </w:rPr>
        <w:t>j</w:t>
      </w:r>
      <w:r>
        <w:rPr>
          <w:sz w:val="24"/>
          <w:szCs w:val="24"/>
        </w:rPr>
        <w:sym w:font="Symbol" w:char="F077"/>
      </w:r>
      <w:r w:rsidRPr="00D52C78">
        <w:rPr>
          <w:sz w:val="24"/>
          <w:szCs w:val="24"/>
          <w:lang w:val="ru-RU"/>
        </w:rPr>
        <w:t>) преобразованием Фурье, находим</w:t>
      </w:r>
    </w:p>
    <w:p w14:paraId="324C1DED" w14:textId="77777777" w:rsidR="009E691E" w:rsidRDefault="009E691E" w:rsidP="009E691E">
      <w:pPr>
        <w:keepNext/>
        <w:ind w:firstLine="284"/>
        <w:jc w:val="center"/>
      </w:pPr>
      <w:r>
        <w:rPr>
          <w:position w:val="-74"/>
          <w:sz w:val="24"/>
          <w:szCs w:val="24"/>
        </w:rPr>
        <w:object w:dxaOrig="7479" w:dyaOrig="1660" w14:anchorId="1E07A792">
          <v:shape id="_x0000_i1045" type="#_x0000_t75" style="width:374.25pt;height:83.25pt;mso-wrap-distance-left:9.35pt;mso-wrap-distance-top:0;mso-wrap-distance-right:9.35pt;mso-wrap-distance-bottom:0;mso-position-horizontal:absolute;mso-position-horizontal-relative:page;mso-position-vertical:absolute;mso-position-vertical-relative:text" o:ole="" o:allowincell="f" o:allowoverlap="f">
            <v:imagedata r:id="rId48" o:title=""/>
          </v:shape>
          <o:OLEObject Type="Embed" ProgID="Equation.3" ShapeID="_x0000_i1045" DrawAspect="Content" ObjectID="_1462104638" r:id="rId49"/>
        </w:object>
      </w:r>
    </w:p>
    <w:p w14:paraId="2D24DA5A" w14:textId="77777777" w:rsidR="00D52C78" w:rsidRPr="009E691E" w:rsidRDefault="009E691E" w:rsidP="009E691E">
      <w:pPr>
        <w:pStyle w:val="Caption"/>
        <w:jc w:val="center"/>
        <w:rPr>
          <w:sz w:val="24"/>
          <w:szCs w:val="24"/>
          <w:lang w:val="ru-RU"/>
        </w:rPr>
      </w:pPr>
      <w:bookmarkStart w:id="17" w:name="_Ref387323049"/>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Pr>
          <w:noProof/>
        </w:rPr>
        <w:t>20</w:t>
      </w:r>
      <w:r>
        <w:fldChar w:fldCharType="end"/>
      </w:r>
      <w:bookmarkEnd w:id="17"/>
    </w:p>
    <w:p w14:paraId="79D96C95" w14:textId="77777777" w:rsidR="00D52C78" w:rsidRPr="00D52C78" w:rsidRDefault="00D52C78" w:rsidP="009E691E">
      <w:pPr>
        <w:ind w:firstLine="284"/>
        <w:jc w:val="both"/>
        <w:rPr>
          <w:sz w:val="24"/>
          <w:szCs w:val="24"/>
          <w:lang w:val="ru-RU"/>
        </w:rPr>
      </w:pPr>
      <w:r w:rsidRPr="00D52C78">
        <w:rPr>
          <w:sz w:val="24"/>
          <w:szCs w:val="24"/>
          <w:lang w:val="ru-RU"/>
        </w:rPr>
        <w:t>Из выражения (</w:t>
      </w:r>
      <w:r w:rsidR="009E691E">
        <w:rPr>
          <w:sz w:val="24"/>
          <w:szCs w:val="24"/>
          <w:lang w:val="ru-RU"/>
        </w:rPr>
        <w:fldChar w:fldCharType="begin"/>
      </w:r>
      <w:r w:rsidR="009E691E">
        <w:rPr>
          <w:sz w:val="24"/>
          <w:szCs w:val="24"/>
          <w:lang w:val="ru-RU"/>
        </w:rPr>
        <w:instrText xml:space="preserve"> REF _Ref387323049 \h </w:instrText>
      </w:r>
      <w:r w:rsidR="009E691E">
        <w:rPr>
          <w:sz w:val="24"/>
          <w:szCs w:val="24"/>
          <w:lang w:val="ru-RU"/>
        </w:rPr>
      </w:r>
      <w:r w:rsidR="009E691E">
        <w:rPr>
          <w:sz w:val="24"/>
          <w:szCs w:val="24"/>
          <w:lang w:val="ru-RU"/>
        </w:rPr>
        <w:fldChar w:fldCharType="separate"/>
      </w:r>
      <w:r w:rsidR="009E691E" w:rsidRPr="009E691E">
        <w:rPr>
          <w:lang w:val="ru-RU"/>
        </w:rPr>
        <w:t xml:space="preserve">фор. </w:t>
      </w:r>
      <w:r w:rsidR="009E691E" w:rsidRPr="009E691E">
        <w:rPr>
          <w:noProof/>
          <w:lang w:val="ru-RU"/>
        </w:rPr>
        <w:t>20</w:t>
      </w:r>
      <w:r w:rsidR="009E691E">
        <w:rPr>
          <w:sz w:val="24"/>
          <w:szCs w:val="24"/>
          <w:lang w:val="ru-RU"/>
        </w:rPr>
        <w:fldChar w:fldCharType="end"/>
      </w:r>
      <w:r w:rsidRPr="00D52C78">
        <w:rPr>
          <w:sz w:val="24"/>
          <w:szCs w:val="24"/>
          <w:lang w:val="ru-RU"/>
        </w:rPr>
        <w:t xml:space="preserve">) следует, что импульсная характеристика согласованного фильтра является зеркальным отображением сигнала </w:t>
      </w:r>
      <w:proofErr w:type="spellStart"/>
      <w:r>
        <w:rPr>
          <w:sz w:val="24"/>
          <w:szCs w:val="24"/>
        </w:rPr>
        <w:t>ts</w:t>
      </w:r>
      <w:proofErr w:type="spellEnd"/>
      <w:r w:rsidRPr="00D52C78">
        <w:rPr>
          <w:sz w:val="24"/>
          <w:szCs w:val="24"/>
          <w:lang w:val="ru-RU"/>
        </w:rPr>
        <w:t>(</w:t>
      </w:r>
      <w:r>
        <w:rPr>
          <w:sz w:val="24"/>
          <w:szCs w:val="24"/>
        </w:rPr>
        <w:t>t</w:t>
      </w:r>
      <w:r w:rsidRPr="00D52C78">
        <w:rPr>
          <w:sz w:val="24"/>
          <w:szCs w:val="24"/>
          <w:lang w:val="ru-RU"/>
        </w:rPr>
        <w:t xml:space="preserve">) относительно прямой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/2 (</w:t>
      </w:r>
      <w:r w:rsidR="009E691E">
        <w:rPr>
          <w:sz w:val="24"/>
          <w:szCs w:val="24"/>
          <w:lang w:val="ru-RU"/>
        </w:rPr>
        <w:fldChar w:fldCharType="begin"/>
      </w:r>
      <w:r w:rsidR="009E691E">
        <w:rPr>
          <w:sz w:val="24"/>
          <w:szCs w:val="24"/>
          <w:lang w:val="ru-RU"/>
        </w:rPr>
        <w:instrText xml:space="preserve"> REF _Ref387323110 \h </w:instrText>
      </w:r>
      <w:r w:rsidR="009E691E">
        <w:rPr>
          <w:sz w:val="24"/>
          <w:szCs w:val="24"/>
          <w:lang w:val="ru-RU"/>
        </w:rPr>
      </w:r>
      <w:r w:rsidR="009E691E">
        <w:rPr>
          <w:sz w:val="24"/>
          <w:szCs w:val="24"/>
          <w:lang w:val="ru-RU"/>
        </w:rPr>
        <w:fldChar w:fldCharType="separate"/>
      </w:r>
      <w:r w:rsidR="009E691E" w:rsidRPr="009E691E">
        <w:rPr>
          <w:lang w:val="ru-RU"/>
        </w:rPr>
        <w:t xml:space="preserve">рис. </w:t>
      </w:r>
      <w:r w:rsidR="009E691E" w:rsidRPr="009E691E">
        <w:rPr>
          <w:noProof/>
          <w:lang w:val="ru-RU"/>
        </w:rPr>
        <w:t>1</w:t>
      </w:r>
      <w:r w:rsidR="009E691E">
        <w:rPr>
          <w:sz w:val="24"/>
          <w:szCs w:val="24"/>
          <w:lang w:val="ru-RU"/>
        </w:rPr>
        <w:fldChar w:fldCharType="end"/>
      </w:r>
      <w:r w:rsidRPr="00D52C78">
        <w:rPr>
          <w:sz w:val="24"/>
          <w:szCs w:val="24"/>
          <w:lang w:val="ru-RU"/>
        </w:rPr>
        <w:t>).</w:t>
      </w:r>
    </w:p>
    <w:p w14:paraId="252791AF" w14:textId="77777777" w:rsidR="009E691E" w:rsidRDefault="009E691E" w:rsidP="009E691E">
      <w:pPr>
        <w:keepNext/>
        <w:ind w:firstLine="284"/>
        <w:jc w:val="center"/>
      </w:pPr>
      <w:r>
        <w:rPr>
          <w:noProof/>
        </w:rPr>
        <w:drawing>
          <wp:inline distT="0" distB="0" distL="0" distR="0" wp14:anchorId="26B44B21" wp14:editId="6DB3089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0C9C4B" w14:textId="77777777" w:rsidR="00D52C78" w:rsidRPr="00D52C78" w:rsidRDefault="009E691E" w:rsidP="009E691E">
      <w:pPr>
        <w:pStyle w:val="Caption"/>
        <w:jc w:val="center"/>
        <w:rPr>
          <w:sz w:val="24"/>
          <w:szCs w:val="24"/>
          <w:lang w:val="ru-RU"/>
        </w:rPr>
      </w:pPr>
      <w:bookmarkStart w:id="18" w:name="_Ref387323110"/>
      <w:proofErr w:type="spellStart"/>
      <w:proofErr w:type="gramStart"/>
      <w:r>
        <w:t>рис</w:t>
      </w:r>
      <w:proofErr w:type="spellEnd"/>
      <w:proofErr w:type="gramEnd"/>
      <w:r>
        <w:t xml:space="preserve">. </w:t>
      </w:r>
      <w:fldSimple w:instr=" SEQ рис. \* ARABIC ">
        <w:r>
          <w:rPr>
            <w:noProof/>
          </w:rPr>
          <w:t>1</w:t>
        </w:r>
      </w:fldSimple>
      <w:bookmarkEnd w:id="18"/>
    </w:p>
    <w:p w14:paraId="50D4F284" w14:textId="77777777" w:rsidR="00D52C78" w:rsidRDefault="00D52C78" w:rsidP="00D52C78">
      <w:pPr>
        <w:framePr w:hSpace="180" w:wrap="auto" w:vAnchor="text" w:hAnchor="page" w:x="4468" w:y="53"/>
        <w:ind w:firstLine="284"/>
        <w:jc w:val="center"/>
      </w:pPr>
    </w:p>
    <w:p w14:paraId="146882CE" w14:textId="77777777" w:rsidR="00D52C78" w:rsidRDefault="00D52C78" w:rsidP="00D52C78">
      <w:pPr>
        <w:pStyle w:val="Caption"/>
        <w:jc w:val="center"/>
      </w:pPr>
    </w:p>
    <w:p w14:paraId="086ECBF1" w14:textId="77777777" w:rsidR="00D52C78" w:rsidRPr="00D52C78" w:rsidRDefault="00D52C78" w:rsidP="00D52C78">
      <w:pPr>
        <w:ind w:firstLine="284"/>
        <w:jc w:val="both"/>
        <w:rPr>
          <w:sz w:val="24"/>
          <w:szCs w:val="24"/>
          <w:lang w:val="ru-RU"/>
        </w:rPr>
      </w:pPr>
      <w:r w:rsidRPr="00D52C78">
        <w:rPr>
          <w:sz w:val="24"/>
          <w:szCs w:val="24"/>
          <w:lang w:val="ru-RU"/>
        </w:rPr>
        <w:t xml:space="preserve">Учитывая условие физической реализуемости фильтра </w:t>
      </w:r>
      <w:r>
        <w:rPr>
          <w:sz w:val="24"/>
          <w:szCs w:val="24"/>
        </w:rPr>
        <w:t>h</w:t>
      </w:r>
      <w:r w:rsidRPr="00D52C78">
        <w:rPr>
          <w:sz w:val="24"/>
          <w:szCs w:val="24"/>
          <w:lang w:val="ru-RU"/>
        </w:rPr>
        <w:t>(</w:t>
      </w:r>
      <w:r>
        <w:rPr>
          <w:sz w:val="24"/>
          <w:szCs w:val="24"/>
        </w:rPr>
        <w:t>t</w:t>
      </w:r>
      <w:r w:rsidRPr="00D52C78">
        <w:rPr>
          <w:sz w:val="24"/>
          <w:szCs w:val="24"/>
          <w:lang w:val="ru-RU"/>
        </w:rPr>
        <w:t xml:space="preserve">)=0 при </w:t>
      </w:r>
      <w:proofErr w:type="gramStart"/>
      <w:r>
        <w:rPr>
          <w:sz w:val="24"/>
          <w:szCs w:val="24"/>
        </w:rPr>
        <w:t>t</w:t>
      </w:r>
      <w:r w:rsidRPr="00D52C78">
        <w:rPr>
          <w:sz w:val="24"/>
          <w:szCs w:val="24"/>
          <w:lang w:val="ru-RU"/>
        </w:rPr>
        <w:t>&lt;</w:t>
      </w:r>
      <w:proofErr w:type="gramEnd"/>
      <w:r w:rsidRPr="00D52C78">
        <w:rPr>
          <w:sz w:val="24"/>
          <w:szCs w:val="24"/>
          <w:lang w:val="ru-RU"/>
        </w:rPr>
        <w:t>0, обнаруживаем, что</w:t>
      </w:r>
    </w:p>
    <w:tbl>
      <w:tblPr>
        <w:tblW w:w="8363" w:type="dxa"/>
        <w:tblLayout w:type="fixed"/>
        <w:tblLook w:val="0000" w:firstRow="0" w:lastRow="0" w:firstColumn="0" w:lastColumn="0" w:noHBand="0" w:noVBand="0"/>
      </w:tblPr>
      <w:tblGrid>
        <w:gridCol w:w="3827"/>
        <w:gridCol w:w="3641"/>
        <w:gridCol w:w="895"/>
      </w:tblGrid>
      <w:tr w:rsidR="00D52C78" w14:paraId="27D9172B" w14:textId="77777777" w:rsidTr="009E691E">
        <w:tc>
          <w:tcPr>
            <w:tcW w:w="3827" w:type="dxa"/>
            <w:tcBorders>
              <w:top w:val="nil"/>
              <w:left w:val="nil"/>
              <w:bottom w:val="nil"/>
              <w:right w:val="nil"/>
            </w:tcBorders>
          </w:tcPr>
          <w:p w14:paraId="1D928B62" w14:textId="77777777" w:rsidR="00D52C78" w:rsidRDefault="00D52C78" w:rsidP="009E691E">
            <w:pPr>
              <w:jc w:val="center"/>
              <w:rPr>
                <w:sz w:val="24"/>
                <w:szCs w:val="24"/>
              </w:rPr>
            </w:pPr>
            <w:r>
              <w:rPr>
                <w:sz w:val="24"/>
                <w:szCs w:val="24"/>
              </w:rPr>
              <w:t>s(t</w:t>
            </w:r>
            <w:r>
              <w:rPr>
                <w:sz w:val="24"/>
                <w:szCs w:val="24"/>
                <w:vertAlign w:val="subscript"/>
              </w:rPr>
              <w:t>0</w:t>
            </w:r>
            <w:r>
              <w:rPr>
                <w:sz w:val="24"/>
                <w:szCs w:val="24"/>
              </w:rPr>
              <w:t>-t)=0</w:t>
            </w:r>
          </w:p>
        </w:tc>
        <w:tc>
          <w:tcPr>
            <w:tcW w:w="3641" w:type="dxa"/>
            <w:tcBorders>
              <w:top w:val="nil"/>
              <w:left w:val="nil"/>
              <w:bottom w:val="nil"/>
              <w:right w:val="nil"/>
            </w:tcBorders>
          </w:tcPr>
          <w:p w14:paraId="19F9F63C" w14:textId="77777777" w:rsidR="00D52C78" w:rsidRDefault="00D52C78" w:rsidP="009E691E">
            <w:pPr>
              <w:jc w:val="center"/>
              <w:rPr>
                <w:sz w:val="24"/>
                <w:szCs w:val="24"/>
              </w:rPr>
            </w:pPr>
            <w:proofErr w:type="spellStart"/>
            <w:r>
              <w:rPr>
                <w:sz w:val="24"/>
                <w:szCs w:val="24"/>
              </w:rPr>
              <w:t>при</w:t>
            </w:r>
            <w:proofErr w:type="spellEnd"/>
            <w:r>
              <w:rPr>
                <w:sz w:val="24"/>
                <w:szCs w:val="24"/>
              </w:rPr>
              <w:t xml:space="preserve"> t&lt;0</w:t>
            </w:r>
          </w:p>
        </w:tc>
        <w:tc>
          <w:tcPr>
            <w:tcW w:w="895" w:type="dxa"/>
            <w:tcBorders>
              <w:top w:val="nil"/>
              <w:left w:val="nil"/>
              <w:bottom w:val="nil"/>
              <w:right w:val="nil"/>
            </w:tcBorders>
          </w:tcPr>
          <w:p w14:paraId="25682827" w14:textId="77777777" w:rsidR="00D52C78" w:rsidRDefault="00D52C78" w:rsidP="009E691E">
            <w:pPr>
              <w:jc w:val="right"/>
              <w:rPr>
                <w:sz w:val="24"/>
                <w:szCs w:val="24"/>
              </w:rPr>
            </w:pPr>
          </w:p>
        </w:tc>
      </w:tr>
      <w:tr w:rsidR="00D52C78" w14:paraId="761C45BF" w14:textId="77777777" w:rsidTr="009E691E">
        <w:tc>
          <w:tcPr>
            <w:tcW w:w="3827" w:type="dxa"/>
            <w:tcBorders>
              <w:top w:val="nil"/>
              <w:left w:val="nil"/>
              <w:bottom w:val="nil"/>
              <w:right w:val="nil"/>
            </w:tcBorders>
          </w:tcPr>
          <w:p w14:paraId="4E5A8C89" w14:textId="77777777" w:rsidR="00D52C78" w:rsidRDefault="00D52C78" w:rsidP="009E691E">
            <w:pPr>
              <w:jc w:val="center"/>
              <w:rPr>
                <w:sz w:val="24"/>
                <w:szCs w:val="24"/>
              </w:rPr>
            </w:pPr>
            <w:r>
              <w:rPr>
                <w:sz w:val="24"/>
                <w:szCs w:val="24"/>
              </w:rPr>
              <w:t>s(t)=0</w:t>
            </w:r>
          </w:p>
        </w:tc>
        <w:tc>
          <w:tcPr>
            <w:tcW w:w="3641" w:type="dxa"/>
            <w:tcBorders>
              <w:top w:val="nil"/>
              <w:left w:val="nil"/>
              <w:bottom w:val="nil"/>
              <w:right w:val="nil"/>
            </w:tcBorders>
          </w:tcPr>
          <w:p w14:paraId="02CE3B4A" w14:textId="77777777" w:rsidR="00D52C78" w:rsidRDefault="00D52C78" w:rsidP="009E691E">
            <w:pPr>
              <w:jc w:val="center"/>
              <w:rPr>
                <w:sz w:val="24"/>
                <w:szCs w:val="24"/>
              </w:rPr>
            </w:pPr>
            <w:proofErr w:type="spellStart"/>
            <w:r>
              <w:rPr>
                <w:sz w:val="24"/>
                <w:szCs w:val="24"/>
              </w:rPr>
              <w:t>при</w:t>
            </w:r>
            <w:proofErr w:type="spellEnd"/>
            <w:r>
              <w:rPr>
                <w:sz w:val="24"/>
                <w:szCs w:val="24"/>
              </w:rPr>
              <w:t xml:space="preserve"> t&gt;t</w:t>
            </w:r>
            <w:r>
              <w:rPr>
                <w:sz w:val="24"/>
                <w:szCs w:val="24"/>
                <w:vertAlign w:val="subscript"/>
              </w:rPr>
              <w:t>0</w:t>
            </w:r>
          </w:p>
        </w:tc>
        <w:tc>
          <w:tcPr>
            <w:tcW w:w="895" w:type="dxa"/>
            <w:tcBorders>
              <w:top w:val="nil"/>
              <w:left w:val="nil"/>
              <w:bottom w:val="nil"/>
              <w:right w:val="nil"/>
            </w:tcBorders>
          </w:tcPr>
          <w:p w14:paraId="3CC53F5A" w14:textId="77777777" w:rsidR="00D52C78" w:rsidRDefault="00D52C78" w:rsidP="009E691E">
            <w:pPr>
              <w:keepNext/>
              <w:jc w:val="center"/>
              <w:rPr>
                <w:sz w:val="24"/>
                <w:szCs w:val="24"/>
              </w:rPr>
            </w:pPr>
          </w:p>
        </w:tc>
      </w:tr>
    </w:tbl>
    <w:p w14:paraId="35ACB05D" w14:textId="77777777" w:rsidR="00D52C78" w:rsidRDefault="009E691E" w:rsidP="009E691E">
      <w:pPr>
        <w:pStyle w:val="Caption"/>
        <w:jc w:val="center"/>
        <w:rPr>
          <w:sz w:val="24"/>
          <w:szCs w:val="24"/>
        </w:rPr>
      </w:pPr>
      <w:bookmarkStart w:id="19" w:name="_Ref387323181"/>
      <w:proofErr w:type="spellStart"/>
      <w:proofErr w:type="gramStart"/>
      <w:r>
        <w:t>фор</w:t>
      </w:r>
      <w:proofErr w:type="spellEnd"/>
      <w:proofErr w:type="gramEnd"/>
      <w:r>
        <w:t xml:space="preserve">. </w:t>
      </w:r>
      <w:fldSimple w:instr=" SEQ фор. \* ARABIC ">
        <w:r>
          <w:rPr>
            <w:noProof/>
          </w:rPr>
          <w:t>21</w:t>
        </w:r>
      </w:fldSimple>
      <w:bookmarkEnd w:id="19"/>
    </w:p>
    <w:p w14:paraId="3CF6C2EA" w14:textId="77777777" w:rsidR="009E691E" w:rsidRDefault="00D52C78" w:rsidP="00D52C78">
      <w:pPr>
        <w:ind w:firstLine="284"/>
        <w:jc w:val="both"/>
        <w:rPr>
          <w:sz w:val="24"/>
          <w:szCs w:val="24"/>
          <w:lang w:val="ru-RU"/>
        </w:rPr>
      </w:pPr>
      <w:r w:rsidRPr="00D52C78">
        <w:rPr>
          <w:sz w:val="24"/>
          <w:szCs w:val="24"/>
          <w:lang w:val="ru-RU"/>
        </w:rPr>
        <w:t>Условие (</w:t>
      </w:r>
      <w:r w:rsidR="009E691E">
        <w:rPr>
          <w:sz w:val="24"/>
          <w:szCs w:val="24"/>
          <w:lang w:val="ru-RU"/>
        </w:rPr>
        <w:fldChar w:fldCharType="begin"/>
      </w:r>
      <w:r w:rsidR="009E691E">
        <w:rPr>
          <w:sz w:val="24"/>
          <w:szCs w:val="24"/>
          <w:lang w:val="ru-RU"/>
        </w:rPr>
        <w:instrText xml:space="preserve"> REF _Ref387323181 \h </w:instrText>
      </w:r>
      <w:r w:rsidR="009E691E">
        <w:rPr>
          <w:sz w:val="24"/>
          <w:szCs w:val="24"/>
          <w:lang w:val="ru-RU"/>
        </w:rPr>
      </w:r>
      <w:r w:rsidR="009E691E">
        <w:rPr>
          <w:sz w:val="24"/>
          <w:szCs w:val="24"/>
          <w:lang w:val="ru-RU"/>
        </w:rPr>
        <w:fldChar w:fldCharType="separate"/>
      </w:r>
      <w:r w:rsidR="009E691E" w:rsidRPr="009E691E">
        <w:rPr>
          <w:lang w:val="ru-RU"/>
        </w:rPr>
        <w:t xml:space="preserve">фор. </w:t>
      </w:r>
      <w:r w:rsidR="009E691E" w:rsidRPr="009E691E">
        <w:rPr>
          <w:noProof/>
          <w:lang w:val="ru-RU"/>
        </w:rPr>
        <w:t>21</w:t>
      </w:r>
      <w:r w:rsidR="009E691E">
        <w:rPr>
          <w:sz w:val="24"/>
          <w:szCs w:val="24"/>
          <w:lang w:val="ru-RU"/>
        </w:rPr>
        <w:fldChar w:fldCharType="end"/>
      </w:r>
      <w:r w:rsidRPr="00D52C78">
        <w:rPr>
          <w:sz w:val="24"/>
          <w:szCs w:val="24"/>
          <w:lang w:val="ru-RU"/>
        </w:rPr>
        <w:t xml:space="preserve">) показывает, что значение </w:t>
      </w:r>
      <w:r>
        <w:rPr>
          <w:sz w:val="24"/>
          <w:szCs w:val="24"/>
        </w:rPr>
        <w:t>t</w:t>
      </w:r>
      <w:r w:rsidRPr="00D52C78">
        <w:rPr>
          <w:sz w:val="24"/>
          <w:szCs w:val="24"/>
          <w:vertAlign w:val="subscript"/>
          <w:lang w:val="ru-RU"/>
        </w:rPr>
        <w:t>0</w:t>
      </w:r>
      <w:r w:rsidRPr="00D52C78">
        <w:rPr>
          <w:sz w:val="24"/>
          <w:szCs w:val="24"/>
          <w:lang w:val="ru-RU"/>
        </w:rPr>
        <w:t xml:space="preserve"> надо выбирать большим или равным длительности сигнала </w:t>
      </w:r>
      <w:proofErr w:type="spellStart"/>
      <w:r>
        <w:rPr>
          <w:sz w:val="24"/>
          <w:szCs w:val="24"/>
        </w:rPr>
        <w:t>t</w:t>
      </w:r>
      <w:r>
        <w:rPr>
          <w:sz w:val="24"/>
          <w:szCs w:val="24"/>
          <w:vertAlign w:val="subscript"/>
        </w:rPr>
        <w:t>c</w:t>
      </w:r>
      <w:proofErr w:type="spellEnd"/>
      <w:r w:rsidRPr="00D52C78">
        <w:rPr>
          <w:sz w:val="24"/>
          <w:szCs w:val="24"/>
          <w:lang w:val="ru-RU"/>
        </w:rPr>
        <w:t xml:space="preserve">. На практике обычно для уменьшения реакции фильтра берут </w:t>
      </w:r>
      <w:r>
        <w:rPr>
          <w:sz w:val="24"/>
          <w:szCs w:val="24"/>
        </w:rPr>
        <w:t>t</w:t>
      </w:r>
      <w:r w:rsidRPr="00D52C78">
        <w:rPr>
          <w:sz w:val="24"/>
          <w:szCs w:val="24"/>
          <w:vertAlign w:val="subscript"/>
          <w:lang w:val="ru-RU"/>
        </w:rPr>
        <w:t>0</w:t>
      </w:r>
      <w:r w:rsidRPr="00D52C78">
        <w:rPr>
          <w:sz w:val="24"/>
          <w:szCs w:val="24"/>
          <w:lang w:val="ru-RU"/>
        </w:rPr>
        <w:t>=</w:t>
      </w:r>
      <w:proofErr w:type="spellStart"/>
      <w:r>
        <w:rPr>
          <w:sz w:val="24"/>
          <w:szCs w:val="24"/>
        </w:rPr>
        <w:t>t</w:t>
      </w:r>
      <w:r>
        <w:rPr>
          <w:sz w:val="24"/>
          <w:szCs w:val="24"/>
          <w:vertAlign w:val="subscript"/>
        </w:rPr>
        <w:t>c</w:t>
      </w:r>
      <w:proofErr w:type="spellEnd"/>
      <w:r w:rsidRPr="00D52C78">
        <w:rPr>
          <w:sz w:val="24"/>
          <w:szCs w:val="24"/>
          <w:lang w:val="ru-RU"/>
        </w:rPr>
        <w:t>.</w:t>
      </w:r>
    </w:p>
    <w:p w14:paraId="61A070C2" w14:textId="77777777" w:rsidR="009E691E" w:rsidRDefault="009E691E" w:rsidP="009E691E">
      <w:pPr>
        <w:rPr>
          <w:lang w:val="ru-RU"/>
        </w:rPr>
      </w:pPr>
      <w:r>
        <w:rPr>
          <w:lang w:val="ru-RU"/>
        </w:rPr>
        <w:br w:type="page"/>
      </w:r>
    </w:p>
    <w:p w14:paraId="6312B5F0" w14:textId="77777777" w:rsidR="00D52C78" w:rsidRPr="00D52C78" w:rsidRDefault="00D52C78" w:rsidP="00D52C78">
      <w:pPr>
        <w:ind w:firstLine="284"/>
        <w:jc w:val="both"/>
        <w:rPr>
          <w:sz w:val="24"/>
          <w:szCs w:val="24"/>
          <w:lang w:val="ru-RU"/>
        </w:rPr>
      </w:pPr>
      <w:r w:rsidRPr="00D52C78">
        <w:rPr>
          <w:sz w:val="24"/>
          <w:szCs w:val="24"/>
          <w:lang w:val="ru-RU"/>
        </w:rPr>
        <w:lastRenderedPageBreak/>
        <w:t>Найдем формулу напряжения на выходе фильтра, для этого воспользуемся интегралом Дюамеля:</w:t>
      </w:r>
    </w:p>
    <w:p w14:paraId="5FDAB4DE" w14:textId="77777777" w:rsidR="009E691E" w:rsidRDefault="009E691E" w:rsidP="009E691E">
      <w:pPr>
        <w:keepNext/>
        <w:ind w:firstLine="284"/>
        <w:jc w:val="center"/>
      </w:pPr>
      <w:r>
        <w:rPr>
          <w:position w:val="-38"/>
          <w:sz w:val="24"/>
          <w:szCs w:val="24"/>
        </w:rPr>
        <w:object w:dxaOrig="2760" w:dyaOrig="880" w14:anchorId="085CFC92">
          <v:shape id="_x0000_i1046" type="#_x0000_t75" style="width:138pt;height:44.25pt;mso-wrap-distance-left:9.35pt;mso-wrap-distance-top:0;mso-wrap-distance-right:9.35pt;mso-wrap-distance-bottom:0;mso-position-horizontal:absolute;mso-position-horizontal-relative:page;mso-position-vertical:absolute;mso-position-vertical-relative:text" o:ole="" o:allowincell="f" o:allowoverlap="f">
            <v:imagedata r:id="rId51" o:title=""/>
          </v:shape>
          <o:OLEObject Type="Embed" ProgID="Equation.3" ShapeID="_x0000_i1046" DrawAspect="Content" ObjectID="_1462104639" r:id="rId52"/>
        </w:object>
      </w:r>
    </w:p>
    <w:p w14:paraId="64598C14" w14:textId="77777777" w:rsidR="00D52C78" w:rsidRPr="009E691E" w:rsidRDefault="009E691E" w:rsidP="009E691E">
      <w:pPr>
        <w:pStyle w:val="Caption"/>
        <w:jc w:val="center"/>
        <w:rPr>
          <w:sz w:val="24"/>
          <w:szCs w:val="24"/>
          <w:lang w:val="ru-RU"/>
        </w:rPr>
      </w:pPr>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Pr>
          <w:noProof/>
        </w:rPr>
        <w:t>22</w:t>
      </w:r>
      <w:r>
        <w:fldChar w:fldCharType="end"/>
      </w:r>
    </w:p>
    <w:p w14:paraId="5A5FB687" w14:textId="77777777" w:rsidR="00D52C78" w:rsidRPr="009E691E" w:rsidRDefault="00D52C78" w:rsidP="00D52C78">
      <w:pPr>
        <w:ind w:firstLine="284"/>
        <w:jc w:val="both"/>
        <w:rPr>
          <w:sz w:val="24"/>
          <w:szCs w:val="24"/>
          <w:lang w:val="ru-RU"/>
        </w:rPr>
      </w:pPr>
      <w:r w:rsidRPr="009E691E">
        <w:rPr>
          <w:sz w:val="24"/>
          <w:szCs w:val="24"/>
          <w:lang w:val="ru-RU"/>
        </w:rPr>
        <w:t>С учетом (</w:t>
      </w:r>
      <w:r w:rsidR="009E691E">
        <w:rPr>
          <w:sz w:val="24"/>
          <w:szCs w:val="24"/>
        </w:rPr>
        <w:fldChar w:fldCharType="begin"/>
      </w:r>
      <w:r w:rsidR="009E691E" w:rsidRPr="009E691E">
        <w:rPr>
          <w:sz w:val="24"/>
          <w:szCs w:val="24"/>
          <w:lang w:val="ru-RU"/>
        </w:rPr>
        <w:instrText xml:space="preserve"> </w:instrText>
      </w:r>
      <w:r w:rsidR="009E691E">
        <w:rPr>
          <w:sz w:val="24"/>
          <w:szCs w:val="24"/>
        </w:rPr>
        <w:instrText>REF</w:instrText>
      </w:r>
      <w:r w:rsidR="009E691E" w:rsidRPr="009E691E">
        <w:rPr>
          <w:sz w:val="24"/>
          <w:szCs w:val="24"/>
          <w:lang w:val="ru-RU"/>
        </w:rPr>
        <w:instrText xml:space="preserve"> _</w:instrText>
      </w:r>
      <w:r w:rsidR="009E691E">
        <w:rPr>
          <w:sz w:val="24"/>
          <w:szCs w:val="24"/>
        </w:rPr>
        <w:instrText>Ref</w:instrText>
      </w:r>
      <w:r w:rsidR="009E691E" w:rsidRPr="009E691E">
        <w:rPr>
          <w:sz w:val="24"/>
          <w:szCs w:val="24"/>
          <w:lang w:val="ru-RU"/>
        </w:rPr>
        <w:instrText>387323049 \</w:instrText>
      </w:r>
      <w:r w:rsidR="009E691E">
        <w:rPr>
          <w:sz w:val="24"/>
          <w:szCs w:val="24"/>
        </w:rPr>
        <w:instrText>h</w:instrText>
      </w:r>
      <w:r w:rsidR="009E691E" w:rsidRPr="009E691E">
        <w:rPr>
          <w:sz w:val="24"/>
          <w:szCs w:val="24"/>
          <w:lang w:val="ru-RU"/>
        </w:rPr>
        <w:instrText xml:space="preserve"> </w:instrText>
      </w:r>
      <w:r w:rsidR="009E691E">
        <w:rPr>
          <w:sz w:val="24"/>
          <w:szCs w:val="24"/>
        </w:rPr>
      </w:r>
      <w:r w:rsidR="009E691E">
        <w:rPr>
          <w:sz w:val="24"/>
          <w:szCs w:val="24"/>
        </w:rPr>
        <w:fldChar w:fldCharType="separate"/>
      </w:r>
      <w:r w:rsidR="009E691E" w:rsidRPr="009E691E">
        <w:rPr>
          <w:lang w:val="ru-RU"/>
        </w:rPr>
        <w:t xml:space="preserve">фор. </w:t>
      </w:r>
      <w:r w:rsidR="009E691E" w:rsidRPr="009E691E">
        <w:rPr>
          <w:noProof/>
          <w:lang w:val="ru-RU"/>
        </w:rPr>
        <w:t>20</w:t>
      </w:r>
      <w:r w:rsidR="009E691E">
        <w:rPr>
          <w:sz w:val="24"/>
          <w:szCs w:val="24"/>
        </w:rPr>
        <w:fldChar w:fldCharType="end"/>
      </w:r>
      <w:r w:rsidRPr="009E691E">
        <w:rPr>
          <w:sz w:val="24"/>
          <w:szCs w:val="24"/>
          <w:lang w:val="ru-RU"/>
        </w:rPr>
        <w:t>) получаем</w:t>
      </w:r>
    </w:p>
    <w:p w14:paraId="24EA3C06" w14:textId="77777777" w:rsidR="009E691E" w:rsidRDefault="009E691E" w:rsidP="009E691E">
      <w:pPr>
        <w:keepNext/>
        <w:ind w:firstLine="284"/>
        <w:jc w:val="center"/>
      </w:pPr>
      <w:r>
        <w:rPr>
          <w:position w:val="-22"/>
          <w:sz w:val="24"/>
          <w:szCs w:val="24"/>
        </w:rPr>
        <w:object w:dxaOrig="3980" w:dyaOrig="660" w14:anchorId="7252289B">
          <v:shape id="_x0000_i1047" type="#_x0000_t75" style="width:198.75pt;height:33pt;mso-wrap-distance-left:9.35pt;mso-wrap-distance-top:0;mso-wrap-distance-right:9.35pt;mso-wrap-distance-bottom:0;mso-position-horizontal:absolute;mso-position-horizontal-relative:page;mso-position-vertical:absolute;mso-position-vertical-relative:text" o:ole="" o:allowincell="f" o:allowoverlap="f">
            <v:imagedata r:id="rId53" o:title=""/>
          </v:shape>
          <o:OLEObject Type="Embed" ProgID="Equation.3" ShapeID="_x0000_i1047" DrawAspect="Content" ObjectID="_1462104640" r:id="rId54"/>
        </w:object>
      </w:r>
    </w:p>
    <w:p w14:paraId="490D89FF" w14:textId="77777777" w:rsidR="00D52C78" w:rsidRPr="009E691E" w:rsidRDefault="009E691E" w:rsidP="009E691E">
      <w:pPr>
        <w:pStyle w:val="Caption"/>
        <w:jc w:val="center"/>
        <w:rPr>
          <w:sz w:val="24"/>
          <w:szCs w:val="24"/>
          <w:lang w:val="ru-RU"/>
        </w:rPr>
      </w:pPr>
      <w:bookmarkStart w:id="20" w:name="_Ref387323331"/>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Pr="00BF5097">
        <w:rPr>
          <w:noProof/>
          <w:lang w:val="ru-RU"/>
        </w:rPr>
        <w:t>23</w:t>
      </w:r>
      <w:r>
        <w:fldChar w:fldCharType="end"/>
      </w:r>
      <w:bookmarkEnd w:id="20"/>
    </w:p>
    <w:p w14:paraId="2773D0FB" w14:textId="77777777" w:rsidR="00D52C78" w:rsidRPr="009E691E" w:rsidRDefault="00D52C78" w:rsidP="00D52C78">
      <w:pPr>
        <w:ind w:firstLine="284"/>
        <w:jc w:val="both"/>
        <w:rPr>
          <w:sz w:val="24"/>
          <w:szCs w:val="24"/>
          <w:vertAlign w:val="subscript"/>
          <w:lang w:val="ru-RU"/>
        </w:rPr>
      </w:pPr>
      <w:r w:rsidRPr="009E691E">
        <w:rPr>
          <w:sz w:val="24"/>
          <w:szCs w:val="24"/>
          <w:lang w:val="ru-RU"/>
        </w:rPr>
        <w:t xml:space="preserve">В момент времени </w:t>
      </w:r>
      <w:r>
        <w:rPr>
          <w:sz w:val="24"/>
          <w:szCs w:val="24"/>
        </w:rPr>
        <w:t>t</w:t>
      </w:r>
      <w:r w:rsidRPr="009E691E">
        <w:rPr>
          <w:sz w:val="24"/>
          <w:szCs w:val="24"/>
          <w:lang w:val="ru-RU"/>
        </w:rPr>
        <w:t>=</w:t>
      </w:r>
      <w:r>
        <w:rPr>
          <w:sz w:val="24"/>
          <w:szCs w:val="24"/>
        </w:rPr>
        <w:t>t</w:t>
      </w:r>
      <w:r w:rsidRPr="009E691E">
        <w:rPr>
          <w:sz w:val="24"/>
          <w:szCs w:val="24"/>
          <w:vertAlign w:val="subscript"/>
          <w:lang w:val="ru-RU"/>
        </w:rPr>
        <w:t>0</w:t>
      </w:r>
    </w:p>
    <w:p w14:paraId="212502C1" w14:textId="77777777" w:rsidR="009E691E" w:rsidRDefault="009E691E" w:rsidP="009E691E">
      <w:pPr>
        <w:keepNext/>
        <w:ind w:firstLine="284"/>
        <w:jc w:val="center"/>
      </w:pPr>
      <w:r>
        <w:rPr>
          <w:position w:val="-22"/>
          <w:sz w:val="24"/>
          <w:szCs w:val="24"/>
          <w:vertAlign w:val="subscript"/>
        </w:rPr>
        <w:object w:dxaOrig="3019" w:dyaOrig="660" w14:anchorId="54ECABA8">
          <v:shape id="_x0000_i1048" type="#_x0000_t75" style="width:150.75pt;height:33pt;mso-wrap-distance-left:9.35pt;mso-wrap-distance-top:0;mso-wrap-distance-right:9.35pt;mso-wrap-distance-bottom:0;mso-position-horizontal:absolute;mso-position-horizontal-relative:page;mso-position-vertical:absolute;mso-position-vertical-relative:text" o:ole="" o:allowincell="f" o:allowoverlap="f">
            <v:imagedata r:id="rId55" o:title=""/>
          </v:shape>
          <o:OLEObject Type="Embed" ProgID="Equation.3" ShapeID="_x0000_i1048" DrawAspect="Content" ObjectID="_1462104641" r:id="rId56"/>
        </w:object>
      </w:r>
    </w:p>
    <w:p w14:paraId="23E76A3A" w14:textId="77777777" w:rsidR="00D52C78" w:rsidRPr="009E691E" w:rsidRDefault="009E691E" w:rsidP="009E691E">
      <w:pPr>
        <w:pStyle w:val="Caption"/>
        <w:jc w:val="center"/>
        <w:rPr>
          <w:sz w:val="24"/>
          <w:szCs w:val="24"/>
          <w:vertAlign w:val="subscript"/>
          <w:lang w:val="ru-RU"/>
        </w:rPr>
      </w:pPr>
      <w:bookmarkStart w:id="21" w:name="_Ref387323304"/>
      <w:r w:rsidRPr="009E691E">
        <w:rPr>
          <w:lang w:val="ru-RU"/>
        </w:rPr>
        <w:t xml:space="preserve">фор. </w:t>
      </w:r>
      <w:r>
        <w:fldChar w:fldCharType="begin"/>
      </w:r>
      <w:r w:rsidRPr="009E691E">
        <w:rPr>
          <w:lang w:val="ru-RU"/>
        </w:rPr>
        <w:instrText xml:space="preserve"> </w:instrText>
      </w:r>
      <w:r>
        <w:instrText>SEQ</w:instrText>
      </w:r>
      <w:r w:rsidRPr="009E691E">
        <w:rPr>
          <w:lang w:val="ru-RU"/>
        </w:rPr>
        <w:instrText xml:space="preserve"> фор. \* </w:instrText>
      </w:r>
      <w:r>
        <w:instrText>ARABIC</w:instrText>
      </w:r>
      <w:r w:rsidRPr="009E691E">
        <w:rPr>
          <w:lang w:val="ru-RU"/>
        </w:rPr>
        <w:instrText xml:space="preserve"> </w:instrText>
      </w:r>
      <w:r>
        <w:fldChar w:fldCharType="separate"/>
      </w:r>
      <w:r w:rsidRPr="009E691E">
        <w:rPr>
          <w:noProof/>
          <w:lang w:val="ru-RU"/>
        </w:rPr>
        <w:t>24</w:t>
      </w:r>
      <w:r>
        <w:fldChar w:fldCharType="end"/>
      </w:r>
      <w:bookmarkEnd w:id="21"/>
    </w:p>
    <w:p w14:paraId="7FE2EAD0" w14:textId="77777777" w:rsidR="00D52C78" w:rsidRPr="00D52C78" w:rsidRDefault="00D52C78" w:rsidP="00D52C78">
      <w:pPr>
        <w:ind w:firstLine="284"/>
        <w:jc w:val="both"/>
        <w:rPr>
          <w:sz w:val="24"/>
          <w:szCs w:val="24"/>
          <w:lang w:val="ru-RU"/>
        </w:rPr>
      </w:pPr>
      <w:r w:rsidRPr="00D52C78">
        <w:rPr>
          <w:sz w:val="24"/>
          <w:szCs w:val="24"/>
          <w:lang w:val="ru-RU"/>
        </w:rPr>
        <w:t>Видно, что выражение (</w:t>
      </w:r>
      <w:r w:rsidR="009E691E">
        <w:rPr>
          <w:sz w:val="24"/>
          <w:szCs w:val="24"/>
          <w:lang w:val="ru-RU"/>
        </w:rPr>
        <w:fldChar w:fldCharType="begin"/>
      </w:r>
      <w:r w:rsidR="009E691E">
        <w:rPr>
          <w:sz w:val="24"/>
          <w:szCs w:val="24"/>
          <w:lang w:val="ru-RU"/>
        </w:rPr>
        <w:instrText xml:space="preserve"> REF _Ref387323304 \h </w:instrText>
      </w:r>
      <w:r w:rsidR="009E691E">
        <w:rPr>
          <w:sz w:val="24"/>
          <w:szCs w:val="24"/>
          <w:lang w:val="ru-RU"/>
        </w:rPr>
      </w:r>
      <w:r w:rsidR="009E691E">
        <w:rPr>
          <w:sz w:val="24"/>
          <w:szCs w:val="24"/>
          <w:lang w:val="ru-RU"/>
        </w:rPr>
        <w:fldChar w:fldCharType="separate"/>
      </w:r>
      <w:r w:rsidR="009E691E" w:rsidRPr="009E691E">
        <w:rPr>
          <w:lang w:val="ru-RU"/>
        </w:rPr>
        <w:t xml:space="preserve">фор. </w:t>
      </w:r>
      <w:r w:rsidR="009E691E" w:rsidRPr="009E691E">
        <w:rPr>
          <w:noProof/>
          <w:lang w:val="ru-RU"/>
        </w:rPr>
        <w:t>24</w:t>
      </w:r>
      <w:r w:rsidR="009E691E">
        <w:rPr>
          <w:sz w:val="24"/>
          <w:szCs w:val="24"/>
          <w:lang w:val="ru-RU"/>
        </w:rPr>
        <w:fldChar w:fldCharType="end"/>
      </w:r>
      <w:r w:rsidRPr="00D52C78">
        <w:rPr>
          <w:sz w:val="24"/>
          <w:szCs w:val="24"/>
          <w:lang w:val="ru-RU"/>
        </w:rPr>
        <w:t>) совпадает с выражением (</w:t>
      </w:r>
      <w:r w:rsidR="009E691E">
        <w:rPr>
          <w:sz w:val="24"/>
          <w:szCs w:val="24"/>
          <w:lang w:val="ru-RU"/>
        </w:rPr>
        <w:fldChar w:fldCharType="begin"/>
      </w:r>
      <w:r w:rsidR="009E691E">
        <w:rPr>
          <w:sz w:val="24"/>
          <w:szCs w:val="24"/>
          <w:lang w:val="ru-RU"/>
        </w:rPr>
        <w:instrText xml:space="preserve"> REF _Ref387319924 \h </w:instrText>
      </w:r>
      <w:r w:rsidR="009E691E">
        <w:rPr>
          <w:sz w:val="24"/>
          <w:szCs w:val="24"/>
          <w:lang w:val="ru-RU"/>
        </w:rPr>
      </w:r>
      <w:r w:rsidR="009E691E">
        <w:rPr>
          <w:sz w:val="24"/>
          <w:szCs w:val="24"/>
          <w:lang w:val="ru-RU"/>
        </w:rPr>
        <w:fldChar w:fldCharType="separate"/>
      </w:r>
      <w:r w:rsidR="009E691E" w:rsidRPr="00D52C78">
        <w:rPr>
          <w:lang w:val="ru-RU"/>
        </w:rPr>
        <w:t xml:space="preserve">фор. </w:t>
      </w:r>
      <w:r w:rsidR="009E691E" w:rsidRPr="009E691E">
        <w:rPr>
          <w:noProof/>
          <w:lang w:val="ru-RU"/>
        </w:rPr>
        <w:t>1</w:t>
      </w:r>
      <w:r w:rsidR="009E691E">
        <w:rPr>
          <w:sz w:val="24"/>
          <w:szCs w:val="24"/>
          <w:lang w:val="ru-RU"/>
        </w:rPr>
        <w:fldChar w:fldCharType="end"/>
      </w:r>
      <w:r w:rsidRPr="00D52C78">
        <w:rPr>
          <w:sz w:val="24"/>
          <w:szCs w:val="24"/>
          <w:lang w:val="ru-RU"/>
        </w:rPr>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3F573329" w14:textId="77777777" w:rsidR="00D52C78" w:rsidRPr="00D52C78" w:rsidRDefault="00D52C78" w:rsidP="00D52C78">
      <w:pPr>
        <w:ind w:firstLine="284"/>
        <w:jc w:val="both"/>
        <w:rPr>
          <w:sz w:val="24"/>
          <w:szCs w:val="24"/>
          <w:lang w:val="ru-RU"/>
        </w:rPr>
      </w:pPr>
      <w:r w:rsidRPr="00D52C78">
        <w:rPr>
          <w:sz w:val="24"/>
          <w:szCs w:val="24"/>
          <w:lang w:val="ru-RU"/>
        </w:rPr>
        <w:t xml:space="preserve">Если перенести начало отсчета времени в точку </w:t>
      </w:r>
      <w:r>
        <w:rPr>
          <w:sz w:val="24"/>
          <w:szCs w:val="24"/>
        </w:rPr>
        <w:t>t</w:t>
      </w:r>
      <w:r w:rsidRPr="00D52C78">
        <w:rPr>
          <w:sz w:val="24"/>
          <w:szCs w:val="24"/>
          <w:lang w:val="ru-RU"/>
        </w:rPr>
        <w:t>=</w:t>
      </w:r>
      <w:r>
        <w:rPr>
          <w:sz w:val="24"/>
          <w:szCs w:val="24"/>
        </w:rPr>
        <w:t>t</w:t>
      </w:r>
      <w:r w:rsidRPr="00D52C78">
        <w:rPr>
          <w:sz w:val="24"/>
          <w:szCs w:val="24"/>
          <w:vertAlign w:val="subscript"/>
          <w:lang w:val="ru-RU"/>
        </w:rPr>
        <w:t>0</w:t>
      </w:r>
      <w:r w:rsidRPr="00D52C78">
        <w:rPr>
          <w:sz w:val="24"/>
          <w:szCs w:val="24"/>
          <w:lang w:val="ru-RU"/>
        </w:rPr>
        <w:t>, то из (</w:t>
      </w:r>
      <w:r w:rsidR="009E691E">
        <w:rPr>
          <w:sz w:val="24"/>
          <w:szCs w:val="24"/>
          <w:lang w:val="ru-RU"/>
        </w:rPr>
        <w:fldChar w:fldCharType="begin"/>
      </w:r>
      <w:r w:rsidR="009E691E">
        <w:rPr>
          <w:sz w:val="24"/>
          <w:szCs w:val="24"/>
          <w:lang w:val="ru-RU"/>
        </w:rPr>
        <w:instrText xml:space="preserve"> REF _Ref387323331 \h </w:instrText>
      </w:r>
      <w:r w:rsidR="009E691E">
        <w:rPr>
          <w:sz w:val="24"/>
          <w:szCs w:val="24"/>
          <w:lang w:val="ru-RU"/>
        </w:rPr>
      </w:r>
      <w:r w:rsidR="009E691E">
        <w:rPr>
          <w:sz w:val="24"/>
          <w:szCs w:val="24"/>
          <w:lang w:val="ru-RU"/>
        </w:rPr>
        <w:fldChar w:fldCharType="separate"/>
      </w:r>
      <w:r w:rsidR="009E691E" w:rsidRPr="009E691E">
        <w:rPr>
          <w:lang w:val="ru-RU"/>
        </w:rPr>
        <w:t xml:space="preserve">фор. </w:t>
      </w:r>
      <w:r w:rsidR="009E691E" w:rsidRPr="009E691E">
        <w:rPr>
          <w:noProof/>
          <w:lang w:val="ru-RU"/>
        </w:rPr>
        <w:t>23</w:t>
      </w:r>
      <w:r w:rsidR="009E691E">
        <w:rPr>
          <w:sz w:val="24"/>
          <w:szCs w:val="24"/>
          <w:lang w:val="ru-RU"/>
        </w:rPr>
        <w:fldChar w:fldCharType="end"/>
      </w:r>
      <w:r w:rsidRPr="00D52C78">
        <w:rPr>
          <w:sz w:val="24"/>
          <w:szCs w:val="24"/>
          <w:lang w:val="ru-RU"/>
        </w:rPr>
        <w:t>)</w:t>
      </w:r>
    </w:p>
    <w:p w14:paraId="0F5280A4" w14:textId="77777777" w:rsidR="00D52C78" w:rsidRDefault="009E691E" w:rsidP="009E691E">
      <w:pPr>
        <w:ind w:firstLine="284"/>
        <w:jc w:val="center"/>
        <w:rPr>
          <w:sz w:val="24"/>
          <w:szCs w:val="24"/>
        </w:rPr>
      </w:pPr>
      <w:r>
        <w:rPr>
          <w:position w:val="-22"/>
          <w:sz w:val="24"/>
          <w:szCs w:val="24"/>
        </w:rPr>
        <w:object w:dxaOrig="3480" w:dyaOrig="660" w14:anchorId="168234DC">
          <v:shape id="_x0000_i1049" type="#_x0000_t75" style="width:174pt;height:33pt;mso-wrap-distance-left:9.35pt;mso-wrap-distance-top:0;mso-wrap-distance-right:9.35pt;mso-wrap-distance-bottom:0;mso-position-horizontal:absolute;mso-position-horizontal-relative:page;mso-position-vertical:absolute;mso-position-vertical-relative:text" o:ole="" o:allowincell="f" o:allowoverlap="f">
            <v:imagedata r:id="rId57" o:title=""/>
          </v:shape>
          <o:OLEObject Type="Embed" ProgID="Equation.3" ShapeID="_x0000_i1049" DrawAspect="Content" ObjectID="_1462104642" r:id="rId58"/>
        </w:object>
      </w:r>
    </w:p>
    <w:p w14:paraId="6B1DD7C3" w14:textId="77777777" w:rsidR="00D52C78" w:rsidRPr="00D52C78" w:rsidRDefault="00D52C78" w:rsidP="00D52C78">
      <w:pPr>
        <w:ind w:firstLine="284"/>
        <w:jc w:val="both"/>
        <w:rPr>
          <w:sz w:val="24"/>
          <w:szCs w:val="24"/>
          <w:lang w:val="ru-RU"/>
        </w:rPr>
      </w:pPr>
      <w:r w:rsidRPr="00D52C78">
        <w:rPr>
          <w:sz w:val="24"/>
          <w:szCs w:val="24"/>
          <w:lang w:val="ru-RU"/>
        </w:rPr>
        <w:t>т.е. напряжение на входе согласованного фильтра в отсутствии помех совпадает с корреляционной функцией полезного сигнала.</w:t>
      </w:r>
    </w:p>
    <w:p w14:paraId="72EB38EA" w14:textId="77777777" w:rsidR="00D52C78" w:rsidRPr="00D52C78" w:rsidRDefault="00D52C78" w:rsidP="00D52C78">
      <w:pPr>
        <w:ind w:firstLine="284"/>
        <w:jc w:val="both"/>
        <w:rPr>
          <w:sz w:val="24"/>
          <w:szCs w:val="24"/>
          <w:lang w:val="ru-RU"/>
        </w:rPr>
      </w:pPr>
      <w:r w:rsidRPr="00D52C78">
        <w:rPr>
          <w:sz w:val="24"/>
          <w:szCs w:val="24"/>
          <w:lang w:val="ru-RU"/>
        </w:rPr>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rPr>
          <w:sz w:val="24"/>
          <w:szCs w:val="24"/>
        </w:rPr>
        <w:t>s</w:t>
      </w:r>
      <w:r w:rsidRPr="00D52C78">
        <w:rPr>
          <w:sz w:val="24"/>
          <w:szCs w:val="24"/>
          <w:lang w:val="ru-RU"/>
        </w:rPr>
        <w:t>(</w:t>
      </w:r>
      <w:r>
        <w:rPr>
          <w:sz w:val="24"/>
          <w:szCs w:val="24"/>
        </w:rPr>
        <w:t>t</w:t>
      </w:r>
      <w:r w:rsidRPr="00D52C78">
        <w:rPr>
          <w:sz w:val="24"/>
          <w:szCs w:val="24"/>
          <w:lang w:val="ru-RU"/>
        </w:rPr>
        <w:t>), имеет импульсную характеристику, определенную выражением (</w:t>
      </w:r>
      <w:r w:rsidR="009E691E">
        <w:rPr>
          <w:sz w:val="24"/>
          <w:szCs w:val="24"/>
          <w:lang w:val="ru-RU"/>
        </w:rPr>
        <w:fldChar w:fldCharType="begin"/>
      </w:r>
      <w:r w:rsidR="009E691E">
        <w:rPr>
          <w:sz w:val="24"/>
          <w:szCs w:val="24"/>
          <w:lang w:val="ru-RU"/>
        </w:rPr>
        <w:instrText xml:space="preserve"> REF _Ref387323049 \h </w:instrText>
      </w:r>
      <w:r w:rsidR="009E691E">
        <w:rPr>
          <w:sz w:val="24"/>
          <w:szCs w:val="24"/>
          <w:lang w:val="ru-RU"/>
        </w:rPr>
      </w:r>
      <w:r w:rsidR="009E691E">
        <w:rPr>
          <w:sz w:val="24"/>
          <w:szCs w:val="24"/>
          <w:lang w:val="ru-RU"/>
        </w:rPr>
        <w:fldChar w:fldCharType="separate"/>
      </w:r>
      <w:r w:rsidR="009E691E" w:rsidRPr="009E691E">
        <w:rPr>
          <w:lang w:val="ru-RU"/>
        </w:rPr>
        <w:t xml:space="preserve">фор. </w:t>
      </w:r>
      <w:r w:rsidR="009E691E" w:rsidRPr="009E691E">
        <w:rPr>
          <w:noProof/>
          <w:lang w:val="ru-RU"/>
        </w:rPr>
        <w:t>20</w:t>
      </w:r>
      <w:r w:rsidR="009E691E">
        <w:rPr>
          <w:sz w:val="24"/>
          <w:szCs w:val="24"/>
          <w:lang w:val="ru-RU"/>
        </w:rPr>
        <w:fldChar w:fldCharType="end"/>
      </w:r>
      <w:r w:rsidRPr="00D52C78">
        <w:rPr>
          <w:sz w:val="24"/>
          <w:szCs w:val="24"/>
          <w:lang w:val="ru-RU"/>
        </w:rPr>
        <w:t xml:space="preserve">), Очевидно, что этот же фильтр будет согласованным с сигналом </w:t>
      </w:r>
      <w:r>
        <w:rPr>
          <w:sz w:val="24"/>
          <w:szCs w:val="24"/>
        </w:rPr>
        <w:t>s</w:t>
      </w:r>
      <w:r w:rsidRPr="00D52C78">
        <w:rPr>
          <w:sz w:val="24"/>
          <w:szCs w:val="24"/>
          <w:lang w:val="ru-RU"/>
        </w:rPr>
        <w:t>(</w:t>
      </w:r>
      <w:r>
        <w:rPr>
          <w:sz w:val="24"/>
          <w:szCs w:val="24"/>
        </w:rPr>
        <w:t>t</w:t>
      </w:r>
      <w:r w:rsidRPr="00D52C78">
        <w:rPr>
          <w:sz w:val="24"/>
          <w:szCs w:val="24"/>
          <w:lang w:val="ru-RU"/>
        </w:rPr>
        <w:t>-</w:t>
      </w:r>
      <w:r>
        <w:rPr>
          <w:sz w:val="24"/>
          <w:szCs w:val="24"/>
        </w:rPr>
        <w:t>t</w:t>
      </w:r>
      <w:r w:rsidRPr="00D52C78">
        <w:rPr>
          <w:sz w:val="24"/>
          <w:szCs w:val="24"/>
          <w:vertAlign w:val="subscript"/>
          <w:lang w:val="ru-RU"/>
        </w:rPr>
        <w:t>1</w:t>
      </w:r>
      <w:r w:rsidRPr="00D52C78">
        <w:rPr>
          <w:sz w:val="24"/>
          <w:szCs w:val="24"/>
          <w:lang w:val="ru-RU"/>
        </w:rPr>
        <w:t xml:space="preserve">), сдвинутым по времени относительно </w:t>
      </w:r>
      <w:r>
        <w:rPr>
          <w:sz w:val="24"/>
          <w:szCs w:val="24"/>
        </w:rPr>
        <w:t>s</w:t>
      </w:r>
      <w:r w:rsidRPr="00D52C78">
        <w:rPr>
          <w:sz w:val="24"/>
          <w:szCs w:val="24"/>
          <w:lang w:val="ru-RU"/>
        </w:rPr>
        <w:t>(</w:t>
      </w:r>
      <w:proofErr w:type="gramStart"/>
      <w:r>
        <w:rPr>
          <w:sz w:val="24"/>
          <w:szCs w:val="24"/>
        </w:rPr>
        <w:t>t</w:t>
      </w:r>
      <w:r w:rsidRPr="00D52C78">
        <w:rPr>
          <w:sz w:val="24"/>
          <w:szCs w:val="24"/>
          <w:lang w:val="ru-RU"/>
        </w:rPr>
        <w:t>)  на</w:t>
      </w:r>
      <w:proofErr w:type="gramEnd"/>
      <w:r w:rsidRPr="00D52C78">
        <w:rPr>
          <w:sz w:val="24"/>
          <w:szCs w:val="24"/>
          <w:lang w:val="ru-RU"/>
        </w:rPr>
        <w:t xml:space="preserve"> </w:t>
      </w:r>
      <w:r>
        <w:rPr>
          <w:sz w:val="24"/>
          <w:szCs w:val="24"/>
        </w:rPr>
        <w:t>t</w:t>
      </w:r>
      <w:r w:rsidRPr="00D52C78">
        <w:rPr>
          <w:sz w:val="24"/>
          <w:szCs w:val="24"/>
          <w:vertAlign w:val="subscript"/>
          <w:lang w:val="ru-RU"/>
        </w:rPr>
        <w:t>1</w:t>
      </w:r>
      <w:r w:rsidRPr="00D52C78">
        <w:rPr>
          <w:sz w:val="24"/>
          <w:szCs w:val="24"/>
          <w:lang w:val="ru-RU"/>
        </w:rPr>
        <w:t>. Изменение времени прихода сигнала приводит только к смещению момента достижения выходным сигналом его максимального значения.</w:t>
      </w:r>
    </w:p>
    <w:p w14:paraId="44F36A8F" w14:textId="77777777" w:rsidR="00E50FBA" w:rsidRDefault="00E50FBA" w:rsidP="00E50FBA">
      <w:pPr>
        <w:ind w:firstLine="284"/>
        <w:jc w:val="both"/>
        <w:rPr>
          <w:sz w:val="24"/>
          <w:szCs w:val="24"/>
          <w:lang w:val="ru-RU"/>
        </w:rPr>
      </w:pPr>
    </w:p>
    <w:p w14:paraId="494BCC09" w14:textId="77777777" w:rsidR="00E50FBA" w:rsidRDefault="00E50FBA" w:rsidP="00E50FBA">
      <w:pPr>
        <w:pStyle w:val="Heading1"/>
        <w:rPr>
          <w:lang w:val="ru-RU"/>
        </w:rPr>
      </w:pPr>
      <w:proofErr w:type="spellStart"/>
      <w:r>
        <w:rPr>
          <w:lang w:val="ru-RU"/>
        </w:rPr>
        <w:lastRenderedPageBreak/>
        <w:t>Кареляционный</w:t>
      </w:r>
      <w:proofErr w:type="spellEnd"/>
      <w:r>
        <w:rPr>
          <w:lang w:val="ru-RU"/>
        </w:rPr>
        <w:t xml:space="preserve"> приемник</w:t>
      </w:r>
    </w:p>
    <w:p w14:paraId="7BDF582C" w14:textId="77777777" w:rsidR="00E50FBA" w:rsidRPr="00E50FBA" w:rsidRDefault="00E50FBA" w:rsidP="00E50FBA">
      <w:pPr>
        <w:rPr>
          <w:lang w:val="ru-RU"/>
        </w:rPr>
      </w:pPr>
    </w:p>
    <w:p w14:paraId="42468732" w14:textId="77777777" w:rsidR="00E50FBA" w:rsidRPr="00E50FBA" w:rsidRDefault="00E50FBA" w:rsidP="00E50FBA">
      <w:pPr>
        <w:rPr>
          <w:lang w:val="ru-RU"/>
        </w:rPr>
      </w:pPr>
    </w:p>
    <w:sectPr w:rsidR="00E50FBA" w:rsidRPr="00E50F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rtem Koltsov" w:date="2014-05-20T15:20:00Z" w:initials="AK">
    <w:p w14:paraId="341F0DBE" w14:textId="77777777" w:rsidR="00BF5097" w:rsidRPr="00BF5097" w:rsidRDefault="00BF5097">
      <w:pPr>
        <w:pStyle w:val="CommentText"/>
        <w:rPr>
          <w:lang w:val="ru-RU"/>
        </w:rPr>
      </w:pPr>
      <w:r>
        <w:rPr>
          <w:rStyle w:val="CommentReference"/>
        </w:rPr>
        <w:annotationRef/>
      </w:r>
      <w:r>
        <w:rPr>
          <w:lang w:val="ru-RU"/>
        </w:rPr>
        <w:t>Хорошо. Добавить: необходимо декодировать п-</w:t>
      </w:r>
      <w:proofErr w:type="spellStart"/>
      <w:r>
        <w:rPr>
          <w:lang w:val="ru-RU"/>
        </w:rPr>
        <w:t>ть</w:t>
      </w:r>
      <w:proofErr w:type="spellEnd"/>
      <w:r>
        <w:rPr>
          <w:lang w:val="ru-RU"/>
        </w:rPr>
        <w:t>: пример. В п-</w:t>
      </w:r>
      <w:proofErr w:type="spellStart"/>
      <w:r>
        <w:rPr>
          <w:lang w:val="ru-RU"/>
        </w:rPr>
        <w:t>ти</w:t>
      </w:r>
      <w:proofErr w:type="spellEnd"/>
      <w:r>
        <w:rPr>
          <w:lang w:val="ru-RU"/>
        </w:rPr>
        <w:t xml:space="preserve"> используются сигнал определенной длины такой и такой. Надо обнаруживать их + </w:t>
      </w:r>
      <w:proofErr w:type="spellStart"/>
      <w:r>
        <w:rPr>
          <w:lang w:val="ru-RU"/>
        </w:rPr>
        <w:t>присутствут</w:t>
      </w:r>
      <w:proofErr w:type="spellEnd"/>
      <w:r>
        <w:rPr>
          <w:lang w:val="ru-RU"/>
        </w:rPr>
        <w:t xml:space="preserve"> помехи</w:t>
      </w:r>
    </w:p>
  </w:comment>
  <w:comment w:id="2" w:author="Artem Koltsov" w:date="2014-05-20T15:20:00Z" w:initials="AK">
    <w:p w14:paraId="265F09EB" w14:textId="77777777" w:rsidR="00BF5097" w:rsidRPr="00BF5097" w:rsidRDefault="00BF5097" w:rsidP="00BF5097">
      <w:pPr>
        <w:pStyle w:val="CommentText"/>
        <w:rPr>
          <w:lang w:val="ru-RU"/>
        </w:rPr>
      </w:pPr>
      <w:r>
        <w:rPr>
          <w:rStyle w:val="CommentReference"/>
        </w:rPr>
        <w:annotationRef/>
      </w:r>
      <w:r>
        <w:rPr>
          <w:lang w:val="ru-RU"/>
        </w:rPr>
        <w:t>Хорошо. Добавить: необходимо декодировать п-</w:t>
      </w:r>
      <w:proofErr w:type="spellStart"/>
      <w:r>
        <w:rPr>
          <w:lang w:val="ru-RU"/>
        </w:rPr>
        <w:t>ть</w:t>
      </w:r>
      <w:proofErr w:type="spellEnd"/>
      <w:r>
        <w:rPr>
          <w:lang w:val="ru-RU"/>
        </w:rPr>
        <w:t>: пример. В п-</w:t>
      </w:r>
      <w:proofErr w:type="spellStart"/>
      <w:r>
        <w:rPr>
          <w:lang w:val="ru-RU"/>
        </w:rPr>
        <w:t>ти</w:t>
      </w:r>
      <w:proofErr w:type="spellEnd"/>
      <w:r>
        <w:rPr>
          <w:lang w:val="ru-RU"/>
        </w:rPr>
        <w:t xml:space="preserve"> используются сигнал определенной длины такой и такой. Надо обнаруживать их + </w:t>
      </w:r>
      <w:proofErr w:type="spellStart"/>
      <w:r>
        <w:rPr>
          <w:lang w:val="ru-RU"/>
        </w:rPr>
        <w:t>присутствут</w:t>
      </w:r>
      <w:proofErr w:type="spellEnd"/>
      <w:r>
        <w:rPr>
          <w:lang w:val="ru-RU"/>
        </w:rPr>
        <w:t xml:space="preserve"> помехи</w:t>
      </w:r>
    </w:p>
  </w:comment>
  <w:comment w:id="8" w:author="Artem Koltsov" w:date="2014-05-20T15:22:00Z" w:initials="AK">
    <w:p w14:paraId="270C3252" w14:textId="77777777" w:rsidR="00A01E90" w:rsidRPr="00A01E90" w:rsidRDefault="00A01E90">
      <w:pPr>
        <w:pStyle w:val="CommentText"/>
        <w:rPr>
          <w:lang w:val="ru-RU"/>
        </w:rPr>
      </w:pPr>
      <w:r>
        <w:rPr>
          <w:rStyle w:val="CommentReference"/>
        </w:rPr>
        <w:annotationRef/>
      </w:r>
      <w:r>
        <w:rPr>
          <w:lang w:val="ru-RU"/>
        </w:rPr>
        <w:t xml:space="preserve">Найти </w:t>
      </w:r>
      <w:proofErr w:type="spellStart"/>
      <w:r>
        <w:rPr>
          <w:lang w:val="ru-RU"/>
        </w:rPr>
        <w:t>имплюсную</w:t>
      </w:r>
      <w:proofErr w:type="spellEnd"/>
      <w:r>
        <w:rPr>
          <w:lang w:val="ru-RU"/>
        </w:rPr>
        <w:t xml:space="preserve"> </w:t>
      </w:r>
      <w:proofErr w:type="spellStart"/>
      <w:r>
        <w:rPr>
          <w:lang w:val="ru-RU"/>
        </w:rPr>
        <w:t>хар</w:t>
      </w:r>
      <w:proofErr w:type="spellEnd"/>
      <w:r>
        <w:rPr>
          <w:lang w:val="ru-RU"/>
        </w:rPr>
        <w:t xml:space="preserve">-ку </w:t>
      </w:r>
      <w:proofErr w:type="spellStart"/>
      <w:r>
        <w:rPr>
          <w:lang w:val="ru-RU"/>
        </w:rPr>
        <w:t>согл</w:t>
      </w:r>
      <w:proofErr w:type="spellEnd"/>
      <w:r>
        <w:rPr>
          <w:lang w:val="ru-RU"/>
        </w:rPr>
        <w:t xml:space="preserve"> </w:t>
      </w:r>
      <w:proofErr w:type="spellStart"/>
      <w:r>
        <w:rPr>
          <w:lang w:val="ru-RU"/>
        </w:rPr>
        <w:t>филтра</w:t>
      </w:r>
      <w:proofErr w:type="spellEnd"/>
      <w:r>
        <w:rPr>
          <w:lang w:val="ru-RU"/>
        </w:rPr>
        <w:t xml:space="preserve">. </w:t>
      </w:r>
      <w:proofErr w:type="spellStart"/>
      <w:r>
        <w:rPr>
          <w:lang w:val="ru-RU"/>
        </w:rPr>
        <w:t>Щас</w:t>
      </w:r>
      <w:proofErr w:type="spellEnd"/>
      <w:r>
        <w:rPr>
          <w:lang w:val="ru-RU"/>
        </w:rPr>
        <w:t xml:space="preserve"> мы нашли </w:t>
      </w:r>
      <w:proofErr w:type="spellStart"/>
      <w:r>
        <w:rPr>
          <w:lang w:val="ru-RU"/>
        </w:rPr>
        <w:t>частнную</w:t>
      </w:r>
      <w:proofErr w:type="spellEnd"/>
      <w:r>
        <w:rPr>
          <w:lang w:val="ru-RU"/>
        </w:rPr>
        <w:t xml:space="preserve">. Найти формулу которая </w:t>
      </w:r>
      <w:proofErr w:type="gramStart"/>
      <w:r>
        <w:rPr>
          <w:lang w:val="ru-RU"/>
        </w:rPr>
        <w:t>показывает</w:t>
      </w:r>
      <w:proofErr w:type="gramEnd"/>
      <w:r>
        <w:rPr>
          <w:lang w:val="ru-RU"/>
        </w:rPr>
        <w:t xml:space="preserve"> что </w:t>
      </w:r>
      <w:proofErr w:type="spellStart"/>
      <w:r>
        <w:rPr>
          <w:lang w:val="ru-RU"/>
        </w:rPr>
        <w:t>имп</w:t>
      </w:r>
      <w:proofErr w:type="spellEnd"/>
      <w:r>
        <w:rPr>
          <w:lang w:val="ru-RU"/>
        </w:rPr>
        <w:t xml:space="preserve">. </w:t>
      </w:r>
      <w:proofErr w:type="spellStart"/>
      <w:r>
        <w:rPr>
          <w:lang w:val="ru-RU"/>
        </w:rPr>
        <w:t>Хар</w:t>
      </w:r>
      <w:proofErr w:type="spellEnd"/>
      <w:r>
        <w:rPr>
          <w:lang w:val="ru-RU"/>
        </w:rPr>
        <w:t xml:space="preserve">-ка - это копия сигнала по форме. Обоснование </w:t>
      </w:r>
      <w:proofErr w:type="spellStart"/>
      <w:r>
        <w:rPr>
          <w:lang w:val="ru-RU"/>
        </w:rPr>
        <w:t>имп</w:t>
      </w:r>
      <w:proofErr w:type="spellEnd"/>
      <w:r>
        <w:rPr>
          <w:lang w:val="ru-RU"/>
        </w:rPr>
        <w:t xml:space="preserve"> хар-ки.</w:t>
      </w:r>
      <w:bookmarkStart w:id="9" w:name="_GoBack"/>
      <w:bookmarkEnd w:id="9"/>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1F0DBE" w15:done="0"/>
  <w15:commentEx w15:paraId="265F09EB" w15:done="0"/>
  <w15:commentEx w15:paraId="270C32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7"/>
    <w:rsid w:val="001A5082"/>
    <w:rsid w:val="00311C57"/>
    <w:rsid w:val="0085404E"/>
    <w:rsid w:val="00914BE7"/>
    <w:rsid w:val="009E691E"/>
    <w:rsid w:val="00A01E90"/>
    <w:rsid w:val="00BF5097"/>
    <w:rsid w:val="00C87C40"/>
    <w:rsid w:val="00D02393"/>
    <w:rsid w:val="00D159F3"/>
    <w:rsid w:val="00D52C78"/>
    <w:rsid w:val="00E50FBA"/>
    <w:rsid w:val="00FD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0988"/>
  <w15:chartTrackingRefBased/>
  <w15:docId w15:val="{58B87638-3CB6-42CE-86F0-C4E858FD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0F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FBA"/>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semiHidden/>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semiHidden/>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image" Target="media/image26.wmf"/><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image" Target="media/image25.wmf"/><Relationship Id="rId58" Type="http://schemas.openxmlformats.org/officeDocument/2006/relationships/oleObject" Target="embeddings/oleObject25.bin"/><Relationship Id="rId5" Type="http://schemas.openxmlformats.org/officeDocument/2006/relationships/image" Target="media/image1.gif"/><Relationship Id="rId61"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oleObject" Target="embeddings/oleObject24.bin"/><Relationship Id="rId8" Type="http://schemas.openxmlformats.org/officeDocument/2006/relationships/comments" Target="comments.xml"/><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image" Target="media/image2.wmf"/><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oleObject" Target="embeddings/oleObject22.bin"/><Relationship Id="rId6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FAAD0-27FA-440A-8B73-FA98141F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6</cp:revision>
  <dcterms:created xsi:type="dcterms:W3CDTF">2014-05-08T10:22:00Z</dcterms:created>
  <dcterms:modified xsi:type="dcterms:W3CDTF">2014-05-20T11:23:00Z</dcterms:modified>
</cp:coreProperties>
</file>