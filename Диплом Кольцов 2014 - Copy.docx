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rPr>
          <w:rFonts w:asciiTheme="majorHAnsi" w:eastAsiaTheme="majorEastAsia" w:hAnsiTheme="majorHAnsi" w:cstheme="majorBidi"/>
          <w:spacing w:val="-10"/>
          <w:kern w:val="28"/>
          <w:sz w:val="56"/>
          <w:szCs w:val="56"/>
        </w:rPr>
      </w:pPr>
      <w:r>
        <w:br w:type="page"/>
      </w:r>
    </w:p>
    <w:p w14:paraId="15029023" w14:textId="0403A75A" w:rsidR="00526F9E" w:rsidRDefault="00526F9E" w:rsidP="00EC5D92">
      <w:pPr>
        <w:pStyle w:val="Heading1"/>
      </w:pPr>
      <w:r>
        <w:lastRenderedPageBreak/>
        <w:t>Введение</w:t>
      </w:r>
    </w:p>
    <w:p w14:paraId="71927889" w14:textId="2D4AAF4E" w:rsidR="00526F9E" w:rsidRDefault="00526F9E" w:rsidP="00EC5D92">
      <w:pPr>
        <w:pStyle w:val="Heading2"/>
      </w:pPr>
      <w:r>
        <w:t>Актуальность работы</w:t>
      </w:r>
    </w:p>
    <w:p w14:paraId="139F6A10" w14:textId="77777777"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По прогнозам Всемирной организации здравоохранения, к</w:t>
      </w:r>
      <w:r w:rsidR="00D64655" w:rsidRPr="00D64655">
        <w:t xml:space="preserve"> 2030 году около 23,3 милл</w:t>
      </w:r>
      <w:r w:rsidR="00D64655">
        <w:t>ионов человек умрет от ССЗ</w:t>
      </w:r>
      <w:r w:rsidR="00D64655" w:rsidRPr="00D64655">
        <w:t>, главным образом, от болезней сердца и инсульта</w:t>
      </w:r>
      <w:r w:rsidR="00D64655">
        <w:t>.</w:t>
      </w:r>
    </w:p>
    <w:p w14:paraId="703B374F" w14:textId="65B4A09B" w:rsidR="00D64655" w:rsidRDefault="00D64655" w:rsidP="006E0ED5">
      <w:pPr>
        <w:ind w:firstLine="720"/>
      </w:pPr>
      <w:r>
        <w:t>Сердечно-сосудистые заболевания представляют собой группу болезней сердца и кровеносных сосудов, в которую входят:</w:t>
      </w:r>
    </w:p>
    <w:p w14:paraId="2AC5B43C" w14:textId="77777777" w:rsidR="00D64655" w:rsidRDefault="00D64655" w:rsidP="00D64655">
      <w:pPr>
        <w:pStyle w:val="ListParagraph"/>
        <w:numPr>
          <w:ilvl w:val="0"/>
          <w:numId w:val="7"/>
        </w:numPr>
      </w:pPr>
      <w:r>
        <w:t>ишемическая болезнь сердца – болезнь кровеносных сосудов, снабжающих кровью сердечную мышцу;</w:t>
      </w:r>
    </w:p>
    <w:p w14:paraId="7DA026CD" w14:textId="77777777" w:rsidR="00D64655" w:rsidRDefault="00D64655" w:rsidP="00D64655">
      <w:pPr>
        <w:pStyle w:val="ListParagraph"/>
        <w:numPr>
          <w:ilvl w:val="0"/>
          <w:numId w:val="7"/>
        </w:numPr>
      </w:pPr>
      <w:r>
        <w:t>болезнь сосудов головного мозга – болезнь кровеносных сосудов, снабжающих кровью мозг;</w:t>
      </w:r>
    </w:p>
    <w:p w14:paraId="03FD91D8" w14:textId="77777777" w:rsidR="00D64655" w:rsidRDefault="00D64655" w:rsidP="00D64655">
      <w:pPr>
        <w:pStyle w:val="ListParagraph"/>
        <w:numPr>
          <w:ilvl w:val="0"/>
          <w:numId w:val="7"/>
        </w:numPr>
      </w:pPr>
      <w:r>
        <w:t>болезнь периферических артерий – болезнь кровеносных сосудов, снабжающих кровью руки и ноги;</w:t>
      </w:r>
    </w:p>
    <w:p w14:paraId="31D0B940" w14:textId="77777777" w:rsidR="00D64655" w:rsidRDefault="00D64655" w:rsidP="00D64655">
      <w:pPr>
        <w:pStyle w:val="ListParagraph"/>
        <w:numPr>
          <w:ilvl w:val="0"/>
          <w:numId w:val="7"/>
        </w:numPr>
      </w:pPr>
      <w:r>
        <w:t>ревмокардит – поражение сердечной мышцы и сердечных клапанов в результате ревматической атаки, вызываемой стрептококковыми бактериями;</w:t>
      </w:r>
    </w:p>
    <w:p w14:paraId="2F5FA56A" w14:textId="77777777" w:rsidR="00D64655" w:rsidRDefault="00D64655" w:rsidP="00D64655">
      <w:pPr>
        <w:pStyle w:val="ListParagraph"/>
        <w:numPr>
          <w:ilvl w:val="0"/>
          <w:numId w:val="7"/>
        </w:numPr>
      </w:pPr>
      <w:r>
        <w:t>врожденный порок сердца – существующие с рождения деформации строения сердца;</w:t>
      </w:r>
    </w:p>
    <w:p w14:paraId="58D05A3B" w14:textId="29A8D5C7" w:rsidR="006E0ED5" w:rsidRDefault="00D64655" w:rsidP="00B045E1">
      <w:pPr>
        <w:pStyle w:val="ListParagraph"/>
        <w:numPr>
          <w:ilvl w:val="0"/>
          <w:numId w:val="7"/>
        </w:numPr>
      </w:pPr>
      <w:r>
        <w:t>тромбоз глубоких вен и эмболия легких – образование в ножных венах сгустков крови, которые могут смещаться и двигаться к сердцу и легким</w:t>
      </w:r>
    </w:p>
    <w:p w14:paraId="4C227EB2" w14:textId="77777777" w:rsidR="006E0ED5" w:rsidRDefault="006E0ED5" w:rsidP="006E0ED5">
      <w:pPr>
        <w:ind w:firstLine="720"/>
      </w:pPr>
      <w:r>
        <w:t>В современном ритме жизни очень тяжело избежать факторов риска болезней сердца и сосудов. К таким факторам в том числе относятся неправильное питание, физическая инертность и употребление табака. 80</w:t>
      </w:r>
      <w:r w:rsidRPr="006E0ED5">
        <w:t>%</w:t>
      </w:r>
      <w:r>
        <w:t xml:space="preserve"> случаев ишемической болезни сердца и болезни сосудов головного мозга происходят именно по этим причинам.</w:t>
      </w:r>
    </w:p>
    <w:p w14:paraId="4D1DFF7F" w14:textId="0EA285ED" w:rsidR="006E0ED5" w:rsidRDefault="006E0ED5" w:rsidP="006E0ED5">
      <w:pPr>
        <w:ind w:firstLine="720"/>
      </w:pPr>
      <w:r w:rsidRPr="006E0ED5">
        <w:t>Существует также целый ряд факторов, влияющих на развитие хронических болезней, или "основополагающих причин". Они являются отражением основных движущих сил, приводящих к социальным, экономическим и культурным изменениям — это глобализация, урбанизация и старение населения.</w:t>
      </w:r>
    </w:p>
    <w:p w14:paraId="47EF94FE" w14:textId="35617EB3" w:rsidR="006E0ED5" w:rsidRDefault="006E0ED5" w:rsidP="006E0ED5">
      <w:pPr>
        <w:ind w:firstLine="720"/>
      </w:pPr>
      <w:r>
        <w:lastRenderedPageBreak/>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01110BDA" w14:textId="420CEC7A" w:rsidR="00E06387" w:rsidRDefault="00E06387" w:rsidP="006E0ED5">
      <w:pPr>
        <w:ind w:firstLine="720"/>
      </w:pPr>
      <w:r>
        <w:t>Несмотря на достаточно простые меры профилактики ССЗ, далеко не все люди могут регулярно выолнять мероприятия по диагностике своего здоровья, в т.ч. снимать и анализировать электрокардиограмму.</w:t>
      </w:r>
    </w:p>
    <w:p w14:paraId="321CBE5D" w14:textId="4248B297" w:rsidR="00E1718E" w:rsidRDefault="00E1718E" w:rsidP="00EC5D92">
      <w:pPr>
        <w:pStyle w:val="Heading2"/>
      </w:pPr>
      <w:r>
        <w:t>Обхект и предмет исследования</w:t>
      </w:r>
    </w:p>
    <w:p w14:paraId="02CB793B" w14:textId="65CACE1B" w:rsidR="00E1718E" w:rsidRDefault="00C449EC" w:rsidP="00C449EC">
      <w:r>
        <w:tab/>
      </w:r>
      <w:r w:rsidR="00E1718E">
        <w:t xml:space="preserve">Объектом исследования данной дипломной работы является сопряжение универсального кардиомонитора с аудиоканалом передачи данных и </w:t>
      </w:r>
      <w:r w:rsidR="00587EB8">
        <w:t>устройства – приемника, декодирующего и обрабатывающего входящий с кардиомонитора аудиосигнал.</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EC5D92">
      <w:pPr>
        <w:pStyle w:val="Heading2"/>
      </w:pPr>
      <w:r>
        <w:t>Цель и задачи дипломной работы</w:t>
      </w:r>
    </w:p>
    <w:p w14:paraId="64A63F1E" w14:textId="22811D0A"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3247E">
        <w:t xml:space="preserve"> при наличии случайных помех.</w:t>
      </w:r>
    </w:p>
    <w:p w14:paraId="0D52BC9A" w14:textId="0D88CDE2" w:rsidR="006E0ED5" w:rsidRDefault="00F3247E" w:rsidP="006E0ED5">
      <w:r>
        <w:tab/>
        <w:t>Задачами данной работы в связи с указанной целью являются:</w:t>
      </w:r>
    </w:p>
    <w:p w14:paraId="56AB87E2" w14:textId="19E57F0D" w:rsidR="00F3247E" w:rsidRDefault="0091319D" w:rsidP="00F3247E">
      <w:pPr>
        <w:pStyle w:val="ListParagraph"/>
        <w:numPr>
          <w:ilvl w:val="0"/>
          <w:numId w:val="8"/>
        </w:numPr>
      </w:pPr>
      <w:r>
        <w:t>Обнаружить данные во входящем сигнале</w:t>
      </w:r>
    </w:p>
    <w:p w14:paraId="16216327" w14:textId="216316AD" w:rsidR="0091319D" w:rsidRDefault="0091319D" w:rsidP="00F3247E">
      <w:pPr>
        <w:pStyle w:val="ListParagraph"/>
        <w:numPr>
          <w:ilvl w:val="0"/>
          <w:numId w:val="8"/>
        </w:numPr>
      </w:pPr>
      <w:r>
        <w:t>Декодировать полученные данные</w:t>
      </w:r>
    </w:p>
    <w:p w14:paraId="1447CBD3" w14:textId="27829CA8" w:rsidR="0091319D" w:rsidRDefault="0091319D" w:rsidP="00F3247E">
      <w:pPr>
        <w:pStyle w:val="ListParagraph"/>
        <w:numPr>
          <w:ilvl w:val="0"/>
          <w:numId w:val="8"/>
        </w:numPr>
      </w:pPr>
      <w:r>
        <w:t>Представить декодированные данные в понятном человеку виде (график кардиограммы)</w:t>
      </w:r>
    </w:p>
    <w:p w14:paraId="7169A716" w14:textId="4DA1694E" w:rsidR="0091319D" w:rsidRDefault="0091319D" w:rsidP="00EC5D92">
      <w:pPr>
        <w:pStyle w:val="Heading2"/>
      </w:pPr>
      <w:r>
        <w:lastRenderedPageBreak/>
        <w:t>Гипотеза</w:t>
      </w:r>
    </w:p>
    <w:p w14:paraId="0C0B38D5" w14:textId="18986B85" w:rsidR="0091319D" w:rsidRPr="0091319D" w:rsidRDefault="0091319D" w:rsidP="0091319D">
      <w:r>
        <w:t>Тут будет гипотеза</w:t>
      </w:r>
    </w:p>
    <w:p w14:paraId="4451A2BD" w14:textId="5C5D8D86" w:rsidR="0091319D" w:rsidRDefault="0091319D" w:rsidP="00EC5D92">
      <w:pPr>
        <w:pStyle w:val="Heading2"/>
      </w:pPr>
      <w:r>
        <w:t>Методы исследования</w:t>
      </w:r>
    </w:p>
    <w:p w14:paraId="0ADD06E1" w14:textId="12B17F8E" w:rsidR="0091319D" w:rsidRDefault="0091319D" w:rsidP="0091319D">
      <w:r>
        <w:tab/>
        <w:t>В процессе написания данной работы были использованы следующие методы:</w:t>
      </w:r>
    </w:p>
    <w:p w14:paraId="7CD857E9" w14:textId="48260DFE" w:rsidR="0091319D" w:rsidRDefault="0091319D" w:rsidP="0091319D">
      <w:pPr>
        <w:pStyle w:val="ListParagraph"/>
        <w:numPr>
          <w:ilvl w:val="0"/>
          <w:numId w:val="9"/>
        </w:numPr>
      </w:pPr>
      <w:r>
        <w:t>Анализ литератры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EC5D92">
      <w:pPr>
        <w:pStyle w:val="Heading2"/>
      </w:pPr>
      <w:r>
        <w:t>Научная новизна и практическая значимость исследуемой проблемы</w:t>
      </w:r>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65CF0C42" w14:textId="3F00E8C2" w:rsidR="006E0ED5" w:rsidRDefault="000A783A" w:rsidP="00EC5D92">
      <w:pPr>
        <w:pStyle w:val="Heading2"/>
      </w:pPr>
      <w:r>
        <w:t>Описание структуры работы</w:t>
      </w:r>
    </w:p>
    <w:p w14:paraId="317A61A6" w14:textId="77777777" w:rsidR="000A783A" w:rsidRPr="000A783A" w:rsidRDefault="000A783A" w:rsidP="000A783A"/>
    <w:p w14:paraId="68F5805F" w14:textId="77777777" w:rsidR="00526F9E" w:rsidRPr="00526F9E" w:rsidRDefault="00526F9E" w:rsidP="00D64655"/>
    <w:p w14:paraId="1B27060D" w14:textId="77777777" w:rsidR="00526F9E" w:rsidRDefault="00526F9E" w:rsidP="00D64655"/>
    <w:p w14:paraId="431FD1F3" w14:textId="77777777" w:rsidR="00526F9E" w:rsidRDefault="00526F9E" w:rsidP="00D64655"/>
    <w:p w14:paraId="36C63E14" w14:textId="77777777" w:rsidR="00526F9E" w:rsidRDefault="00526F9E" w:rsidP="00D64655"/>
    <w:p w14:paraId="6E486732" w14:textId="77777777" w:rsidR="00526F9E" w:rsidRDefault="00526F9E" w:rsidP="00D64655"/>
    <w:p w14:paraId="6AABD283" w14:textId="77777777" w:rsidR="00526F9E" w:rsidRDefault="00526F9E" w:rsidP="00D64655"/>
    <w:p w14:paraId="520409F1" w14:textId="1E605B12" w:rsidR="00526F9E" w:rsidRDefault="00526F9E" w:rsidP="00EC5D92">
      <w:pPr>
        <w:pStyle w:val="Heading1"/>
      </w:pPr>
      <w:r>
        <w:br w:type="page"/>
      </w:r>
    </w:p>
    <w:p w14:paraId="4889D064" w14:textId="6DF8CF8D" w:rsidR="000A783A" w:rsidRDefault="000A783A" w:rsidP="00EC5D92">
      <w:pPr>
        <w:pStyle w:val="Heading1"/>
        <w:numPr>
          <w:ilvl w:val="0"/>
          <w:numId w:val="10"/>
        </w:numPr>
      </w:pPr>
      <w:r>
        <w:lastRenderedPageBreak/>
        <w:t>Теоретическая база работы</w:t>
      </w:r>
    </w:p>
    <w:p w14:paraId="6BF3405B" w14:textId="3E4A26B7" w:rsidR="000A783A" w:rsidRPr="000A783A" w:rsidRDefault="000A783A" w:rsidP="00EC5D92">
      <w:pPr>
        <w:pStyle w:val="Heading2"/>
        <w:numPr>
          <w:ilvl w:val="1"/>
          <w:numId w:val="10"/>
        </w:numPr>
      </w:pPr>
      <w:r>
        <w:t>Согласованный (оптимальный) фильтр</w:t>
      </w:r>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3F60EA72" w14:textId="23C292FD" w:rsidR="000A783A" w:rsidRDefault="000A783A" w:rsidP="000A783A">
      <w:pPr>
        <w:ind w:firstLine="360"/>
      </w:pPr>
      <w:r w:rsidRPr="001176C3">
        <w:t>Проблема помехоустойчивости включает в себя бол</w:t>
      </w:r>
      <w:r>
        <w:t>ьшое число других проблем</w:t>
      </w:r>
      <w:r w:rsidRPr="001176C3">
        <w:t>: генерирование мощных колебаний, освоение и выбор волн, обеспечивающий благоприятные усл</w:t>
      </w:r>
      <w:r>
        <w:t>овия распространения</w:t>
      </w:r>
      <w:r w:rsidRPr="001176C3">
        <w:t xml:space="preserve">, поиски </w:t>
      </w:r>
      <w:r>
        <w:t xml:space="preserve">новых способов </w:t>
      </w:r>
      <w:r w:rsidRPr="001176C3">
        <w:t xml:space="preserve">обработки </w:t>
      </w:r>
      <w:r>
        <w:t xml:space="preserve">сигналов </w:t>
      </w:r>
      <w:r w:rsidRPr="001176C3">
        <w:t>на фоне помех и т. д.</w:t>
      </w:r>
    </w:p>
    <w:p w14:paraId="48FD024F" w14:textId="77777777" w:rsidR="000A783A" w:rsidRDefault="000A783A" w:rsidP="000A783A">
      <w:pPr>
        <w:jc w:val="center"/>
      </w:pPr>
      <w:r>
        <w:rPr>
          <w:noProof/>
        </w:rPr>
        <w:drawing>
          <wp:inline distT="0" distB="0" distL="0" distR="0" wp14:anchorId="0F829D5D" wp14:editId="20DBA919">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D4E5A0E" w14:textId="7A8DB0AC" w:rsidR="000A783A" w:rsidRDefault="000A783A" w:rsidP="000A783A">
      <w:pPr>
        <w:pStyle w:val="Caption"/>
        <w:jc w:val="center"/>
      </w:pPr>
      <w:bookmarkStart w:id="0" w:name="_Ref388917749"/>
      <w:r>
        <w:t>Воздействие сигнала и помехи на линейный четырехполосник</w:t>
      </w:r>
    </w:p>
    <w:p w14:paraId="31E19E42" w14:textId="24A7F110" w:rsidR="000A783A" w:rsidRPr="001176C3" w:rsidRDefault="000A783A" w:rsidP="000A783A">
      <w:pPr>
        <w:pStyle w:val="Caption"/>
        <w:jc w:val="center"/>
      </w:pPr>
      <w:bookmarkStart w:id="1"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374809">
        <w:rPr>
          <w:noProof/>
        </w:rPr>
        <w:t>1</w:t>
      </w:r>
      <w:r>
        <w:fldChar w:fldCharType="end"/>
      </w:r>
      <w:bookmarkEnd w:id="0"/>
      <w:bookmarkEnd w:id="1"/>
    </w:p>
    <w:p w14:paraId="6E1A33AF" w14:textId="14D026AD" w:rsidR="000A783A" w:rsidRPr="001176C3" w:rsidRDefault="000A783A" w:rsidP="00785A6B">
      <w:pPr>
        <w:ind w:firstLine="720"/>
      </w:pPr>
      <w:r w:rsidRPr="001176C3">
        <w:t xml:space="preserve">Для теории сигналов особый интерес представляет возможность ослабления вредного действия помехи с помощью линейной фильтрации, основанной на </w:t>
      </w:r>
      <w:bookmarkStart w:id="2" w:name="_GoBack"/>
      <w:bookmarkEnd w:id="2"/>
      <w:r w:rsidRPr="001176C3">
        <w:t>использовании линейных частотных фильтров. На протяжении длительного периода развития радиотехники к подобным частотным фильтрам предъявлялось требование возможно более равномерного пропускания спектра сигнала и возможно более полного подавления частот вне этого спектра. Идеальным считался фильтр с прямоугольной П-образной АЧХ.</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lastRenderedPageBreak/>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492E9954" w:rsidR="000A783A" w:rsidRPr="001176C3" w:rsidRDefault="000A783A" w:rsidP="006459F1">
      <w:pPr>
        <w:ind w:firstLine="720"/>
      </w:pPr>
      <w:r w:rsidRPr="001176C3">
        <w:t>Коренной перелом в теории и практике линейной фильтрации связан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67F66428"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 наибольшее распространение получил критерий максимума отношения сигнал-помеха на выходе фильтра. В настоящей главе рассматриваются только такие фильтры.</w:t>
      </w:r>
    </w:p>
    <w:p w14:paraId="24E77891" w14:textId="63BFBB64" w:rsidR="006459F1" w:rsidRDefault="000A783A" w:rsidP="006459F1">
      <w:pPr>
        <w:ind w:firstLine="720"/>
      </w:pPr>
      <w:r>
        <w:t>Требования к фильтру, максимизирующему отношение сигнал-помеха, можно сфор</w:t>
      </w:r>
      <w:r w:rsidR="006459F1">
        <w:t xml:space="preserve">мулировать следующим образом: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0A783A" w:rsidRPr="001176C3">
        <w:t xml:space="preserve">рис. </w:t>
      </w:r>
      <w:r w:rsidR="000A783A" w:rsidRPr="001176C3">
        <w:rPr>
          <w:noProof/>
        </w:rPr>
        <w:t>5</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Pr="00830436"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19368070" w14:textId="3CD6426F" w:rsidR="000A783A" w:rsidRDefault="006459F1" w:rsidP="006459F1">
      <w:pPr>
        <w:ind w:firstLine="720"/>
      </w:pPr>
      <w:r>
        <w:lastRenderedPageBreak/>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Сигнал в фикисированный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0A783A"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3"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9835D5">
        <w:rPr>
          <w:noProof/>
        </w:rPr>
        <w:t>1</w:t>
      </w:r>
      <w:r>
        <w:fldChar w:fldCharType="end"/>
      </w:r>
      <w:bookmarkEnd w:id="3"/>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0A783A"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4"/>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4"/>
      <w:r w:rsidR="003A759E">
        <w:rPr>
          <w:rStyle w:val="CommentReference"/>
        </w:rPr>
        <w:commentReference w:id="4"/>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5" w:name="_Ref388919911"/>
      <w:r>
        <w:t xml:space="preserve">фор. </w:t>
      </w:r>
      <w:r>
        <w:fldChar w:fldCharType="begin"/>
      </w:r>
      <w:r>
        <w:instrText xml:space="preserve"> SEQ фор. \* ARABIC </w:instrText>
      </w:r>
      <w:r>
        <w:fldChar w:fldCharType="separate"/>
      </w:r>
      <w:r w:rsidR="009835D5">
        <w:rPr>
          <w:noProof/>
        </w:rPr>
        <w:t>2</w:t>
      </w:r>
      <w:r>
        <w:rPr>
          <w:noProof/>
        </w:rPr>
        <w:fldChar w:fldCharType="end"/>
      </w:r>
      <w:bookmarkEnd w:id="5"/>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0A783A"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6"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9835D5">
        <w:rPr>
          <w:noProof/>
        </w:rPr>
        <w:t>3</w:t>
      </w:r>
      <w:r>
        <w:fldChar w:fldCharType="end"/>
      </w:r>
      <w:bookmarkEnd w:id="6"/>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0A783A"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7"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9835D5">
        <w:rPr>
          <w:noProof/>
        </w:rPr>
        <w:t>4</w:t>
      </w:r>
      <w:r>
        <w:fldChar w:fldCharType="end"/>
      </w:r>
      <w:bookmarkEnd w:id="7"/>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9835D5">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9835D5">
        <w:rPr>
          <w:noProof/>
        </w:rPr>
        <w:t>6</w:t>
      </w:r>
      <w:r>
        <w:fldChar w:fldCharType="end"/>
      </w:r>
    </w:p>
    <w:p w14:paraId="6C75339C" w14:textId="679A2CA7" w:rsidR="000A783A" w:rsidRDefault="000A783A" w:rsidP="003A759E">
      <w:pPr>
        <w:ind w:firstLine="720"/>
      </w:pPr>
      <w:r>
        <w:t xml:space="preserve">Учитывая, что выражене в квадратных скобках правой части этого неравеснства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9835D5">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9835D5">
        <w:rPr>
          <w:noProof/>
        </w:rPr>
        <w:t>8</w:t>
      </w:r>
      <w:r>
        <w:fldChar w:fldCharType="end"/>
      </w:r>
    </w:p>
    <w:p w14:paraId="6B352E29" w14:textId="77777777" w:rsidR="000A783A" w:rsidRDefault="000A783A" w:rsidP="000A783A">
      <w:r>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8"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9</w:t>
      </w:r>
      <w:r>
        <w:fldChar w:fldCharType="end"/>
      </w:r>
      <w:bookmarkEnd w:id="8"/>
    </w:p>
    <w:p w14:paraId="754740F0" w14:textId="77777777" w:rsidR="000A783A" w:rsidRDefault="000A783A" w:rsidP="000A783A"/>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0A783A"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0A783A"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9"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11</w:t>
      </w:r>
      <w:r>
        <w:fldChar w:fldCharType="end"/>
      </w:r>
      <w:bookmarkEnd w:id="9"/>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10"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12</w:t>
      </w:r>
      <w:r>
        <w:fldChar w:fldCharType="end"/>
      </w:r>
      <w:bookmarkEnd w:id="10"/>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11"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2</w:t>
      </w:r>
      <w:r>
        <w:fldChar w:fldCharType="end"/>
      </w:r>
      <w:bookmarkEnd w:id="11"/>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0A783A"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9835D5">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12"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3</w:t>
      </w:r>
      <w:r>
        <w:fldChar w:fldCharType="end"/>
      </w:r>
      <w:bookmarkEnd w:id="12"/>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Pr="00695E84"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2E621D34" w14:textId="77777777" w:rsidR="000A783A" w:rsidRDefault="000A783A">
      <w:pPr>
        <w:spacing w:line="259" w:lineRule="auto"/>
      </w:pPr>
    </w:p>
    <w:p w14:paraId="72B14074" w14:textId="20EE30F2" w:rsidR="000A783A" w:rsidRDefault="000A783A">
      <w:pPr>
        <w:spacing w:line="259" w:lineRule="auto"/>
      </w:pPr>
      <w:r>
        <w:br w:type="page"/>
      </w:r>
    </w:p>
    <w:p w14:paraId="6CD87EEA" w14:textId="4D03EA2F" w:rsidR="00526F9E" w:rsidRDefault="00830436" w:rsidP="00EC5D92">
      <w:pPr>
        <w:pStyle w:val="Heading2"/>
        <w:numPr>
          <w:ilvl w:val="1"/>
          <w:numId w:val="10"/>
        </w:numPr>
      </w:pPr>
      <w:r w:rsidRPr="00830436">
        <w:lastRenderedPageBreak/>
        <w:t>Корреляционный прием и адаптивная фильтрация</w:t>
      </w:r>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6F0228"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9835D5">
        <w:rPr>
          <w:noProof/>
        </w:rPr>
        <w:t>14</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374809">
        <w:rPr>
          <w:noProof/>
        </w:rPr>
        <w:t>4</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3" w:name="_Ref389521288"/>
      <w:r>
        <w:t xml:space="preserve">рис. </w:t>
      </w:r>
      <w:r>
        <w:fldChar w:fldCharType="begin"/>
      </w:r>
      <w:r>
        <w:instrText xml:space="preserve"> SEQ рис. \* ARABIC </w:instrText>
      </w:r>
      <w:r>
        <w:fldChar w:fldCharType="separate"/>
      </w:r>
      <w:r w:rsidR="00374809">
        <w:rPr>
          <w:noProof/>
        </w:rPr>
        <w:t>5</w:t>
      </w:r>
      <w:r>
        <w:fldChar w:fldCharType="end"/>
      </w:r>
      <w:bookmarkEnd w:id="13"/>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показан</w:t>
      </w:r>
      <w:r>
        <w:t xml:space="preserve">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w:t>
      </w:r>
      <w:r>
        <w:t xml:space="preserve"> s2(t)s2(t), как и s1(t)s1(t), </w:t>
      </w:r>
      <w:r>
        <w:t>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Pr>
          <w:noProof/>
        </w:rPr>
        <w:t>6</w:t>
      </w:r>
      <w:r>
        <w:fldChar w:fldCharType="end"/>
      </w:r>
    </w:p>
    <w:p w14:paraId="5F613E82" w14:textId="14960885" w:rsidR="00374809"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07CC6A09" w14:textId="73848847" w:rsidR="006F0228" w:rsidRDefault="006F0228" w:rsidP="00EC5D92">
      <w:pPr>
        <w:pStyle w:val="Heading2"/>
        <w:numPr>
          <w:ilvl w:val="1"/>
          <w:numId w:val="10"/>
        </w:numPr>
      </w:pPr>
      <w:r>
        <w:t>Цифровая свертка</w:t>
      </w:r>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Pr>
          <w:noProof/>
        </w:rPr>
        <w:t>15</w:t>
      </w:r>
      <w:r>
        <w:fldChar w:fldCharType="end"/>
      </w:r>
    </w:p>
    <w:p w14:paraId="13CC427D" w14:textId="77777777" w:rsidR="009835D5" w:rsidRDefault="009835D5" w:rsidP="009835D5">
      <w:pPr>
        <w:ind w:firstLine="360"/>
      </w:pPr>
    </w:p>
    <w:p w14:paraId="05E67B69" w14:textId="77777777" w:rsidR="009835D5" w:rsidRPr="009835D5" w:rsidRDefault="009835D5" w:rsidP="009835D5">
      <w:pPr>
        <w:ind w:firstLine="360"/>
      </w:pP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w:t>
      </w:r>
      <w:r>
        <w:t xml:space="preserve"> компьютере, имеют конечную про</w:t>
      </w:r>
      <w:r>
        <w:t>должительность (т.е. отличны от нуля лишь на конечном отрезке). Рассмотрим, что происходит с сигналом конечной продо</w:t>
      </w:r>
      <w:r>
        <w:t>лжительности, когда его сворачи</w:t>
      </w:r>
      <w:r>
        <w:t>вают с конечным ядром свертки.</w:t>
      </w:r>
      <w:r>
        <w:t xml:space="preserve"> </w:t>
      </w:r>
      <w:r>
        <w:t>Пусть сигнал x[n] отличен от нуля только на отрезке от 0 до N-1</w:t>
      </w:r>
      <w:r>
        <w:t xml:space="preserve"> </w:t>
      </w:r>
      <w:r>
        <w:t xml:space="preserve">включительно («имеет длину N»). Пусть ядро свертки h[n] </w:t>
      </w:r>
      <w:r>
        <w:t>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 xml:space="preserve">получим сигнал y[n], который отличен от нуля на отрезке от </w:t>
      </w:r>
      <w:r>
        <w:t>–</w:t>
      </w:r>
      <w:r w:rsidRPr="009835D5">
        <w:t>m</w:t>
      </w:r>
      <w:r w:rsidRPr="009835D5">
        <w:rPr>
          <w:vertAlign w:val="subscript"/>
        </w:rPr>
        <w:t>1</w:t>
      </w:r>
      <w:r w:rsidRPr="009835D5">
        <w:t xml:space="preserve"> </w:t>
      </w:r>
      <w:r w:rsidRPr="009835D5">
        <w:t>до</w:t>
      </w:r>
      <w:r w:rsidRPr="009835D5">
        <w:t xml:space="preserve">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w:t>
      </w:r>
      <w:r>
        <w:t xml:space="preserve">а M-1 точку, где M – длина ядра </w:t>
      </w:r>
      <w:r>
        <w:t>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xml:space="preserve">- </w:t>
      </w:r>
      <w:r>
        <w:t>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w:t>
      </w:r>
      <w:r>
        <w:t xml:space="preserve">. </w:t>
      </w:r>
    </w:p>
    <w:p w14:paraId="49ABB8B0" w14:textId="61229CAB" w:rsidR="00902F61" w:rsidRPr="009835D5" w:rsidRDefault="00902F61" w:rsidP="00A12C25">
      <w:pPr>
        <w:pStyle w:val="ListParagraph"/>
        <w:numPr>
          <w:ilvl w:val="0"/>
          <w:numId w:val="19"/>
        </w:numPr>
      </w:pPr>
      <w:r>
        <w:t>x[n]</w:t>
      </w:r>
      <w:r w:rsidRPr="00A12C25">
        <w:rPr>
          <w:rFonts w:ascii="Cambria Math" w:hAnsi="Cambria Math" w:cs="Cambria Math"/>
        </w:rPr>
        <w:t>∗</w:t>
      </w:r>
      <w:r>
        <w:t xml:space="preserve"> y[n]+ x[n]</w:t>
      </w:r>
      <w:r w:rsidRPr="00A12C25">
        <w:rPr>
          <w:rFonts w:ascii="Cambria Math" w:hAnsi="Cambria Math" w:cs="Cambria Math"/>
        </w:rPr>
        <w:t>∗</w:t>
      </w:r>
      <w:r>
        <w:t xml:space="preserve"> z[n] = x[n]</w:t>
      </w:r>
      <w:r w:rsidRPr="00A12C25">
        <w:rPr>
          <w:rFonts w:ascii="Cambria Math" w:hAnsi="Cambria Math" w:cs="Cambria Math"/>
        </w:rPr>
        <w:t>∗</w:t>
      </w:r>
      <w:r>
        <w:t xml:space="preserve">(y[n]+ z[n]) </w:t>
      </w:r>
      <w:r>
        <w:cr/>
      </w:r>
    </w:p>
    <w:p w14:paraId="0B4AE83D" w14:textId="59B247EE" w:rsidR="009835D5" w:rsidRDefault="009835D5" w:rsidP="009835D5">
      <w:pPr>
        <w:ind w:firstLine="720"/>
      </w:pPr>
      <w:r>
        <w:t xml:space="preserve"> </w:t>
      </w:r>
    </w:p>
    <w:p w14:paraId="3464E7B0" w14:textId="77777777" w:rsidR="009835D5" w:rsidRPr="009835D5" w:rsidRDefault="009835D5" w:rsidP="009835D5">
      <w:pPr>
        <w:ind w:firstLine="720"/>
      </w:pPr>
    </w:p>
    <w:p w14:paraId="568303B4" w14:textId="7B31EA27" w:rsidR="00830436" w:rsidRDefault="00830436">
      <w:pPr>
        <w:spacing w:line="259" w:lineRule="auto"/>
      </w:pPr>
      <w:r>
        <w:br w:type="page"/>
      </w:r>
    </w:p>
    <w:p w14:paraId="44F0CB3C" w14:textId="77777777" w:rsidR="00830436" w:rsidRPr="00526F9E" w:rsidRDefault="00830436" w:rsidP="00D64655"/>
    <w:p w14:paraId="09CCD560" w14:textId="77777777" w:rsidR="00526F9E" w:rsidRDefault="00526F9E" w:rsidP="00D64655"/>
    <w:p w14:paraId="0D81E509" w14:textId="77777777" w:rsidR="00D52C78" w:rsidRDefault="00D52C78" w:rsidP="00D64655">
      <w:r w:rsidRPr="00D52C78">
        <w:t xml:space="preserve">Рассмотрим задачу синтеза оптимального фильтра в условиях действия аддитивной </w:t>
      </w:r>
      <w:commentRangeStart w:id="14"/>
      <w:r w:rsidRPr="00D52C78">
        <w:t>помехи</w:t>
      </w:r>
      <w:commentRangeEnd w:id="14"/>
      <w:r w:rsidR="00BF5097">
        <w:rPr>
          <w:rStyle w:val="CommentReference"/>
        </w:rPr>
        <w:commentReference w:id="14"/>
      </w:r>
      <w:r w:rsidRPr="00D52C78">
        <w:t>.</w:t>
      </w:r>
    </w:p>
    <w:p w14:paraId="711F818F" w14:textId="507D0BAF" w:rsidR="005F5C13" w:rsidRDefault="005F5C13" w:rsidP="00D64655">
      <w:r>
        <w:t xml:space="preserve">Пример входного сигнала, подлежащего декодированию, представлен на </w:t>
      </w:r>
      <w:r>
        <w:fldChar w:fldCharType="begin"/>
      </w:r>
      <w:r>
        <w:instrText xml:space="preserve"> REF _Ref388909217 \h </w:instrText>
      </w:r>
      <w:r>
        <w:fldChar w:fldCharType="separate"/>
      </w:r>
      <w:r w:rsidRPr="005F5C13">
        <w:t xml:space="preserve">рис. </w:t>
      </w:r>
      <w:r w:rsidRPr="005F5C13">
        <w:rPr>
          <w:noProof/>
        </w:rPr>
        <w:t>1</w:t>
      </w:r>
      <w:r>
        <w:fldChar w:fldCharType="end"/>
      </w:r>
      <w:r>
        <w:t>.</w:t>
      </w:r>
    </w:p>
    <w:p w14:paraId="149343E8" w14:textId="77777777" w:rsidR="005F5C13" w:rsidRDefault="00526F9E" w:rsidP="00D64655">
      <w:r>
        <w:pict w14:anchorId="535F3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0.75pt">
            <v:imagedata r:id="rId16" o:title="вх сигн"/>
          </v:shape>
        </w:pict>
      </w:r>
    </w:p>
    <w:p w14:paraId="00DF8E3F" w14:textId="2FE27EE4" w:rsidR="005F5C13" w:rsidRDefault="005F5C13" w:rsidP="00D64655">
      <w:pPr>
        <w:pStyle w:val="Caption"/>
        <w:rPr>
          <w:sz w:val="24"/>
          <w:szCs w:val="24"/>
        </w:rPr>
      </w:pPr>
      <w:bookmarkStart w:id="15"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374809">
        <w:rPr>
          <w:noProof/>
        </w:rPr>
        <w:t>7</w:t>
      </w:r>
      <w:r>
        <w:fldChar w:fldCharType="end"/>
      </w:r>
      <w:bookmarkEnd w:id="15"/>
    </w:p>
    <w:p w14:paraId="776EE348" w14:textId="2374A2BD" w:rsidR="00210470" w:rsidRDefault="00210470" w:rsidP="00D64655">
      <w:r>
        <w:t>Д</w:t>
      </w:r>
      <w:r w:rsidR="005F5C13">
        <w:t>анную реализацию можно разделить на блоки (</w:t>
      </w:r>
      <w:r>
        <w:fldChar w:fldCharType="begin"/>
      </w:r>
      <w:r>
        <w:instrText xml:space="preserve"> REF _Ref388909852 \h </w:instrText>
      </w:r>
      <w:r>
        <w:fldChar w:fldCharType="separate"/>
      </w:r>
      <w:r w:rsidRPr="00210470">
        <w:t xml:space="preserve">рис. </w:t>
      </w:r>
      <w:r w:rsidRPr="00210470">
        <w:rPr>
          <w:noProof/>
        </w:rPr>
        <w:t>2</w:t>
      </w:r>
      <w:r>
        <w:fldChar w:fldCharType="end"/>
      </w:r>
      <w:r w:rsidR="005F5C13">
        <w:t xml:space="preserve">). </w:t>
      </w:r>
    </w:p>
    <w:p w14:paraId="272FE679" w14:textId="77777777" w:rsidR="00210470" w:rsidRDefault="00526F9E" w:rsidP="00D64655">
      <w:r>
        <w:pict w14:anchorId="54A4819F">
          <v:shape id="_x0000_i1026" type="#_x0000_t75" style="width:468pt;height:163.5pt">
            <v:imagedata r:id="rId17" o:title="блок"/>
          </v:shape>
        </w:pict>
      </w:r>
    </w:p>
    <w:p w14:paraId="7A4E4495" w14:textId="2BE936D3" w:rsidR="00210470" w:rsidRDefault="00210470" w:rsidP="00D64655">
      <w:pPr>
        <w:pStyle w:val="Caption"/>
        <w:rPr>
          <w:sz w:val="24"/>
          <w:szCs w:val="24"/>
        </w:rPr>
      </w:pPr>
      <w:bookmarkStart w:id="16"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374809">
        <w:rPr>
          <w:noProof/>
        </w:rPr>
        <w:t>8</w:t>
      </w:r>
      <w:r>
        <w:fldChar w:fldCharType="end"/>
      </w:r>
      <w:bookmarkEnd w:id="16"/>
    </w:p>
    <w:p w14:paraId="72D4735E" w14:textId="4E64FFFF" w:rsidR="005F5C13" w:rsidRDefault="005F5C13" w:rsidP="00D64655">
      <w:r>
        <w:t>Каждый такой блок кодирует 17-ти разрядное двоичное число</w:t>
      </w:r>
      <w:r w:rsidR="00210470">
        <w:t xml:space="preserve">, в котором первые 12 бит значащие, а остальные – проверочные </w:t>
      </w:r>
      <w:r w:rsidR="00210470" w:rsidRPr="00210470">
        <w:rPr>
          <w:highlight w:val="yellow"/>
        </w:rPr>
        <w:t>(коды Хемминга).</w:t>
      </w:r>
      <w:r w:rsidR="00210470">
        <w:t xml:space="preserve"> Каждое такое число – это </w:t>
      </w:r>
      <w:r w:rsidR="00D93AB3">
        <w:t>один дискретный отсчет сигнала</w:t>
      </w:r>
      <w:r w:rsidR="00210470">
        <w:t xml:space="preserve"> кардиограммы.</w:t>
      </w:r>
    </w:p>
    <w:p w14:paraId="3CEEE32B" w14:textId="0069ADC9" w:rsidR="00EB0C33" w:rsidRDefault="00210470" w:rsidP="00D64655">
      <w:r>
        <w:lastRenderedPageBreak/>
        <w:t xml:space="preserve">При кодировании двоичной последовательности была применена </w:t>
      </w:r>
      <w:r w:rsidR="00526F9E" w:rsidRPr="00526F9E">
        <w:t>амплитудная модуляция</w:t>
      </w:r>
      <w:r w:rsidRPr="00526F9E">
        <w:t>.</w:t>
      </w:r>
      <w:r>
        <w:t xml:space="preserve"> </w:t>
      </w:r>
      <w:r w:rsidR="00EB0C33">
        <w:t>Амплитуда отрезка, кодирующего ЕД</w:t>
      </w:r>
      <w:r w:rsidR="00BD6FF6">
        <w:t>И</w:t>
      </w:r>
      <w:r w:rsidR="00EB0C33">
        <w:t>НИЦУ</w:t>
      </w:r>
      <w:r w:rsidR="00BD6FF6">
        <w:t>,</w:t>
      </w:r>
      <w:r w:rsidR="00EB0C33">
        <w:t xml:space="preserve"> примерно в 2 раза больше</w:t>
      </w:r>
      <w:r w:rsidR="00BD6FF6">
        <w:t>,</w:t>
      </w:r>
      <w:r w:rsidR="00EB0C33">
        <w:t xml:space="preserve"> чем амплитуда такого же отрезка, кодирующего НОЛЬ. Однако, оказалось, что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4C93EF59" w14:textId="6B9AB350" w:rsidR="00210470" w:rsidRDefault="00BD6FF6" w:rsidP="00D64655">
      <w:r>
        <w:t>О</w:t>
      </w:r>
      <w:r w:rsidR="00EB0C33">
        <w:t>трезки сигнала, кодирующих 0 и 1</w:t>
      </w:r>
      <w:r>
        <w:t>,</w:t>
      </w:r>
      <w:r w:rsidR="00EB0C33">
        <w:t xml:space="preserve"> отличны не только по амплитуде, но и по дли</w:t>
      </w:r>
      <w:r w:rsidR="009364C4">
        <w:t>тельности</w:t>
      </w:r>
      <w:r w:rsidR="00EB0C33">
        <w:t xml:space="preserve">. </w:t>
      </w:r>
    </w:p>
    <w:p w14:paraId="4F4CABB0" w14:textId="7413CD52" w:rsidR="00EB0C33" w:rsidRDefault="00EB0C33" w:rsidP="00D64655">
      <w:r>
        <w:t xml:space="preserve">Были </w:t>
      </w:r>
      <w:r w:rsidR="00BD6FF6">
        <w:t>заданы</w:t>
      </w:r>
      <w:r>
        <w:t xml:space="preserve"> эталоны для отрезка, кодирующего 0 (далее – нулевого) и 1 (далее – единичного) (</w:t>
      </w:r>
      <w:r>
        <w:fldChar w:fldCharType="begin"/>
      </w:r>
      <w:r>
        <w:instrText xml:space="preserve"> REF _Ref388910641 \h </w:instrText>
      </w:r>
      <w:r>
        <w:fldChar w:fldCharType="separate"/>
      </w:r>
      <w:r w:rsidRPr="00EB0C33">
        <w:t xml:space="preserve">рис. </w:t>
      </w:r>
      <w:r w:rsidRPr="00EB0C33">
        <w:rPr>
          <w:noProof/>
        </w:rPr>
        <w:t>3</w:t>
      </w:r>
      <w:r>
        <w:fldChar w:fldCharType="end"/>
      </w:r>
      <w:r>
        <w:t>).</w:t>
      </w:r>
    </w:p>
    <w:p w14:paraId="15355CF2" w14:textId="77777777" w:rsidR="00EB0C33" w:rsidRDefault="00526F9E" w:rsidP="00D64655">
      <w:r>
        <w:pict w14:anchorId="699C53F8">
          <v:shape id="_x0000_i1027" type="#_x0000_t75" style="width:415.5pt;height:152.25pt">
            <v:imagedata r:id="rId18" o:title="эталоны"/>
          </v:shape>
        </w:pict>
      </w:r>
    </w:p>
    <w:p w14:paraId="6B13678F" w14:textId="23CA8C79" w:rsidR="00EB0C33" w:rsidRDefault="00EB0C33" w:rsidP="00D64655">
      <w:pPr>
        <w:pStyle w:val="Caption"/>
        <w:rPr>
          <w:sz w:val="24"/>
          <w:szCs w:val="24"/>
        </w:rPr>
      </w:pPr>
      <w:bookmarkStart w:id="17"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374809">
        <w:rPr>
          <w:noProof/>
        </w:rPr>
        <w:t>9</w:t>
      </w:r>
      <w:r>
        <w:fldChar w:fldCharType="end"/>
      </w:r>
      <w:bookmarkEnd w:id="17"/>
    </w:p>
    <w:p w14:paraId="601BFCCB" w14:textId="06D8B7C6" w:rsidR="00EB0C33" w:rsidRDefault="00742CB1" w:rsidP="00D64655">
      <w:r>
        <w:t xml:space="preserve">Теперь задача </w:t>
      </w:r>
      <w:r w:rsidR="00BD1483">
        <w:t>декодирования может быть решена в три этапа:</w:t>
      </w:r>
    </w:p>
    <w:p w14:paraId="48833EC2" w14:textId="6DF97CE9" w:rsidR="00EB0C33" w:rsidRDefault="00E8529C" w:rsidP="00D64655">
      <w:pPr>
        <w:pStyle w:val="ListParagraph"/>
        <w:numPr>
          <w:ilvl w:val="0"/>
          <w:numId w:val="2"/>
        </w:numPr>
      </w:pPr>
      <w:r>
        <w:t>Локализация</w:t>
      </w:r>
      <w:r w:rsidR="00742CB1">
        <w:t xml:space="preserve"> блоков</w:t>
      </w:r>
      <w:r>
        <w:t>, кодирующих отсчеты кардиограммы</w:t>
      </w:r>
      <w:r w:rsidR="00EB0C33">
        <w:t>.</w:t>
      </w:r>
    </w:p>
    <w:p w14:paraId="0F7F807A" w14:textId="4DFD484F" w:rsidR="00EB0C33" w:rsidRDefault="00E8529C" w:rsidP="00D64655">
      <w:pPr>
        <w:pStyle w:val="ListParagraph"/>
        <w:numPr>
          <w:ilvl w:val="0"/>
          <w:numId w:val="2"/>
        </w:numPr>
      </w:pPr>
      <w:r>
        <w:t>Поиск в найденных</w:t>
      </w:r>
      <w:r w:rsidR="00742CB1">
        <w:t xml:space="preserve"> блоках</w:t>
      </w:r>
      <w:r>
        <w:t xml:space="preserve"> фрагментов</w:t>
      </w:r>
      <w:r w:rsidR="00EB0C33">
        <w:t xml:space="preserve">, соответствующих одному из </w:t>
      </w:r>
      <w:r w:rsidR="00024384">
        <w:t>двух возможных эталонных сигналов, испольщуемых для кодирования каждого отдельного бита</w:t>
      </w:r>
      <w:r w:rsidR="00EB0C33">
        <w:t>.</w:t>
      </w:r>
    </w:p>
    <w:p w14:paraId="0316D769" w14:textId="6AF8DF54" w:rsidR="00742CB1" w:rsidRDefault="00D356D8" w:rsidP="00D64655">
      <w:pPr>
        <w:pStyle w:val="ListParagraph"/>
        <w:numPr>
          <w:ilvl w:val="0"/>
          <w:numId w:val="2"/>
        </w:numPr>
      </w:pPr>
      <w:r>
        <w:t>Вычисление десятичного эквивалента</w:t>
      </w:r>
      <w:r w:rsidR="00742CB1">
        <w:t xml:space="preserve"> двоичного числа из каждого блока.</w:t>
      </w:r>
    </w:p>
    <w:p w14:paraId="74A1EED8" w14:textId="0F282511" w:rsidR="00BF5097" w:rsidRPr="00D52C78" w:rsidRDefault="004D2227" w:rsidP="00D64655">
      <w:r>
        <w:t>Наиболее труднгой задачей является построения алгоритма для реализации второго этапа  декодирования.</w:t>
      </w:r>
      <w:r w:rsidR="00BB284B">
        <w:t xml:space="preserve"> Рассматриваемая</w:t>
      </w:r>
      <w:r w:rsidR="00421658">
        <w:t xml:space="preserve"> </w:t>
      </w:r>
      <w:r w:rsidR="00742CB1">
        <w:t>поста</w:t>
      </w:r>
      <w:r w:rsidR="00BF5097">
        <w:t>новка задачи соотве</w:t>
      </w:r>
      <w:r w:rsidR="00742CB1">
        <w:t>т</w:t>
      </w:r>
      <w:r w:rsidR="00421658">
        <w:t>ствует задаче</w:t>
      </w:r>
      <w:r w:rsidR="00BF5097" w:rsidRPr="00BF5097">
        <w:t xml:space="preserve"> </w:t>
      </w:r>
      <w:r w:rsidR="00BF5097" w:rsidRPr="00D52C78">
        <w:t>синтеза оптимального фильтра в условиях действия аддитивной помехи</w:t>
      </w:r>
      <w:r w:rsidR="00BF5097">
        <w:t xml:space="preserve">, </w:t>
      </w:r>
      <w:r w:rsidR="00421658">
        <w:t xml:space="preserve">общее </w:t>
      </w:r>
      <w:r w:rsidR="00BF5097">
        <w:t xml:space="preserve">решение которой </w:t>
      </w:r>
      <w:r w:rsidR="00421658">
        <w:t>основывается на нижеследующзих соотношениях.</w:t>
      </w:r>
    </w:p>
    <w:p w14:paraId="0354DC3E" w14:textId="77777777" w:rsidR="00D52C78" w:rsidRPr="00BF5097" w:rsidRDefault="00D52C78" w:rsidP="00D64655">
      <w:r w:rsidRPr="00BF5097">
        <w:t>Пусть принятый сигнал имеет вид</w:t>
      </w:r>
    </w:p>
    <w:p w14:paraId="6991EF18" w14:textId="77777777" w:rsidR="00D52C78" w:rsidRPr="00D52C78" w:rsidRDefault="00D52C78" w:rsidP="00D64655">
      <w:r>
        <w:object w:dxaOrig="1620" w:dyaOrig="320" w14:anchorId="25DAB1CF">
          <v:shape id="_x0000_i1028" type="#_x0000_t75" style="width:81pt;height:15.75pt;mso-wrap-distance-left:9.35pt;mso-wrap-distance-top:0;mso-wrap-distance-right:9.35pt;mso-wrap-distance-bottom:0;mso-position-horizontal:absolute;mso-position-horizontal-relative:page;mso-position-vertical:absolute;mso-position-vertical-relative:text" o:ole="" o:allowincell="f" o:allowoverlap="f">
            <v:imagedata r:id="rId19" o:title=""/>
          </v:shape>
          <o:OLEObject Type="Embed" ProgID="Equation.3" ShapeID="_x0000_i1028" DrawAspect="Content" ObjectID="_1463265528" r:id="rId20"/>
        </w:object>
      </w:r>
    </w:p>
    <w:p w14:paraId="1E8E4AE2" w14:textId="77777777" w:rsidR="00D52C78" w:rsidRPr="00D52C78" w:rsidRDefault="00D52C78" w:rsidP="00D64655">
      <w:pPr>
        <w:pStyle w:val="Caption"/>
        <w:rPr>
          <w:sz w:val="24"/>
          <w:szCs w:val="24"/>
        </w:rPr>
      </w:pPr>
      <w:r w:rsidRPr="00242942">
        <w:t xml:space="preserve">фор. </w:t>
      </w:r>
      <w:r w:rsidR="00441A93">
        <w:fldChar w:fldCharType="begin"/>
      </w:r>
      <w:r w:rsidR="00441A93" w:rsidRPr="00242942">
        <w:instrText xml:space="preserve"> </w:instrText>
      </w:r>
      <w:r w:rsidR="00441A93">
        <w:instrText>SEQ</w:instrText>
      </w:r>
      <w:r w:rsidR="00441A93" w:rsidRPr="00242942">
        <w:instrText xml:space="preserve"> фор. \* </w:instrText>
      </w:r>
      <w:r w:rsidR="00441A93">
        <w:instrText>ARABIC</w:instrText>
      </w:r>
      <w:r w:rsidR="00441A93" w:rsidRPr="00242942">
        <w:instrText xml:space="preserve"> </w:instrText>
      </w:r>
      <w:r w:rsidR="00441A93">
        <w:fldChar w:fldCharType="separate"/>
      </w:r>
      <w:r w:rsidR="009835D5">
        <w:rPr>
          <w:noProof/>
        </w:rPr>
        <w:t>16</w:t>
      </w:r>
      <w:r w:rsidR="00441A93">
        <w:rPr>
          <w:noProof/>
        </w:rPr>
        <w:fldChar w:fldCharType="end"/>
      </w:r>
    </w:p>
    <w:p w14:paraId="53DB7E71" w14:textId="77777777" w:rsidR="00D52C78" w:rsidRPr="00D52C78" w:rsidRDefault="00D52C78" w:rsidP="00D64655">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268E93B0" w14:textId="77777777" w:rsidR="00D52C78" w:rsidRPr="00D52C78" w:rsidRDefault="00D52C78" w:rsidP="00D64655">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46C48A39" w14:textId="77777777" w:rsidR="00D52C78" w:rsidRDefault="00D52C78" w:rsidP="00D64655">
      <w:r>
        <w:object w:dxaOrig="3340" w:dyaOrig="420" w14:anchorId="51E42C0A">
          <v:shape id="_x0000_i1029" type="#_x0000_t75" style="width:167.25pt;height:21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29" DrawAspect="Content" ObjectID="_1463265529" r:id="rId22"/>
        </w:object>
      </w:r>
    </w:p>
    <w:p w14:paraId="7CF78AE3" w14:textId="77777777" w:rsidR="00D52C78" w:rsidRDefault="00D52C78" w:rsidP="00D64655">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9835D5">
        <w:rPr>
          <w:noProof/>
        </w:rPr>
        <w:t>17</w:t>
      </w:r>
      <w:r>
        <w:fldChar w:fldCharType="end"/>
      </w:r>
    </w:p>
    <w:p w14:paraId="3F983308" w14:textId="77777777" w:rsidR="00D52C78" w:rsidRPr="00D52C78" w:rsidRDefault="00D52C78" w:rsidP="00D64655">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CEA8A74" w14:textId="77777777" w:rsidR="00D52C78" w:rsidRDefault="00D52C78" w:rsidP="00D64655">
      <w:r>
        <w:object w:dxaOrig="7500" w:dyaOrig="980" w14:anchorId="397A4D4E">
          <v:shape id="_x0000_i1030" type="#_x0000_t75" style="width:375pt;height:48.75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30" DrawAspect="Content" ObjectID="_1463265530" r:id="rId24"/>
        </w:object>
      </w:r>
    </w:p>
    <w:p w14:paraId="5CCE6818" w14:textId="77777777" w:rsidR="00D52C78" w:rsidRPr="00BF5097" w:rsidRDefault="00D52C78" w:rsidP="00D64655">
      <w:pPr>
        <w:pStyle w:val="Caption"/>
        <w:rPr>
          <w:sz w:val="24"/>
          <w:szCs w:val="24"/>
        </w:rPr>
      </w:pPr>
      <w:bookmarkStart w:id="18"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9835D5">
        <w:rPr>
          <w:noProof/>
        </w:rPr>
        <w:t>18</w:t>
      </w:r>
      <w:r>
        <w:fldChar w:fldCharType="end"/>
      </w:r>
      <w:bookmarkEnd w:id="18"/>
    </w:p>
    <w:p w14:paraId="757C4665" w14:textId="77777777" w:rsidR="00D52C78" w:rsidRPr="00D52C78" w:rsidRDefault="00D52C78" w:rsidP="00D64655">
      <w:r w:rsidRPr="00D52C78">
        <w:t xml:space="preserve">где </w:t>
      </w:r>
      <w:r>
        <w:t>K</w:t>
      </w:r>
      <w:r w:rsidRPr="00D52C78">
        <w:t>(</w:t>
      </w:r>
      <w:r>
        <w:t>j</w:t>
      </w:r>
      <w:r>
        <w:sym w:font="Symbol" w:char="F077"/>
      </w:r>
      <w:r w:rsidRPr="00D52C78">
        <w:t>) - комплексно-частная характеристика фильтра.</w:t>
      </w:r>
    </w:p>
    <w:p w14:paraId="3BA57D30" w14:textId="77777777" w:rsidR="00D52C78" w:rsidRPr="00D52C78" w:rsidRDefault="00D52C78" w:rsidP="00D64655">
      <w:r w:rsidRPr="00D52C78">
        <w:t xml:space="preserve">Соответственно в момент времени </w:t>
      </w:r>
      <w:r>
        <w:t>t</w:t>
      </w:r>
      <w:r w:rsidRPr="00D52C78">
        <w:rPr>
          <w:vertAlign w:val="subscript"/>
        </w:rPr>
        <w:t>0</w:t>
      </w:r>
    </w:p>
    <w:p w14:paraId="56C074E0" w14:textId="77777777" w:rsidR="00D52C78" w:rsidRDefault="00D52C78" w:rsidP="00D64655">
      <w:r>
        <w:object w:dxaOrig="4959" w:dyaOrig="980" w14:anchorId="23F482BA">
          <v:shape id="_x0000_i1031" type="#_x0000_t75" style="width:248.25pt;height:48.7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31" DrawAspect="Content" ObjectID="_1463265531" r:id="rId26"/>
        </w:object>
      </w:r>
    </w:p>
    <w:p w14:paraId="3050986E" w14:textId="77777777" w:rsidR="00D52C78" w:rsidRPr="00D52C78" w:rsidRDefault="00D52C78" w:rsidP="00D64655">
      <w:pPr>
        <w:pStyle w:val="Caption"/>
        <w:rPr>
          <w:sz w:val="24"/>
          <w:szCs w:val="24"/>
        </w:rPr>
      </w:pPr>
      <w:bookmarkStart w:id="19"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9835D5">
        <w:rPr>
          <w:noProof/>
        </w:rPr>
        <w:t>19</w:t>
      </w:r>
      <w:r>
        <w:fldChar w:fldCharType="end"/>
      </w:r>
      <w:bookmarkEnd w:id="19"/>
    </w:p>
    <w:p w14:paraId="1EF492BF" w14:textId="77777777" w:rsidR="00D52C78" w:rsidRPr="00D52C78" w:rsidRDefault="00D52C78" w:rsidP="00D64655">
      <w:r w:rsidRPr="00D52C78">
        <w:t>Мощность помехи на выходе фильтра</w:t>
      </w:r>
    </w:p>
    <w:p w14:paraId="27AE7A9C" w14:textId="77777777" w:rsidR="00D52C78" w:rsidRDefault="00D52C78" w:rsidP="00D64655">
      <w:r>
        <w:object w:dxaOrig="6960" w:dyaOrig="980" w14:anchorId="7647E7CB">
          <v:shape id="_x0000_i1032" type="#_x0000_t75" style="width:348pt;height:48.7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32" DrawAspect="Content" ObjectID="_1463265532" r:id="rId28"/>
        </w:object>
      </w:r>
    </w:p>
    <w:p w14:paraId="6BA2889D" w14:textId="77777777" w:rsidR="00D52C78" w:rsidRPr="00FD79C6" w:rsidRDefault="00D52C78" w:rsidP="00D64655">
      <w:pPr>
        <w:pStyle w:val="Caption"/>
        <w:rPr>
          <w:sz w:val="24"/>
          <w:szCs w:val="24"/>
        </w:rPr>
      </w:pPr>
      <w:bookmarkStart w:id="20" w:name="_Ref387322354"/>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20</w:t>
      </w:r>
      <w:r>
        <w:fldChar w:fldCharType="end"/>
      </w:r>
      <w:bookmarkEnd w:id="20"/>
    </w:p>
    <w:p w14:paraId="555FD5FC" w14:textId="77777777" w:rsidR="00D52C78" w:rsidRPr="00D52C78" w:rsidRDefault="00FD79C6" w:rsidP="00D64655">
      <w:r>
        <w:lastRenderedPageBreak/>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00D52C78"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00D52C78" w:rsidRPr="00D52C78">
        <w:t xml:space="preserve">) через </w:t>
      </w:r>
      <w:r w:rsidR="00D52C78">
        <w:t>F</w:t>
      </w:r>
      <w:r w:rsidR="00D52C78">
        <w:rPr>
          <w:vertAlign w:val="subscript"/>
        </w:rPr>
        <w:t>s</w:t>
      </w:r>
      <w:r w:rsidR="00D52C78" w:rsidRPr="00D52C78">
        <w:rPr>
          <w:vertAlign w:val="subscript"/>
        </w:rPr>
        <w:t>,вых</w:t>
      </w:r>
      <w:r w:rsidR="00D52C78" w:rsidRPr="00D52C78">
        <w:t>(</w:t>
      </w:r>
      <w:r w:rsidR="00D52C78">
        <w:t>j</w:t>
      </w:r>
      <w:r w:rsidR="00D52C78">
        <w:sym w:font="Symbol" w:char="F077"/>
      </w:r>
      <w:r w:rsidR="00D52C78" w:rsidRPr="00D52C78">
        <w:t xml:space="preserve">)  и </w:t>
      </w:r>
      <w:r w:rsidR="00D52C78">
        <w:t>F</w:t>
      </w:r>
      <w:r w:rsidR="00D52C78">
        <w:rPr>
          <w:vertAlign w:val="subscript"/>
        </w:rPr>
        <w:t>n</w:t>
      </w:r>
      <w:r w:rsidR="00D52C78" w:rsidRPr="00D52C78">
        <w:rPr>
          <w:vertAlign w:val="subscript"/>
        </w:rPr>
        <w:t>,вых</w:t>
      </w:r>
      <w:r w:rsidR="00D52C78" w:rsidRPr="00D52C78">
        <w:t>(</w:t>
      </w:r>
      <w:r w:rsidR="00D52C78">
        <w:sym w:font="Symbol" w:char="F077"/>
      </w:r>
      <w:r w:rsidR="00D52C78" w:rsidRPr="00D52C78">
        <w:t>) обозначены спектральная плотность полезного сигнала и спектральная плотность мощности помехи на выходе фильтра.</w:t>
      </w:r>
    </w:p>
    <w:p w14:paraId="58A11490" w14:textId="77777777" w:rsidR="00D52C78" w:rsidRPr="00D52C78" w:rsidRDefault="00D52C78" w:rsidP="00D64655">
      <w:r w:rsidRPr="00D52C78">
        <w:t>С учетом (</w:t>
      </w:r>
      <w:r w:rsidR="00FD79C6">
        <w:fldChar w:fldCharType="begin"/>
      </w:r>
      <w:r w:rsidR="00FD79C6">
        <w:instrText xml:space="preserve"> REF _Ref387322367 \h </w:instrText>
      </w:r>
      <w:r w:rsidR="00FD79C6">
        <w:fldChar w:fldCharType="separate"/>
      </w:r>
      <w:r w:rsidR="00FD79C6" w:rsidRPr="00D52C78">
        <w:t xml:space="preserve">фор. </w:t>
      </w:r>
      <w:r w:rsidR="00FD79C6" w:rsidRPr="00FD79C6">
        <w:rPr>
          <w:noProof/>
        </w:rPr>
        <w:t>5</w:t>
      </w:r>
      <w:r w:rsidR="00FD79C6">
        <w:fldChar w:fldCharType="end"/>
      </w:r>
      <w:r w:rsidRPr="00D52C78">
        <w:t>) и (</w:t>
      </w:r>
      <w:r w:rsidR="00FD79C6">
        <w:fldChar w:fldCharType="begin"/>
      </w:r>
      <w:r w:rsidR="00FD79C6">
        <w:instrText xml:space="preserve"> REF _Ref387322354 \h </w:instrText>
      </w:r>
      <w:r w:rsidR="00FD79C6">
        <w:fldChar w:fldCharType="separate"/>
      </w:r>
      <w:r w:rsidR="00FD79C6" w:rsidRPr="00FD79C6">
        <w:t xml:space="preserve">фор. </w:t>
      </w:r>
      <w:r w:rsidR="00FD79C6" w:rsidRPr="00FD79C6">
        <w:rPr>
          <w:noProof/>
        </w:rPr>
        <w:t>6</w:t>
      </w:r>
      <w:r w:rsidR="00FD79C6">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369EC75B" w14:textId="77777777" w:rsidR="00FD79C6" w:rsidRDefault="00FD79C6" w:rsidP="00D64655">
      <w:r>
        <w:object w:dxaOrig="6020" w:dyaOrig="2079" w14:anchorId="3F9448DD">
          <v:shape id="_x0000_i1033" type="#_x0000_t75" style="width:300.75pt;height:104.2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33" DrawAspect="Content" ObjectID="_1463265533" r:id="rId30"/>
        </w:object>
      </w:r>
    </w:p>
    <w:p w14:paraId="0452CF3F" w14:textId="77777777" w:rsidR="00D52C78" w:rsidRPr="00FD79C6" w:rsidRDefault="00FD79C6" w:rsidP="00D64655">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21</w:t>
      </w:r>
      <w:r>
        <w:fldChar w:fldCharType="end"/>
      </w:r>
    </w:p>
    <w:p w14:paraId="77E5478D" w14:textId="77777777" w:rsidR="00D52C78" w:rsidRPr="00D52C78" w:rsidRDefault="00D52C78" w:rsidP="00D64655">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31F6D7BF" w14:textId="77777777" w:rsidR="00D52C78" w:rsidRDefault="00D52C78" w:rsidP="00D64655">
      <w:r>
        <w:t>Воспользуемся неравенством Буняковского - Шварца</w:t>
      </w:r>
    </w:p>
    <w:p w14:paraId="65BF8709" w14:textId="77777777" w:rsidR="00FD79C6" w:rsidRDefault="00FD79C6" w:rsidP="00D64655">
      <w:r>
        <w:object w:dxaOrig="6220" w:dyaOrig="1120" w14:anchorId="36BC1257">
          <v:shape id="_x0000_i1034" type="#_x0000_t75" style="width:311.25pt;height:56.25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4" DrawAspect="Content" ObjectID="_1463265534" r:id="rId32"/>
        </w:object>
      </w:r>
    </w:p>
    <w:p w14:paraId="7FAC5D80" w14:textId="77777777" w:rsidR="00D52C78" w:rsidRPr="00D52C78" w:rsidRDefault="00FD79C6" w:rsidP="00D64655">
      <w:pPr>
        <w:pStyle w:val="Caption"/>
        <w:rPr>
          <w:sz w:val="24"/>
          <w:szCs w:val="24"/>
        </w:rPr>
      </w:pPr>
      <w:bookmarkStart w:id="21"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22</w:t>
      </w:r>
      <w:r>
        <w:fldChar w:fldCharType="end"/>
      </w:r>
      <w:bookmarkEnd w:id="21"/>
    </w:p>
    <w:p w14:paraId="128BF3A9" w14:textId="77777777" w:rsidR="00D52C78" w:rsidRPr="00FD79C6" w:rsidRDefault="00D52C78" w:rsidP="00D64655">
      <w:r w:rsidRPr="00D52C78">
        <w:t>справедливым для любых функций А(</w:t>
      </w:r>
      <w:r>
        <w:sym w:font="Symbol" w:char="F077"/>
      </w:r>
      <w:r w:rsidRPr="00D52C78">
        <w:t>) и В(</w:t>
      </w:r>
      <w:r>
        <w:sym w:font="Symbol" w:char="F077"/>
      </w:r>
      <w:r w:rsidRPr="00D52C78">
        <w:t>), для которых интегралы в (</w:t>
      </w:r>
      <w:r w:rsidR="00FD79C6">
        <w:fldChar w:fldCharType="begin"/>
      </w:r>
      <w:r w:rsidR="00FD79C6">
        <w:instrText xml:space="preserve"> REF _Ref387322438 \h </w:instrText>
      </w:r>
      <w:r w:rsidR="00FD79C6">
        <w:fldChar w:fldCharType="separate"/>
      </w:r>
      <w:r w:rsidR="00FD79C6" w:rsidRPr="00FD79C6">
        <w:t xml:space="preserve">фор. </w:t>
      </w:r>
      <w:r w:rsidR="00FD79C6" w:rsidRPr="00FD79C6">
        <w:rPr>
          <w:noProof/>
        </w:rPr>
        <w:t>8</w:t>
      </w:r>
      <w:r w:rsidR="00FD79C6">
        <w:fldChar w:fldCharType="end"/>
      </w:r>
      <w:r w:rsidRPr="00D52C78">
        <w:t xml:space="preserve">) имеют смысл. </w:t>
      </w:r>
      <w:r w:rsidRPr="00FD79C6">
        <w:t>Заметим, что неравенство (</w:t>
      </w:r>
      <w:r w:rsidR="00FD79C6">
        <w:fldChar w:fldCharType="begin"/>
      </w:r>
      <w:r w:rsidR="00FD79C6">
        <w:instrText xml:space="preserve"> REF _Ref387322438 \h </w:instrText>
      </w:r>
      <w:r w:rsidR="00FD79C6">
        <w:fldChar w:fldCharType="separate"/>
      </w:r>
      <w:r w:rsidR="00FD79C6" w:rsidRPr="00FD79C6">
        <w:t xml:space="preserve">фор. </w:t>
      </w:r>
      <w:r w:rsidR="00FD79C6" w:rsidRPr="00FD79C6">
        <w:rPr>
          <w:noProof/>
        </w:rPr>
        <w:t>8</w:t>
      </w:r>
      <w:r w:rsidR="00FD79C6">
        <w:fldChar w:fldCharType="end"/>
      </w:r>
      <w:r w:rsidRPr="00FD79C6">
        <w:t>) превращается в строгое равенство, если</w:t>
      </w:r>
    </w:p>
    <w:p w14:paraId="1E0F4D20" w14:textId="77777777" w:rsidR="00FD79C6" w:rsidRDefault="00FD79C6" w:rsidP="00D64655">
      <w:r>
        <w:object w:dxaOrig="2180" w:dyaOrig="480" w14:anchorId="68185517">
          <v:shape id="_x0000_i1035" type="#_x0000_t75" style="width:108.75pt;height:24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5" DrawAspect="Content" ObjectID="_1463265535" r:id="rId34"/>
        </w:object>
      </w:r>
    </w:p>
    <w:p w14:paraId="4C0E76FA" w14:textId="77777777" w:rsidR="00D52C78" w:rsidRPr="00D52C78" w:rsidRDefault="00FD79C6" w:rsidP="00D64655">
      <w:pPr>
        <w:pStyle w:val="Caption"/>
        <w:rPr>
          <w:sz w:val="24"/>
          <w:szCs w:val="24"/>
        </w:rPr>
      </w:pPr>
      <w:bookmarkStart w:id="22" w:name="_Ref387322542"/>
      <w:r w:rsidRPr="00242942">
        <w:t xml:space="preserve">фор. </w:t>
      </w:r>
      <w:r w:rsidR="00441A93">
        <w:fldChar w:fldCharType="begin"/>
      </w:r>
      <w:r w:rsidR="00441A93" w:rsidRPr="00242942">
        <w:instrText xml:space="preserve"> </w:instrText>
      </w:r>
      <w:r w:rsidR="00441A93">
        <w:instrText>SEQ</w:instrText>
      </w:r>
      <w:r w:rsidR="00441A93" w:rsidRPr="00242942">
        <w:instrText xml:space="preserve"> фор. \* </w:instrText>
      </w:r>
      <w:r w:rsidR="00441A93">
        <w:instrText>ARABIC</w:instrText>
      </w:r>
      <w:r w:rsidR="00441A93" w:rsidRPr="00242942">
        <w:instrText xml:space="preserve"> </w:instrText>
      </w:r>
      <w:r w:rsidR="00441A93">
        <w:fldChar w:fldCharType="separate"/>
      </w:r>
      <w:r w:rsidR="009835D5">
        <w:rPr>
          <w:noProof/>
        </w:rPr>
        <w:t>23</w:t>
      </w:r>
      <w:r w:rsidR="00441A93">
        <w:rPr>
          <w:noProof/>
        </w:rPr>
        <w:fldChar w:fldCharType="end"/>
      </w:r>
      <w:bookmarkEnd w:id="22"/>
    </w:p>
    <w:p w14:paraId="61F7310E" w14:textId="77777777" w:rsidR="00D52C78" w:rsidRPr="00D52C78" w:rsidRDefault="00D52C78" w:rsidP="00D64655"/>
    <w:p w14:paraId="6321D6ED" w14:textId="77777777" w:rsidR="00D52C78" w:rsidRDefault="00D52C78" w:rsidP="00D64655">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rsidR="00FD79C6">
        <w:fldChar w:fldCharType="begin"/>
      </w:r>
      <w:r w:rsidR="00FD79C6">
        <w:instrText xml:space="preserve"> REF _Ref387322438 \h </w:instrText>
      </w:r>
      <w:r w:rsidR="00FD79C6">
        <w:fldChar w:fldCharType="separate"/>
      </w:r>
      <w:r w:rsidR="00FD79C6" w:rsidRPr="00FD79C6">
        <w:t xml:space="preserve">фор. </w:t>
      </w:r>
      <w:r w:rsidR="00FD79C6">
        <w:rPr>
          <w:noProof/>
        </w:rPr>
        <w:t>8</w:t>
      </w:r>
      <w:r w:rsidR="00FD79C6">
        <w:fldChar w:fldCharType="end"/>
      </w:r>
      <w:r>
        <w:t>) можно записать</w:t>
      </w:r>
    </w:p>
    <w:p w14:paraId="243F3112" w14:textId="77777777" w:rsidR="00D52C78" w:rsidRDefault="00D52C78" w:rsidP="00D64655"/>
    <w:p w14:paraId="274A3364" w14:textId="77777777" w:rsidR="00FD79C6" w:rsidRDefault="00FD79C6" w:rsidP="00D64655">
      <w:r>
        <w:object w:dxaOrig="8720" w:dyaOrig="1020" w14:anchorId="08854A1F">
          <v:shape id="_x0000_i1036" type="#_x0000_t75" style="width:435.75pt;height:51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36" DrawAspect="Content" ObjectID="_1463265536" r:id="rId36"/>
        </w:object>
      </w:r>
    </w:p>
    <w:p w14:paraId="64A2517A" w14:textId="77777777" w:rsidR="00D52C78" w:rsidRDefault="00FD79C6" w:rsidP="00D64655">
      <w:pPr>
        <w:pStyle w:val="Caption"/>
        <w:rPr>
          <w:sz w:val="24"/>
          <w:szCs w:val="24"/>
        </w:rPr>
      </w:pPr>
      <w:r>
        <w:t xml:space="preserve">фор. </w:t>
      </w:r>
      <w:r w:rsidR="00526F9E">
        <w:fldChar w:fldCharType="begin"/>
      </w:r>
      <w:r w:rsidR="00526F9E">
        <w:instrText xml:space="preserve"> SEQ фор. \* ARABIC </w:instrText>
      </w:r>
      <w:r w:rsidR="00526F9E">
        <w:fldChar w:fldCharType="separate"/>
      </w:r>
      <w:r w:rsidR="009835D5">
        <w:rPr>
          <w:noProof/>
        </w:rPr>
        <w:t>24</w:t>
      </w:r>
      <w:r w:rsidR="00526F9E">
        <w:rPr>
          <w:noProof/>
        </w:rPr>
        <w:fldChar w:fldCharType="end"/>
      </w:r>
    </w:p>
    <w:p w14:paraId="421CA078" w14:textId="77777777" w:rsidR="00D52C78" w:rsidRDefault="00D52C78" w:rsidP="00D64655">
      <w:r>
        <w:t>и, соответственно,</w:t>
      </w:r>
    </w:p>
    <w:p w14:paraId="5F44EBB1" w14:textId="77777777" w:rsidR="00FD79C6" w:rsidRDefault="00FD79C6" w:rsidP="00D64655">
      <w:r>
        <w:object w:dxaOrig="2980" w:dyaOrig="1020" w14:anchorId="7C7936EA">
          <v:shape id="_x0000_i1037" type="#_x0000_t75" style="width:149.25pt;height:51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7" DrawAspect="Content" ObjectID="_1463265537" r:id="rId38"/>
        </w:object>
      </w:r>
    </w:p>
    <w:p w14:paraId="7212C5CE" w14:textId="77777777" w:rsidR="00D52C78" w:rsidRPr="00242942" w:rsidRDefault="00FD79C6" w:rsidP="00D64655">
      <w:pPr>
        <w:pStyle w:val="Caption"/>
      </w:pPr>
      <w:bookmarkStart w:id="23" w:name="_Ref388916606"/>
      <w:r w:rsidRPr="00FD79C6">
        <w:t xml:space="preserve">фор. </w:t>
      </w:r>
      <w:commentRangeStart w:id="24"/>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25</w:t>
      </w:r>
      <w:r>
        <w:fldChar w:fldCharType="end"/>
      </w:r>
      <w:commentRangeEnd w:id="24"/>
      <w:r w:rsidR="00A01E90">
        <w:rPr>
          <w:rStyle w:val="CommentReference"/>
          <w:i w:val="0"/>
          <w:iCs w:val="0"/>
          <w:color w:val="auto"/>
        </w:rPr>
        <w:commentReference w:id="24"/>
      </w:r>
      <w:bookmarkEnd w:id="23"/>
    </w:p>
    <w:p w14:paraId="09D22CF7" w14:textId="77777777" w:rsidR="00A0258F" w:rsidRPr="00D52C78" w:rsidRDefault="00A0258F" w:rsidP="00D64655">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5F13B215" w14:textId="77777777" w:rsidR="00A0258F" w:rsidRPr="00D52C78" w:rsidRDefault="00A0258F" w:rsidP="00D64655"/>
    <w:p w14:paraId="11A3ABDE" w14:textId="77777777" w:rsidR="00A0258F" w:rsidRPr="00D64655" w:rsidRDefault="00A0258F" w:rsidP="00D64655">
      <w:r>
        <w:object w:dxaOrig="3760" w:dyaOrig="1120" w14:anchorId="2A70E16E">
          <v:shape id="_x0000_i1038" type="#_x0000_t75" style="width:188.25pt;height:56.2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38" DrawAspect="Content" ObjectID="_1463265538" r:id="rId40"/>
        </w:object>
      </w:r>
    </w:p>
    <w:p w14:paraId="4F052E20" w14:textId="77777777" w:rsidR="00A0258F" w:rsidRDefault="00A0258F" w:rsidP="00D64655">
      <w:r>
        <w:t>достигается при</w:t>
      </w:r>
    </w:p>
    <w:p w14:paraId="14C77099" w14:textId="77777777" w:rsidR="00A0258F" w:rsidRDefault="00A0258F" w:rsidP="00D64655">
      <w:r>
        <w:object w:dxaOrig="3560" w:dyaOrig="920" w14:anchorId="4784FFC5">
          <v:shape id="_x0000_i1039" type="#_x0000_t75" style="width:177.75pt;height:45.75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9" DrawAspect="Content" ObjectID="_1463265539" r:id="rId42"/>
        </w:object>
      </w:r>
    </w:p>
    <w:p w14:paraId="4237516F" w14:textId="77777777" w:rsidR="00A0258F" w:rsidRPr="00D159F3" w:rsidRDefault="00A0258F" w:rsidP="00D64655">
      <w:pPr>
        <w:pStyle w:val="Caption"/>
        <w:rPr>
          <w:sz w:val="24"/>
          <w:szCs w:val="24"/>
        </w:rPr>
      </w:pPr>
      <w:bookmarkStart w:id="25"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9835D5">
        <w:rPr>
          <w:noProof/>
        </w:rPr>
        <w:t>26</w:t>
      </w:r>
      <w:r>
        <w:fldChar w:fldCharType="end"/>
      </w:r>
      <w:bookmarkEnd w:id="25"/>
    </w:p>
    <w:p w14:paraId="5F3BDD79" w14:textId="77777777" w:rsidR="00A0258F" w:rsidRPr="00D52C78" w:rsidRDefault="00A0258F" w:rsidP="00D64655">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16AC561B" w14:textId="77777777" w:rsidR="00A0258F" w:rsidRPr="00D52C78" w:rsidRDefault="00A0258F" w:rsidP="00D64655">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6C7019E8" w14:textId="77777777" w:rsidR="00A0258F" w:rsidRPr="00D52C78" w:rsidRDefault="00A0258F" w:rsidP="00D64655">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39EB9CA" w14:textId="77777777" w:rsidR="00A0258F" w:rsidRDefault="00A0258F" w:rsidP="00D64655">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1B4A526D" w14:textId="77777777" w:rsidR="00A0258F" w:rsidRDefault="00A0258F" w:rsidP="00D64655">
      <w:r>
        <w:object w:dxaOrig="5920" w:dyaOrig="1240" w14:anchorId="5454F4FE">
          <v:shape id="_x0000_i1040" type="#_x0000_t75" style="width:296.25pt;height:62.2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40" DrawAspect="Content" ObjectID="_1463265540" r:id="rId44"/>
        </w:object>
      </w:r>
    </w:p>
    <w:p w14:paraId="0D48E37C" w14:textId="77777777" w:rsidR="00A0258F" w:rsidRDefault="00A0258F" w:rsidP="00D64655">
      <w:pPr>
        <w:pStyle w:val="Caption"/>
        <w:rPr>
          <w:sz w:val="24"/>
          <w:szCs w:val="24"/>
        </w:rPr>
      </w:pPr>
      <w:bookmarkStart w:id="26" w:name="_Ref387322743"/>
      <w:r>
        <w:t xml:space="preserve">фор. </w:t>
      </w:r>
      <w:r w:rsidR="00526F9E">
        <w:fldChar w:fldCharType="begin"/>
      </w:r>
      <w:r w:rsidR="00526F9E">
        <w:instrText xml:space="preserve"> SEQ фор. \* ARABIC </w:instrText>
      </w:r>
      <w:r w:rsidR="00526F9E">
        <w:fldChar w:fldCharType="separate"/>
      </w:r>
      <w:r w:rsidR="009835D5">
        <w:rPr>
          <w:noProof/>
        </w:rPr>
        <w:t>27</w:t>
      </w:r>
      <w:r w:rsidR="00526F9E">
        <w:rPr>
          <w:noProof/>
        </w:rPr>
        <w:fldChar w:fldCharType="end"/>
      </w:r>
      <w:bookmarkEnd w:id="26"/>
    </w:p>
    <w:p w14:paraId="404BD541" w14:textId="77777777" w:rsidR="00A0258F" w:rsidRDefault="00A0258F" w:rsidP="00D64655"/>
    <w:p w14:paraId="3840E3D9" w14:textId="77777777" w:rsidR="00A0258F" w:rsidRDefault="00A0258F" w:rsidP="00D64655">
      <w:r>
        <w:br w:type="page"/>
      </w:r>
    </w:p>
    <w:p w14:paraId="2C71CF61" w14:textId="77777777" w:rsidR="00A0258F" w:rsidRDefault="00A0258F" w:rsidP="00D64655">
      <w:r w:rsidRPr="00D52C78">
        <w:lastRenderedPageBreak/>
        <w:t>а соотношение сигнал/помеха</w:t>
      </w:r>
    </w:p>
    <w:p w14:paraId="252D8406" w14:textId="77777777" w:rsidR="00A0258F" w:rsidRDefault="00A0258F" w:rsidP="00D64655">
      <w:r>
        <w:object w:dxaOrig="6960" w:dyaOrig="1300" w14:anchorId="5A47989A">
          <v:shape id="_x0000_i1041" type="#_x0000_t75" style="width:348pt;height:65.25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41" DrawAspect="Content" ObjectID="_1463265541" r:id="rId46"/>
        </w:object>
      </w:r>
    </w:p>
    <w:p w14:paraId="5E2E8E1A" w14:textId="77777777" w:rsidR="00A0258F" w:rsidRPr="00D52C78" w:rsidRDefault="00A0258F" w:rsidP="00D64655">
      <w:pPr>
        <w:pStyle w:val="Caption"/>
        <w:rPr>
          <w:sz w:val="24"/>
          <w:szCs w:val="24"/>
        </w:rPr>
      </w:pPr>
      <w:bookmarkStart w:id="27"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sidR="009835D5">
        <w:rPr>
          <w:noProof/>
        </w:rPr>
        <w:t>28</w:t>
      </w:r>
      <w:r>
        <w:fldChar w:fldCharType="end"/>
      </w:r>
      <w:bookmarkEnd w:id="27"/>
    </w:p>
    <w:p w14:paraId="3B0E76EE" w14:textId="77777777" w:rsidR="00A0258F" w:rsidRPr="00D52C78" w:rsidRDefault="00A0258F" w:rsidP="00D64655"/>
    <w:p w14:paraId="34F54920" w14:textId="77777777" w:rsidR="00A0258F" w:rsidRPr="00D52C78" w:rsidRDefault="00A0258F" w:rsidP="00D64655">
      <w:r w:rsidRPr="00D52C78">
        <w:t>где Е - энергия сигнала.</w:t>
      </w:r>
    </w:p>
    <w:p w14:paraId="41032119" w14:textId="77777777" w:rsidR="00A0258F" w:rsidRPr="00D52C78" w:rsidRDefault="00A0258F" w:rsidP="00D64655">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30199912" w14:textId="77777777" w:rsidR="00A0258F" w:rsidRPr="00D52C78" w:rsidRDefault="00A0258F" w:rsidP="00D64655">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61120AF9" w14:textId="77777777" w:rsidR="00A0258F" w:rsidRPr="00D52C78" w:rsidRDefault="00A0258F" w:rsidP="00D64655">
      <w:r w:rsidRPr="00D52C78">
        <w:t xml:space="preserve">Рассмотрим более подробно комплексно - частотную спектральную плотность полезного сигнала в виде </w:t>
      </w:r>
    </w:p>
    <w:p w14:paraId="0C3BDE95" w14:textId="77777777" w:rsidR="00A0258F" w:rsidRDefault="00A0258F" w:rsidP="00D64655">
      <w:r>
        <w:object w:dxaOrig="3280" w:dyaOrig="520" w14:anchorId="07B62E1B">
          <v:shape id="_x0000_i1042" type="#_x0000_t75" style="width:164.25pt;height:26.25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42" DrawAspect="Content" ObjectID="_1463265542" r:id="rId48"/>
        </w:object>
      </w:r>
    </w:p>
    <w:p w14:paraId="6FD6B1B9" w14:textId="77777777" w:rsidR="00A0258F" w:rsidRPr="00D52C78" w:rsidRDefault="00A0258F" w:rsidP="00D64655">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1A6CFDDF" w14:textId="77777777" w:rsidR="00A0258F" w:rsidRDefault="00A0258F" w:rsidP="00D64655">
      <w:r>
        <w:t>Тогда</w:t>
      </w:r>
    </w:p>
    <w:p w14:paraId="62540AA2" w14:textId="77777777" w:rsidR="00A0258F" w:rsidRDefault="00A0258F" w:rsidP="00D64655">
      <w:r>
        <w:object w:dxaOrig="8329" w:dyaOrig="1147" w14:anchorId="73137355">
          <v:shape id="_x0000_i1043" type="#_x0000_t75" style="width:416.25pt;height:57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43" DrawAspect="Content" ObjectID="_1463265543" r:id="rId50"/>
        </w:object>
      </w:r>
    </w:p>
    <w:p w14:paraId="4D28D2A6" w14:textId="77777777" w:rsidR="00A0258F" w:rsidRDefault="00A0258F" w:rsidP="00D64655">
      <w:pPr>
        <w:pStyle w:val="Caption"/>
        <w:rPr>
          <w:sz w:val="22"/>
          <w:szCs w:val="22"/>
        </w:rPr>
      </w:pPr>
      <w:bookmarkStart w:id="28" w:name="_Ref387322869"/>
      <w:r>
        <w:t xml:space="preserve">фор. </w:t>
      </w:r>
      <w:r w:rsidR="00526F9E">
        <w:fldChar w:fldCharType="begin"/>
      </w:r>
      <w:r w:rsidR="00526F9E">
        <w:instrText xml:space="preserve"> SEQ фор. \* ARABIC </w:instrText>
      </w:r>
      <w:r w:rsidR="00526F9E">
        <w:fldChar w:fldCharType="separate"/>
      </w:r>
      <w:r w:rsidR="009835D5">
        <w:rPr>
          <w:noProof/>
        </w:rPr>
        <w:t>29</w:t>
      </w:r>
      <w:r w:rsidR="00526F9E">
        <w:rPr>
          <w:noProof/>
        </w:rPr>
        <w:fldChar w:fldCharType="end"/>
      </w:r>
      <w:bookmarkEnd w:id="28"/>
    </w:p>
    <w:p w14:paraId="3226166D" w14:textId="77777777" w:rsidR="00A0258F" w:rsidRDefault="00A0258F" w:rsidP="00D64655">
      <w:r>
        <w:t>С другой стороны,</w:t>
      </w:r>
    </w:p>
    <w:p w14:paraId="7A37318E" w14:textId="77777777" w:rsidR="00A0258F" w:rsidRDefault="00A0258F" w:rsidP="00D64655">
      <w:r>
        <w:object w:dxaOrig="2940" w:dyaOrig="520" w14:anchorId="4C3C868E">
          <v:shape id="_x0000_i1044" type="#_x0000_t75" style="width:147pt;height:26.25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44" DrawAspect="Content" ObjectID="_1463265544" r:id="rId52"/>
        </w:object>
      </w:r>
    </w:p>
    <w:p w14:paraId="32750C3F" w14:textId="77777777" w:rsidR="00A0258F" w:rsidRPr="00C87C40" w:rsidRDefault="00A0258F" w:rsidP="00D64655">
      <w:pPr>
        <w:pStyle w:val="Caption"/>
        <w:rPr>
          <w:sz w:val="24"/>
          <w:szCs w:val="24"/>
        </w:rPr>
      </w:pPr>
      <w:bookmarkStart w:id="29"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9835D5">
        <w:rPr>
          <w:noProof/>
        </w:rPr>
        <w:t>30</w:t>
      </w:r>
      <w:r>
        <w:fldChar w:fldCharType="end"/>
      </w:r>
      <w:bookmarkEnd w:id="29"/>
    </w:p>
    <w:p w14:paraId="4F63A9DF" w14:textId="77777777" w:rsidR="00A0258F" w:rsidRPr="00D52C78" w:rsidRDefault="00A0258F" w:rsidP="00D64655">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3D78B9D0" w14:textId="77777777" w:rsidR="00A0258F" w:rsidRPr="00C87C40" w:rsidRDefault="00A0258F" w:rsidP="00D64655">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B7D2652" w14:textId="77777777" w:rsidR="00A0258F" w:rsidRDefault="00A0258F" w:rsidP="00D64655">
      <w:r>
        <w:object w:dxaOrig="3019" w:dyaOrig="1500" w14:anchorId="4902C708">
          <v:shape id="_x0000_i1045" type="#_x0000_t75" style="width:150.75pt;height:7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45" DrawAspect="Content" ObjectID="_1463265545" r:id="rId54"/>
        </w:object>
      </w:r>
    </w:p>
    <w:p w14:paraId="6B33F5BF" w14:textId="77777777" w:rsidR="00A0258F" w:rsidRPr="00A0258F" w:rsidRDefault="00A0258F" w:rsidP="00D64655">
      <w:pPr>
        <w:pStyle w:val="Caption"/>
      </w:pPr>
      <w:bookmarkStart w:id="30"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9835D5">
        <w:rPr>
          <w:noProof/>
        </w:rPr>
        <w:t>31</w:t>
      </w:r>
      <w:r>
        <w:rPr>
          <w:noProof/>
        </w:rPr>
        <w:fldChar w:fldCharType="end"/>
      </w:r>
      <w:bookmarkEnd w:id="30"/>
    </w:p>
    <w:p w14:paraId="4367980C" w14:textId="77777777" w:rsidR="00A0258F" w:rsidRPr="00A0258F" w:rsidRDefault="00A0258F" w:rsidP="00D64655">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9835D5">
        <w:rPr>
          <w:noProof/>
        </w:rPr>
        <w:t>32</w:t>
      </w:r>
      <w:r>
        <w:rPr>
          <w:noProof/>
        </w:rPr>
        <w:fldChar w:fldCharType="end"/>
      </w:r>
    </w:p>
    <w:p w14:paraId="7840E158" w14:textId="77777777" w:rsidR="00A0258F" w:rsidRPr="00D52C78" w:rsidRDefault="00A0258F" w:rsidP="00D64655"/>
    <w:p w14:paraId="6C11D6C4" w14:textId="77777777" w:rsidR="00A0258F" w:rsidRPr="00D52C78" w:rsidRDefault="00A0258F" w:rsidP="00D64655">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03690954" w14:textId="77777777" w:rsidR="00A0258F" w:rsidRPr="00D52C78" w:rsidRDefault="00A0258F" w:rsidP="00D64655">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6F97932F" w14:textId="77777777" w:rsidR="00A0258F" w:rsidRPr="00D52C78" w:rsidRDefault="00A0258F" w:rsidP="00D64655">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24F670B4" w14:textId="77777777" w:rsidR="00A0258F" w:rsidRPr="00D52C78" w:rsidRDefault="00A0258F" w:rsidP="00D64655">
      <w:r w:rsidRPr="00D52C78">
        <w:t>Напряжение на выходе согласованного фильтра</w:t>
      </w:r>
    </w:p>
    <w:p w14:paraId="1D4E8255" w14:textId="77777777" w:rsidR="00A0258F" w:rsidRPr="00D52C78" w:rsidRDefault="00A0258F" w:rsidP="00D64655"/>
    <w:p w14:paraId="67EAC1A8" w14:textId="77777777" w:rsidR="00A0258F" w:rsidRDefault="00A0258F" w:rsidP="00D64655">
      <w:r>
        <w:object w:dxaOrig="8520" w:dyaOrig="1660" w14:anchorId="0A9A68C2">
          <v:shape id="_x0000_i1046" type="#_x0000_t75" style="width:426pt;height:83.25pt;mso-wrap-distance-left:9.35pt;mso-wrap-distance-top:0;mso-wrap-distance-right:9.35pt;mso-wrap-distance-bottom:0;mso-position-horizontal:absolute;mso-position-horizontal-relative:text;mso-position-vertical:absolute;mso-position-vertical-relative:text" o:ole="" o:allowincell="f" o:allowoverlap="f">
            <v:imagedata r:id="rId55" o:title=""/>
          </v:shape>
          <o:OLEObject Type="Embed" ProgID="Equation.3" ShapeID="_x0000_i1046" DrawAspect="Content" ObjectID="_1463265546" r:id="rId56"/>
        </w:object>
      </w:r>
    </w:p>
    <w:p w14:paraId="34142E83" w14:textId="77777777" w:rsidR="00A0258F" w:rsidRPr="00C87C40" w:rsidRDefault="00A0258F" w:rsidP="00D64655">
      <w:pPr>
        <w:pStyle w:val="Caption"/>
        <w:rPr>
          <w:sz w:val="24"/>
          <w:szCs w:val="24"/>
        </w:rPr>
      </w:pPr>
      <w:bookmarkStart w:id="31"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9835D5">
        <w:rPr>
          <w:noProof/>
        </w:rPr>
        <w:t>33</w:t>
      </w:r>
      <w:r>
        <w:fldChar w:fldCharType="end"/>
      </w:r>
      <w:bookmarkEnd w:id="31"/>
    </w:p>
    <w:p w14:paraId="05492153" w14:textId="77777777" w:rsidR="00A0258F" w:rsidRPr="00D52C78" w:rsidRDefault="00A0258F" w:rsidP="00D64655">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61901670" w14:textId="77777777" w:rsidR="00A0258F" w:rsidRPr="00D52C78" w:rsidRDefault="00A0258F" w:rsidP="00D64655">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6FB9A3BF" w14:textId="77777777" w:rsidR="00A0258F" w:rsidRPr="00D52C78" w:rsidRDefault="00A0258F" w:rsidP="00D64655">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3FCBC727" w14:textId="77777777" w:rsidR="00A0258F" w:rsidRDefault="00A0258F" w:rsidP="00D64655">
      <w:r>
        <w:object w:dxaOrig="7479" w:dyaOrig="1660" w14:anchorId="60B18EB3">
          <v:shape id="_x0000_i1047" type="#_x0000_t75" style="width:374.25pt;height:83.25pt;mso-wrap-distance-left:9.35pt;mso-wrap-distance-top:0;mso-wrap-distance-right:9.35pt;mso-wrap-distance-bottom:0;mso-position-horizontal:absolute;mso-position-horizontal-relative:page;mso-position-vertical:absolute;mso-position-vertical-relative:text" o:ole="" o:allowincell="f" o:allowoverlap="f">
            <v:imagedata r:id="rId57" o:title=""/>
          </v:shape>
          <o:OLEObject Type="Embed" ProgID="Equation.3" ShapeID="_x0000_i1047" DrawAspect="Content" ObjectID="_1463265547" r:id="rId58"/>
        </w:object>
      </w:r>
    </w:p>
    <w:p w14:paraId="07A40B3F" w14:textId="77777777" w:rsidR="00A0258F" w:rsidRPr="009E691E" w:rsidRDefault="00A0258F" w:rsidP="00D64655">
      <w:pPr>
        <w:pStyle w:val="Caption"/>
        <w:rPr>
          <w:sz w:val="24"/>
          <w:szCs w:val="24"/>
        </w:rPr>
      </w:pPr>
      <w:bookmarkStart w:id="32"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34</w:t>
      </w:r>
      <w:r>
        <w:fldChar w:fldCharType="end"/>
      </w:r>
      <w:bookmarkEnd w:id="32"/>
    </w:p>
    <w:p w14:paraId="3B502ED4" w14:textId="77777777" w:rsidR="00A0258F" w:rsidRPr="00D52C78" w:rsidRDefault="00A0258F" w:rsidP="00D64655">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0E2144AC" w14:textId="77777777" w:rsidR="00A0258F" w:rsidRDefault="00A0258F" w:rsidP="00D64655">
      <w:r>
        <w:rPr>
          <w:noProof/>
        </w:rPr>
        <w:drawing>
          <wp:inline distT="0" distB="0" distL="0" distR="0" wp14:anchorId="6159F2C8" wp14:editId="52C3C1E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2D54432B" w14:textId="77777777" w:rsidR="00A0258F" w:rsidRPr="00D52C78" w:rsidRDefault="00A0258F" w:rsidP="00D64655">
      <w:pPr>
        <w:pStyle w:val="Caption"/>
        <w:rPr>
          <w:sz w:val="24"/>
          <w:szCs w:val="24"/>
        </w:rPr>
      </w:pPr>
      <w:bookmarkStart w:id="33"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374809">
        <w:rPr>
          <w:noProof/>
        </w:rPr>
        <w:t>10</w:t>
      </w:r>
      <w:r>
        <w:rPr>
          <w:noProof/>
        </w:rPr>
        <w:fldChar w:fldCharType="end"/>
      </w:r>
      <w:bookmarkEnd w:id="33"/>
    </w:p>
    <w:p w14:paraId="14A18371" w14:textId="77777777" w:rsidR="00A0258F" w:rsidRPr="00A0258F" w:rsidRDefault="00A0258F" w:rsidP="00D64655"/>
    <w:p w14:paraId="133C5015" w14:textId="77777777" w:rsidR="00A0258F" w:rsidRPr="00A0258F" w:rsidRDefault="00A0258F" w:rsidP="00D64655">
      <w:pPr>
        <w:pStyle w:val="Caption"/>
      </w:pPr>
    </w:p>
    <w:p w14:paraId="0BD8FACB" w14:textId="77777777" w:rsidR="00A0258F" w:rsidRPr="00D52C78" w:rsidRDefault="00A0258F" w:rsidP="00D64655">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A0258F" w14:paraId="675B05D2" w14:textId="77777777" w:rsidTr="00266B8D">
        <w:tc>
          <w:tcPr>
            <w:tcW w:w="3827" w:type="dxa"/>
            <w:tcBorders>
              <w:top w:val="nil"/>
              <w:left w:val="nil"/>
              <w:bottom w:val="nil"/>
              <w:right w:val="nil"/>
            </w:tcBorders>
          </w:tcPr>
          <w:p w14:paraId="1E19E3F6" w14:textId="77777777" w:rsidR="00A0258F" w:rsidRDefault="00A0258F" w:rsidP="00D64655">
            <w:r>
              <w:t>s(t</w:t>
            </w:r>
            <w:r>
              <w:rPr>
                <w:vertAlign w:val="subscript"/>
              </w:rPr>
              <w:t>0</w:t>
            </w:r>
            <w:r>
              <w:t>-t)=0</w:t>
            </w:r>
          </w:p>
        </w:tc>
        <w:tc>
          <w:tcPr>
            <w:tcW w:w="3641" w:type="dxa"/>
            <w:tcBorders>
              <w:top w:val="nil"/>
              <w:left w:val="nil"/>
              <w:bottom w:val="nil"/>
              <w:right w:val="nil"/>
            </w:tcBorders>
          </w:tcPr>
          <w:p w14:paraId="624B2045" w14:textId="77777777" w:rsidR="00A0258F" w:rsidRDefault="00A0258F" w:rsidP="00D64655">
            <w:r>
              <w:t>при t&lt;0</w:t>
            </w:r>
          </w:p>
        </w:tc>
        <w:tc>
          <w:tcPr>
            <w:tcW w:w="895" w:type="dxa"/>
            <w:tcBorders>
              <w:top w:val="nil"/>
              <w:left w:val="nil"/>
              <w:bottom w:val="nil"/>
              <w:right w:val="nil"/>
            </w:tcBorders>
          </w:tcPr>
          <w:p w14:paraId="7721D0FA" w14:textId="77777777" w:rsidR="00A0258F" w:rsidRDefault="00A0258F" w:rsidP="00D64655"/>
        </w:tc>
      </w:tr>
      <w:tr w:rsidR="00A0258F" w14:paraId="2E774EE6" w14:textId="77777777" w:rsidTr="00266B8D">
        <w:tc>
          <w:tcPr>
            <w:tcW w:w="3827" w:type="dxa"/>
            <w:tcBorders>
              <w:top w:val="nil"/>
              <w:left w:val="nil"/>
              <w:bottom w:val="nil"/>
              <w:right w:val="nil"/>
            </w:tcBorders>
          </w:tcPr>
          <w:p w14:paraId="29FB44FF" w14:textId="77777777" w:rsidR="00A0258F" w:rsidRDefault="00A0258F" w:rsidP="00D64655">
            <w:r>
              <w:t>s(t)=0</w:t>
            </w:r>
          </w:p>
        </w:tc>
        <w:tc>
          <w:tcPr>
            <w:tcW w:w="3641" w:type="dxa"/>
            <w:tcBorders>
              <w:top w:val="nil"/>
              <w:left w:val="nil"/>
              <w:bottom w:val="nil"/>
              <w:right w:val="nil"/>
            </w:tcBorders>
          </w:tcPr>
          <w:p w14:paraId="2792C035" w14:textId="77777777" w:rsidR="00A0258F" w:rsidRDefault="00A0258F" w:rsidP="00D64655">
            <w:r>
              <w:t>при t&gt;t</w:t>
            </w:r>
            <w:r>
              <w:rPr>
                <w:vertAlign w:val="subscript"/>
              </w:rPr>
              <w:t>0</w:t>
            </w:r>
          </w:p>
        </w:tc>
        <w:tc>
          <w:tcPr>
            <w:tcW w:w="895" w:type="dxa"/>
            <w:tcBorders>
              <w:top w:val="nil"/>
              <w:left w:val="nil"/>
              <w:bottom w:val="nil"/>
              <w:right w:val="nil"/>
            </w:tcBorders>
          </w:tcPr>
          <w:p w14:paraId="43E4755D" w14:textId="77777777" w:rsidR="00A0258F" w:rsidRDefault="00A0258F" w:rsidP="00D64655"/>
        </w:tc>
      </w:tr>
    </w:tbl>
    <w:p w14:paraId="321A866D" w14:textId="77777777" w:rsidR="00A0258F" w:rsidRDefault="00A0258F" w:rsidP="00D64655">
      <w:pPr>
        <w:pStyle w:val="Caption"/>
        <w:rPr>
          <w:sz w:val="24"/>
          <w:szCs w:val="24"/>
        </w:rPr>
      </w:pPr>
      <w:bookmarkStart w:id="34" w:name="_Ref387323181"/>
      <w:r>
        <w:t xml:space="preserve">фор. </w:t>
      </w:r>
      <w:r w:rsidR="00526F9E">
        <w:fldChar w:fldCharType="begin"/>
      </w:r>
      <w:r w:rsidR="00526F9E">
        <w:instrText xml:space="preserve"> SEQ фор. \* ARABIC </w:instrText>
      </w:r>
      <w:r w:rsidR="00526F9E">
        <w:fldChar w:fldCharType="separate"/>
      </w:r>
      <w:r w:rsidR="009835D5">
        <w:rPr>
          <w:noProof/>
        </w:rPr>
        <w:t>35</w:t>
      </w:r>
      <w:r w:rsidR="00526F9E">
        <w:rPr>
          <w:noProof/>
        </w:rPr>
        <w:fldChar w:fldCharType="end"/>
      </w:r>
      <w:bookmarkEnd w:id="34"/>
    </w:p>
    <w:p w14:paraId="3EA3D844" w14:textId="77777777" w:rsidR="00A0258F" w:rsidRDefault="00A0258F" w:rsidP="00D64655">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2EAC8C49" w14:textId="77777777" w:rsidR="00A0258F" w:rsidRDefault="00A0258F" w:rsidP="00D64655">
      <w:r>
        <w:br w:type="page"/>
      </w:r>
    </w:p>
    <w:p w14:paraId="2C8E8F5B" w14:textId="77777777" w:rsidR="00A0258F" w:rsidRPr="00D52C78" w:rsidRDefault="00A0258F" w:rsidP="00D64655">
      <w:r w:rsidRPr="00D52C78">
        <w:lastRenderedPageBreak/>
        <w:t>Найдем формулу напряжения на выходе фильтра, для этого воспользуемся интегралом Дюамеля:</w:t>
      </w:r>
    </w:p>
    <w:p w14:paraId="741E70CB" w14:textId="77777777" w:rsidR="00A0258F" w:rsidRDefault="00A0258F" w:rsidP="00D64655">
      <w:r>
        <w:object w:dxaOrig="2760" w:dyaOrig="880" w14:anchorId="16BC5A06">
          <v:shape id="_x0000_i1048" type="#_x0000_t75" style="width:138pt;height:44.25pt;mso-wrap-distance-left:9.35pt;mso-wrap-distance-top:0;mso-wrap-distance-right:9.35pt;mso-wrap-distance-bottom:0;mso-position-horizontal:absolute;mso-position-horizontal-relative:page;mso-position-vertical:absolute;mso-position-vertical-relative:text" o:ole="" o:allowincell="f" o:allowoverlap="f">
            <v:imagedata r:id="rId60" o:title=""/>
          </v:shape>
          <o:OLEObject Type="Embed" ProgID="Equation.3" ShapeID="_x0000_i1048" DrawAspect="Content" ObjectID="_1463265548" r:id="rId61"/>
        </w:object>
      </w:r>
    </w:p>
    <w:p w14:paraId="4EDA1AAD" w14:textId="77777777" w:rsidR="00A0258F" w:rsidRPr="009E691E" w:rsidRDefault="00A0258F" w:rsidP="00D64655">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36</w:t>
      </w:r>
      <w:r>
        <w:fldChar w:fldCharType="end"/>
      </w:r>
    </w:p>
    <w:p w14:paraId="203E2D4D" w14:textId="77777777" w:rsidR="00A0258F" w:rsidRPr="009E691E" w:rsidRDefault="00A0258F" w:rsidP="00D64655">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0C5C9D45" w14:textId="77777777" w:rsidR="00A0258F" w:rsidRDefault="00A0258F" w:rsidP="00D64655">
      <w:r>
        <w:object w:dxaOrig="3980" w:dyaOrig="660" w14:anchorId="52D6485C">
          <v:shape id="_x0000_i1049" type="#_x0000_t75" style="width:198.75pt;height:33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9" DrawAspect="Content" ObjectID="_1463265549" r:id="rId63"/>
        </w:object>
      </w:r>
    </w:p>
    <w:p w14:paraId="580A1FAE" w14:textId="77777777" w:rsidR="00A0258F" w:rsidRPr="009E691E" w:rsidRDefault="00A0258F" w:rsidP="00D64655">
      <w:pPr>
        <w:pStyle w:val="Caption"/>
        <w:rPr>
          <w:sz w:val="24"/>
          <w:szCs w:val="24"/>
        </w:rPr>
      </w:pPr>
      <w:bookmarkStart w:id="35"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37</w:t>
      </w:r>
      <w:r>
        <w:fldChar w:fldCharType="end"/>
      </w:r>
      <w:bookmarkEnd w:id="35"/>
    </w:p>
    <w:p w14:paraId="176E3838" w14:textId="77777777" w:rsidR="00A0258F" w:rsidRPr="009E691E" w:rsidRDefault="00A0258F" w:rsidP="00D64655">
      <w:pPr>
        <w:rPr>
          <w:vertAlign w:val="subscript"/>
        </w:rPr>
      </w:pPr>
      <w:r w:rsidRPr="009E691E">
        <w:t xml:space="preserve">В момент времени </w:t>
      </w:r>
      <w:r>
        <w:t>t</w:t>
      </w:r>
      <w:r w:rsidRPr="009E691E">
        <w:t>=</w:t>
      </w:r>
      <w:r>
        <w:t>t</w:t>
      </w:r>
      <w:r w:rsidRPr="009E691E">
        <w:rPr>
          <w:vertAlign w:val="subscript"/>
        </w:rPr>
        <w:t>0</w:t>
      </w:r>
    </w:p>
    <w:p w14:paraId="7A6F864B" w14:textId="77777777" w:rsidR="00A0258F" w:rsidRDefault="00A0258F" w:rsidP="00D64655">
      <w:r>
        <w:rPr>
          <w:vertAlign w:val="subscript"/>
        </w:rPr>
        <w:object w:dxaOrig="3019" w:dyaOrig="660" w14:anchorId="01A2C366">
          <v:shape id="_x0000_i1050" type="#_x0000_t75" style="width:150.75pt;height:33pt;mso-wrap-distance-left:9.35pt;mso-wrap-distance-top:0;mso-wrap-distance-right:9.35pt;mso-wrap-distance-bottom:0;mso-position-horizontal:absolute;mso-position-horizontal-relative:page;mso-position-vertical:absolute;mso-position-vertical-relative:text" o:ole="" o:allowincell="f" o:allowoverlap="f">
            <v:imagedata r:id="rId64" o:title=""/>
          </v:shape>
          <o:OLEObject Type="Embed" ProgID="Equation.3" ShapeID="_x0000_i1050" DrawAspect="Content" ObjectID="_1463265550" r:id="rId65"/>
        </w:object>
      </w:r>
    </w:p>
    <w:p w14:paraId="237FF62A" w14:textId="77777777" w:rsidR="00A0258F" w:rsidRPr="009E691E" w:rsidRDefault="00A0258F" w:rsidP="00D64655">
      <w:pPr>
        <w:pStyle w:val="Caption"/>
        <w:rPr>
          <w:sz w:val="24"/>
          <w:szCs w:val="24"/>
          <w:vertAlign w:val="subscript"/>
        </w:rPr>
      </w:pPr>
      <w:bookmarkStart w:id="36"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38</w:t>
      </w:r>
      <w:r>
        <w:fldChar w:fldCharType="end"/>
      </w:r>
      <w:bookmarkEnd w:id="36"/>
    </w:p>
    <w:p w14:paraId="7F137A1A" w14:textId="77777777" w:rsidR="00A0258F" w:rsidRPr="00D52C78" w:rsidRDefault="00A0258F" w:rsidP="00D64655">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29403746" w14:textId="77777777" w:rsidR="00A0258F" w:rsidRPr="00D52C78" w:rsidRDefault="00A0258F" w:rsidP="00D64655">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F954DC6" w14:textId="77777777" w:rsidR="00A0258F" w:rsidRDefault="00A0258F" w:rsidP="00D64655">
      <w:r>
        <w:object w:dxaOrig="3480" w:dyaOrig="660" w14:anchorId="5C2EC897">
          <v:shape id="_x0000_i1051" type="#_x0000_t75" style="width:174pt;height:33pt;mso-wrap-distance-left:9.35pt;mso-wrap-distance-top:0;mso-wrap-distance-right:9.35pt;mso-wrap-distance-bottom:0;mso-position-horizontal:absolute;mso-position-horizontal-relative:page;mso-position-vertical:absolute;mso-position-vertical-relative:text" o:ole="" o:allowincell="f" o:allowoverlap="f">
            <v:imagedata r:id="rId66" o:title=""/>
          </v:shape>
          <o:OLEObject Type="Embed" ProgID="Equation.3" ShapeID="_x0000_i1051" DrawAspect="Content" ObjectID="_1463265551" r:id="rId67"/>
        </w:object>
      </w:r>
    </w:p>
    <w:p w14:paraId="3DD57A80" w14:textId="77777777" w:rsidR="00A0258F" w:rsidRPr="00D52C78" w:rsidRDefault="00A0258F" w:rsidP="00D64655">
      <w:r w:rsidRPr="00D52C78">
        <w:t>т.е. напряжение на входе согласованного фильтра в отсутствии помех совпадает с корреляционной функцией полезного сигнала.</w:t>
      </w:r>
    </w:p>
    <w:p w14:paraId="41C9449C" w14:textId="77777777" w:rsidR="00A0258F" w:rsidRPr="00D52C78" w:rsidRDefault="00A0258F" w:rsidP="00D64655">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xml:space="preserve">), имеет импульсную характеристику, </w:t>
      </w:r>
      <w:r w:rsidRPr="00D52C78">
        <w:lastRenderedPageBreak/>
        <w:t>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p>
    <w:p w14:paraId="4B3E2727" w14:textId="77777777" w:rsidR="00A0258F" w:rsidRPr="00A0258F" w:rsidRDefault="00A0258F" w:rsidP="00D64655"/>
    <w:p w14:paraId="43CC4F3A" w14:textId="77777777" w:rsidR="00305513" w:rsidRPr="00305513" w:rsidRDefault="00305513" w:rsidP="00D64655"/>
    <w:p w14:paraId="7C344663" w14:textId="3E2556D9" w:rsidR="009145AE" w:rsidRPr="00214BD7" w:rsidRDefault="009145AE" w:rsidP="00D64655"/>
    <w:p w14:paraId="553B6E3D" w14:textId="77777777" w:rsidR="00FD79C6" w:rsidRDefault="00FD79C6" w:rsidP="00D64655">
      <w:r>
        <w:br w:type="page"/>
      </w:r>
    </w:p>
    <w:p w14:paraId="679CC880" w14:textId="378A9CD4" w:rsidR="00D64655" w:rsidRDefault="00D64655" w:rsidP="00EC5D92">
      <w:pPr>
        <w:pStyle w:val="Heading1"/>
        <w:numPr>
          <w:ilvl w:val="0"/>
          <w:numId w:val="10"/>
        </w:numPr>
      </w:pPr>
      <w:r>
        <w:lastRenderedPageBreak/>
        <w:t>Список литературы</w:t>
      </w:r>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6474BB">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656696">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1E6BD3">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EA4E43">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9B7CC7">
      <w:pPr>
        <w:pStyle w:val="ListParagraph"/>
        <w:numPr>
          <w:ilvl w:val="0"/>
          <w:numId w:val="6"/>
        </w:numPr>
      </w:pPr>
      <w:r>
        <w:t>Л.А. Славутский</w:t>
      </w:r>
      <w:r>
        <w:t xml:space="preserve"> </w:t>
      </w:r>
      <w:r>
        <w:t>Основы регистрации данных и планирования эксперимента. Учебное пособие: Изд-во ЧГУ, Чебоксары, 2006, 200 с</w:t>
      </w:r>
    </w:p>
    <w:p w14:paraId="6AB7B8E9" w14:textId="0B109B78" w:rsidR="00EF0971" w:rsidRDefault="00EF0971" w:rsidP="00557423">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EC5D92">
      <w:pPr>
        <w:pStyle w:val="Heading1"/>
      </w:pPr>
      <w:r>
        <w:lastRenderedPageBreak/>
        <w:t>Оставлено прозапас</w:t>
      </w:r>
    </w:p>
    <w:p w14:paraId="5F7DB77F" w14:textId="77777777" w:rsidR="00BE638B" w:rsidRDefault="00BE638B" w:rsidP="00BE638B">
      <w:r w:rsidRPr="00214BD7">
        <w:t xml:space="preserve">Тот факт, что коэффициент передачи </w:t>
      </w:r>
      <w:commentRangeStart w:id="37"/>
      <w:r w:rsidRPr="00214BD7">
        <w:t>согласованного</w:t>
      </w:r>
      <w:commentRangeEnd w:id="37"/>
      <w:r>
        <w:rPr>
          <w:rStyle w:val="CommentReference"/>
        </w:rPr>
        <w:commentReference w:id="37"/>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74F57E77" w14:textId="77777777" w:rsidR="00BE638B" w:rsidRDefault="00BE638B" w:rsidP="00BE638B">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09019AB0" w14:textId="77777777" w:rsidR="00BE638B" w:rsidRPr="00E64C61" w:rsidRDefault="00BE638B" w:rsidP="00BE638B">
      <w:pPr>
        <w:pStyle w:val="Caption"/>
      </w:pPr>
      <w:bookmarkStart w:id="38" w:name="_Ref388913556"/>
      <w:r>
        <w:t xml:space="preserve">фор. </w:t>
      </w:r>
      <w:r>
        <w:fldChar w:fldCharType="begin"/>
      </w:r>
      <w:r>
        <w:instrText xml:space="preserve"> SEQ фор. \* ARABIC </w:instrText>
      </w:r>
      <w:r>
        <w:fldChar w:fldCharType="separate"/>
      </w:r>
      <w:r>
        <w:rPr>
          <w:noProof/>
        </w:rPr>
        <w:t>39</w:t>
      </w:r>
      <w:r>
        <w:rPr>
          <w:noProof/>
        </w:rPr>
        <w:fldChar w:fldCharType="end"/>
      </w:r>
      <w:bookmarkEnd w:id="38"/>
    </w:p>
    <w:p w14:paraId="1D98045E" w14:textId="77777777" w:rsidR="00BE638B" w:rsidRPr="00E64C61" w:rsidRDefault="00BE638B" w:rsidP="00BE638B">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6BEC46FD" w14:textId="77777777" w:rsidR="00BE638B" w:rsidRPr="00E64C61" w:rsidRDefault="00BE638B" w:rsidP="00BE638B"/>
    <w:p w14:paraId="626C44A1" w14:textId="77777777" w:rsidR="00BE638B" w:rsidRPr="00E64C61" w:rsidRDefault="00BE638B" w:rsidP="00BE638B">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6E91C3E7" w14:textId="77777777" w:rsidR="00BE638B" w:rsidRDefault="00BE638B" w:rsidP="00BE638B">
      <w:pPr>
        <w:pStyle w:val="Caption"/>
      </w:pPr>
      <w:bookmarkStart w:id="39"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Pr>
          <w:noProof/>
        </w:rPr>
        <w:t>40</w:t>
      </w:r>
      <w:r>
        <w:fldChar w:fldCharType="end"/>
      </w:r>
      <w:bookmarkEnd w:id="39"/>
    </w:p>
    <w:p w14:paraId="691578F0" w14:textId="77777777" w:rsidR="00BE638B" w:rsidRDefault="00BE638B" w:rsidP="00BE638B">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77CD917C" w14:textId="77777777" w:rsidR="00BE638B" w:rsidRDefault="00BE638B" w:rsidP="00BE638B">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24533D62" w14:textId="77777777" w:rsidR="00BE638B" w:rsidRPr="000039E8" w:rsidRDefault="00BE638B" w:rsidP="00BE638B">
      <w:pPr>
        <w:pStyle w:val="Caption"/>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Pr>
          <w:noProof/>
        </w:rPr>
        <w:t>41</w:t>
      </w:r>
      <w:r>
        <w:fldChar w:fldCharType="end"/>
      </w:r>
    </w:p>
    <w:p w14:paraId="28668B7B" w14:textId="77777777" w:rsidR="00BE638B" w:rsidRDefault="00BE638B" w:rsidP="00BE638B">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0101ADFA" w14:textId="77777777" w:rsidR="00BE638B" w:rsidRDefault="00BE638B" w:rsidP="00BE638B">
      <w:pPr>
        <w:rPr>
          <w:ins w:id="40" w:author="Artem Koltsov" w:date="2014-05-27T00:09:00Z"/>
        </w:rPr>
        <w:pPrChange w:id="41" w:author="Artem Koltsov" w:date="2014-05-27T00:09:00Z">
          <w:pPr>
            <w:ind w:firstLine="284"/>
          </w:pPr>
        </w:pPrChange>
      </w:pPr>
      <m:oMathPara>
        <m:oMath>
          <m:r>
            <w:ins w:id="42" w:author="Artem Koltsov" w:date="2014-05-27T00:09:00Z">
              <m:rPr>
                <m:sty m:val="p"/>
              </m:rPr>
              <w:rPr>
                <w:rFonts w:ascii="Cambria Math" w:hAnsi="Cambria Math"/>
              </w:rPr>
              <m:t xml:space="preserve"> </m:t>
            </w:ins>
          </m:r>
          <m:r>
            <w:ins w:id="43" w:author="Artem Koltsov" w:date="2014-05-27T00:09:00Z">
              <w:rPr>
                <w:rFonts w:ascii="Cambria Math" w:hAnsi="Cambria Math"/>
              </w:rPr>
              <m:t>g</m:t>
            </w:ins>
          </m:r>
          <m:d>
            <m:dPr>
              <m:ctrlPr>
                <w:ins w:id="44" w:author="Artem Koltsov" w:date="2014-05-27T00:09:00Z">
                  <w:rPr>
                    <w:rFonts w:ascii="Cambria Math" w:hAnsi="Cambria Math"/>
                  </w:rPr>
                </w:ins>
              </m:ctrlPr>
            </m:dPr>
            <m:e>
              <m:r>
                <w:ins w:id="45" w:author="Artem Koltsov" w:date="2014-05-27T00:09:00Z">
                  <w:rPr>
                    <w:rFonts w:ascii="Cambria Math" w:hAnsi="Cambria Math"/>
                  </w:rPr>
                  <m:t>t</m:t>
                </w:ins>
              </m:r>
            </m:e>
          </m:d>
          <m:r>
            <w:ins w:id="46" w:author="Artem Koltsov" w:date="2014-05-27T00:09:00Z">
              <m:rPr>
                <m:sty m:val="p"/>
              </m:rPr>
              <w:rPr>
                <w:rFonts w:ascii="Cambria Math" w:hAnsi="Cambria Math"/>
              </w:rPr>
              <m:t>=</m:t>
            </w:ins>
          </m:r>
          <m:r>
            <w:ins w:id="47" w:author="Artem Koltsov" w:date="2014-05-27T00:09:00Z">
              <w:rPr>
                <w:rFonts w:ascii="Cambria Math" w:hAnsi="Cambria Math"/>
              </w:rPr>
              <m:t>As</m:t>
            </w:ins>
          </m:r>
          <m:r>
            <w:ins w:id="48" w:author="Artem Koltsov" w:date="2014-05-27T00:09:00Z">
              <m:rPr>
                <m:sty m:val="p"/>
              </m:rPr>
              <w:rPr>
                <w:rFonts w:ascii="Cambria Math" w:hAnsi="Cambria Math"/>
              </w:rPr>
              <m:t>(</m:t>
            </w:ins>
          </m:r>
          <m:sSub>
            <m:sSubPr>
              <m:ctrlPr>
                <w:ins w:id="49" w:author="Artem Koltsov" w:date="2014-05-27T00:09:00Z">
                  <w:rPr>
                    <w:rFonts w:ascii="Cambria Math" w:hAnsi="Cambria Math"/>
                  </w:rPr>
                </w:ins>
              </m:ctrlPr>
            </m:sSubPr>
            <m:e>
              <m:r>
                <w:ins w:id="50" w:author="Artem Koltsov" w:date="2014-05-27T00:09:00Z">
                  <w:rPr>
                    <w:rFonts w:ascii="Cambria Math" w:hAnsi="Cambria Math"/>
                  </w:rPr>
                  <m:t>t</m:t>
                </w:ins>
              </m:r>
            </m:e>
            <m:sub>
              <m:r>
                <w:ins w:id="51" w:author="Artem Koltsov" w:date="2014-05-27T00:09:00Z">
                  <m:rPr>
                    <m:sty m:val="p"/>
                  </m:rPr>
                  <w:rPr>
                    <w:rFonts w:ascii="Cambria Math" w:hAnsi="Cambria Math"/>
                  </w:rPr>
                  <m:t>0</m:t>
                </w:ins>
              </m:r>
            </m:sub>
          </m:sSub>
          <m:r>
            <w:ins w:id="52" w:author="Artem Koltsov" w:date="2014-05-27T00:09:00Z">
              <m:rPr>
                <m:sty m:val="p"/>
              </m:rPr>
              <w:rPr>
                <w:rFonts w:ascii="Cambria Math" w:hAnsi="Cambria Math"/>
              </w:rPr>
              <m:t>-</m:t>
            </w:ins>
          </m:r>
          <m:r>
            <w:ins w:id="53" w:author="Artem Koltsov" w:date="2014-05-27T00:09:00Z">
              <w:rPr>
                <w:rFonts w:ascii="Cambria Math" w:hAnsi="Cambria Math"/>
              </w:rPr>
              <m:t>t</m:t>
            </w:ins>
          </m:r>
          <m:r>
            <w:ins w:id="54" w:author="Artem Koltsov" w:date="2014-05-27T00:09:00Z">
              <m:rPr>
                <m:sty m:val="p"/>
              </m:rPr>
              <w:rPr>
                <w:rFonts w:ascii="Cambria Math" w:hAnsi="Cambria Math"/>
              </w:rPr>
              <m:t>)</m:t>
            </w:ins>
          </m:r>
        </m:oMath>
      </m:oMathPara>
    </w:p>
    <w:p w14:paraId="387BFD74" w14:textId="77777777" w:rsidR="00BE638B" w:rsidRPr="000039E8" w:rsidRDefault="00BE638B" w:rsidP="00BE638B">
      <w:pPr>
        <w:pStyle w:val="Caption"/>
        <w:rPr>
          <w:ins w:id="55" w:author="Artem Koltsov" w:date="2014-05-27T00:10:00Z"/>
          <w:rPrChange w:id="56" w:author="Artem Koltsov" w:date="2014-05-27T00:10:00Z">
            <w:rPr>
              <w:ins w:id="57" w:author="Artem Koltsov" w:date="2014-05-27T00:10:00Z"/>
            </w:rPr>
          </w:rPrChange>
        </w:rPr>
        <w:pPrChange w:id="58" w:author="Artem Koltsov" w:date="2014-05-27T00:09:00Z">
          <w:pPr>
            <w:ind w:firstLine="284"/>
          </w:pPr>
        </w:pPrChange>
      </w:pPr>
      <w:bookmarkStart w:id="59" w:name="_Ref388913903"/>
      <w:ins w:id="60" w:author="Artem Koltsov" w:date="2014-05-27T00:09:00Z">
        <w:r w:rsidRPr="000039E8">
          <w:rPr>
            <w:rPrChange w:id="61" w:author="Artem Koltsov" w:date="2014-05-27T00:10:00Z">
              <w:rPr>
                <w:i/>
                <w:iCs/>
                <w:sz w:val="22"/>
              </w:rPr>
            </w:rPrChange>
          </w:rPr>
          <w:t xml:space="preserve">фор. </w:t>
        </w:r>
        <w:r>
          <w:fldChar w:fldCharType="begin"/>
        </w:r>
        <w:r w:rsidRPr="000039E8">
          <w:rPr>
            <w:rPrChange w:id="62" w:author="Artem Koltsov" w:date="2014-05-27T00:10:00Z">
              <w:rPr>
                <w:i/>
                <w:iCs/>
                <w:sz w:val="22"/>
              </w:rPr>
            </w:rPrChange>
          </w:rPr>
          <w:instrText xml:space="preserve"> </w:instrText>
        </w:r>
        <w:r>
          <w:instrText>SEQ</w:instrText>
        </w:r>
        <w:r w:rsidRPr="000039E8">
          <w:rPr>
            <w:rPrChange w:id="63" w:author="Artem Koltsov" w:date="2014-05-27T00:10:00Z">
              <w:rPr>
                <w:i/>
                <w:iCs/>
                <w:sz w:val="22"/>
              </w:rPr>
            </w:rPrChange>
          </w:rPr>
          <w:instrText xml:space="preserve"> фор. \* </w:instrText>
        </w:r>
        <w:r>
          <w:instrText>ARABIC</w:instrText>
        </w:r>
        <w:r w:rsidRPr="000039E8">
          <w:rPr>
            <w:rPrChange w:id="64" w:author="Artem Koltsov" w:date="2014-05-27T00:10:00Z">
              <w:rPr>
                <w:i/>
                <w:iCs/>
                <w:sz w:val="22"/>
              </w:rPr>
            </w:rPrChange>
          </w:rPr>
          <w:instrText xml:space="preserve"> </w:instrText>
        </w:r>
      </w:ins>
      <w:r>
        <w:fldChar w:fldCharType="separate"/>
      </w:r>
      <w:r>
        <w:rPr>
          <w:noProof/>
        </w:rPr>
        <w:t>42</w:t>
      </w:r>
      <w:ins w:id="65" w:author="Artem Koltsov" w:date="2014-05-27T00:09:00Z">
        <w:r>
          <w:fldChar w:fldCharType="end"/>
        </w:r>
      </w:ins>
      <w:bookmarkEnd w:id="59"/>
    </w:p>
    <w:p w14:paraId="07B71660" w14:textId="77777777" w:rsidR="00BE638B" w:rsidRDefault="00BE638B" w:rsidP="00BE638B">
      <w:pPr>
        <w:rPr>
          <w:ins w:id="66" w:author="Artem Koltsov" w:date="2014-05-27T00:11:00Z"/>
        </w:rPr>
        <w:pPrChange w:id="67" w:author="Artem Koltsov" w:date="2014-05-27T00:10:00Z">
          <w:pPr>
            <w:ind w:firstLine="284"/>
          </w:pPr>
        </w:pPrChange>
      </w:pPr>
      <w:ins w:id="68" w:author="Artem Koltsov" w:date="2014-05-27T00:10:00Z">
        <w:r>
          <w:t>т.е. импульсная характеристика по своей форме должна совпасть с зеркальным отражением сигнала.</w:t>
        </w:r>
      </w:ins>
    </w:p>
    <w:p w14:paraId="15E2078A" w14:textId="77777777" w:rsidR="00BE638B" w:rsidRDefault="00BE638B" w:rsidP="00BE638B">
      <w:pPr>
        <w:rPr>
          <w:ins w:id="69" w:author="Artem Koltsov" w:date="2014-05-27T00:11:00Z"/>
        </w:rPr>
        <w:pPrChange w:id="70" w:author="Artem Koltsov" w:date="2014-05-27T00:12:00Z">
          <w:pPr>
            <w:ind w:firstLine="284"/>
          </w:pPr>
        </w:pPrChange>
      </w:pPr>
      <w:ins w:id="71" w:author="Artem Koltsov" w:date="2014-05-27T00:11:00Z">
        <w:r>
          <w:t xml:space="preserve">Построение графика функции </w:t>
        </w:r>
        <w:r w:rsidRPr="002E0858">
          <w:rPr>
            <w:b/>
            <w:rPrChange w:id="72" w:author="Artem Koltsov" w:date="2014-05-27T00:11:00Z">
              <w:rPr/>
            </w:rPrChange>
          </w:rPr>
          <w:t>s(t</w:t>
        </w:r>
        <w:r w:rsidRPr="002E0858">
          <w:rPr>
            <w:b/>
            <w:vertAlign w:val="subscript"/>
            <w:rPrChange w:id="73" w:author="Artem Koltsov" w:date="2014-05-27T00:11:00Z">
              <w:rPr>
                <w:vertAlign w:val="subscript"/>
              </w:rPr>
            </w:rPrChange>
          </w:rPr>
          <w:t>0</w:t>
        </w:r>
        <w:r w:rsidRPr="002E0858">
          <w:rPr>
            <w:b/>
            <w:rPrChange w:id="74" w:author="Artem Koltsov" w:date="2014-05-27T00:11:00Z">
              <w:rPr/>
            </w:rPrChange>
          </w:rPr>
          <w:t xml:space="preserve">-t) </w:t>
        </w:r>
        <w:r>
          <w:t xml:space="preserve">показано на </w:t>
        </w:r>
      </w:ins>
      <w:ins w:id="75" w:author="Artem Koltsov" w:date="2014-05-27T00:12:00Z">
        <w:r>
          <w:fldChar w:fldCharType="begin"/>
        </w:r>
        <w:r>
          <w:instrText xml:space="preserve"> REF _Ref388912863 \h </w:instrText>
        </w:r>
      </w:ins>
      <w:r>
        <w:fldChar w:fldCharType="separate"/>
      </w:r>
      <w:ins w:id="76" w:author="Artem Koltsov" w:date="2014-05-27T00:12:00Z">
        <w:r w:rsidRPr="002E0858">
          <w:rPr>
            <w:rPrChange w:id="77" w:author="Artem Koltsov" w:date="2014-05-27T00:12:00Z">
              <w:rPr/>
            </w:rPrChange>
          </w:rPr>
          <w:t xml:space="preserve">рис. </w:t>
        </w:r>
        <w:r w:rsidRPr="002E0858">
          <w:rPr>
            <w:noProof/>
            <w:rPrChange w:id="78" w:author="Artem Koltsov" w:date="2014-05-27T00:12:00Z">
              <w:rPr>
                <w:noProof/>
              </w:rPr>
            </w:rPrChange>
          </w:rPr>
          <w:t>4</w:t>
        </w:r>
        <w:r>
          <w:fldChar w:fldCharType="end"/>
        </w:r>
        <w:r>
          <w:t xml:space="preserve">. </w:t>
        </w:r>
      </w:ins>
    </w:p>
    <w:p w14:paraId="1B48087C" w14:textId="77777777" w:rsidR="00BE638B" w:rsidRDefault="00BE638B" w:rsidP="00BE638B">
      <w:pPr>
        <w:rPr>
          <w:ins w:id="79" w:author="Artem Koltsov" w:date="2014-05-27T00:12:00Z"/>
        </w:rPr>
        <w:pPrChange w:id="80" w:author="Artem Koltsov" w:date="2014-05-27T00:12:00Z">
          <w:pPr/>
        </w:pPrChange>
      </w:pPr>
      <w:ins w:id="81" w:author="Artem Koltsov" w:date="2014-05-27T00:11:00Z">
        <w:r>
          <w:rPr>
            <w:noProof/>
          </w:rPr>
          <w:lastRenderedPageBreak/>
          <w:drawing>
            <wp:inline distT="0" distB="0" distL="0" distR="0" wp14:anchorId="62C14656" wp14:editId="2BB440BD">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357A3E3C" w14:textId="77777777" w:rsidR="00BE638B" w:rsidRPr="00242942" w:rsidRDefault="00BE638B" w:rsidP="00BE638B">
      <w:pPr>
        <w:pStyle w:val="Caption"/>
        <w:rPr>
          <w:ins w:id="82" w:author="Artem Koltsov" w:date="2014-05-27T00:12:00Z"/>
        </w:rPr>
        <w:pPrChange w:id="83" w:author="Artem Koltsov" w:date="2014-05-27T00:12:00Z">
          <w:pPr>
            <w:ind w:firstLine="284"/>
          </w:pPr>
        </w:pPrChange>
      </w:pPr>
      <w:bookmarkStart w:id="84" w:name="_Ref388912863"/>
      <w:ins w:id="85"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11</w:t>
      </w:r>
      <w:ins w:id="86" w:author="Artem Koltsov" w:date="2014-05-27T00:12:00Z">
        <w:r>
          <w:fldChar w:fldCharType="end"/>
        </w:r>
        <w:bookmarkEnd w:id="84"/>
      </w:ins>
    </w:p>
    <w:p w14:paraId="2DB25EB0" w14:textId="77777777" w:rsidR="00BE638B" w:rsidRDefault="00BE638B" w:rsidP="00BE638B">
      <w:pPr>
        <w:rPr>
          <w:ins w:id="87" w:author="Artem Koltsov" w:date="2014-05-27T00:16:00Z"/>
        </w:rPr>
      </w:pPr>
      <w:ins w:id="88" w:author="Artem Koltsov" w:date="2014-05-27T00:12:00Z">
        <w:r>
          <w:t xml:space="preserve">Кривая </w:t>
        </w:r>
        <w:r w:rsidRPr="002E0858">
          <w:rPr>
            <w:b/>
            <w:rPrChange w:id="89" w:author="Artem Koltsov" w:date="2014-05-27T00:12:00Z">
              <w:rPr/>
            </w:rPrChange>
          </w:rPr>
          <w:t>s</w:t>
        </w:r>
        <w:r w:rsidRPr="002E0858">
          <w:rPr>
            <w:b/>
            <w:rPrChange w:id="90" w:author="Artem Koltsov" w:date="2014-05-27T00:13:00Z">
              <w:rPr/>
            </w:rPrChange>
          </w:rPr>
          <w:t>(-</w:t>
        </w:r>
        <w:r w:rsidRPr="002E0858">
          <w:rPr>
            <w:b/>
            <w:rPrChange w:id="91" w:author="Artem Koltsov" w:date="2014-05-27T00:12:00Z">
              <w:rPr/>
            </w:rPrChange>
          </w:rPr>
          <w:t>t</w:t>
        </w:r>
        <w:r w:rsidRPr="002E0858">
          <w:rPr>
            <w:b/>
            <w:rPrChange w:id="92" w:author="Artem Koltsov" w:date="2014-05-27T00:13:00Z">
              <w:rPr/>
            </w:rPrChange>
          </w:rPr>
          <w:t>)</w:t>
        </w:r>
      </w:ins>
      <w:ins w:id="93" w:author="Artem Koltsov" w:date="2014-05-27T00:13:00Z">
        <w:r w:rsidRPr="002E0858">
          <w:rPr>
            <w:b/>
            <w:rPrChange w:id="94" w:author="Artem Koltsov" w:date="2014-05-27T00:13:00Z">
              <w:rPr>
                <w:b/>
              </w:rPr>
            </w:rPrChange>
          </w:rPr>
          <w:t xml:space="preserve"> </w:t>
        </w:r>
        <w:r>
          <w:t xml:space="preserve">является зеркальным отражением заданного сигнала </w:t>
        </w:r>
        <w:r>
          <w:rPr>
            <w:b/>
          </w:rPr>
          <w:t>s</w:t>
        </w:r>
        <w:r w:rsidRPr="002E0858">
          <w:rPr>
            <w:b/>
            <w:rPrChange w:id="95" w:author="Artem Koltsov" w:date="2014-05-27T00:13:00Z">
              <w:rPr>
                <w:b/>
              </w:rPr>
            </w:rPrChange>
          </w:rPr>
          <w:t>(</w:t>
        </w:r>
        <w:r>
          <w:rPr>
            <w:b/>
          </w:rPr>
          <w:t>t</w:t>
        </w:r>
        <w:r w:rsidRPr="002E0858">
          <w:rPr>
            <w:b/>
            <w:rPrChange w:id="96" w:author="Artem Koltsov" w:date="2014-05-27T00:13:00Z">
              <w:rPr>
                <w:b/>
              </w:rPr>
            </w:rPrChange>
          </w:rPr>
          <w:t>)</w:t>
        </w:r>
        <w:r>
          <w:rPr>
            <w:b/>
          </w:rPr>
          <w:t xml:space="preserve"> </w:t>
        </w:r>
        <w:r>
          <w:t xml:space="preserve">с осью ординат в качестве оси симметрии. Функция же </w:t>
        </w:r>
        <w:r>
          <w:rPr>
            <w:b/>
          </w:rPr>
          <w:t>s</w:t>
        </w:r>
        <w:r w:rsidRPr="002E0858">
          <w:rPr>
            <w:b/>
            <w:rPrChange w:id="97" w:author="Artem Koltsov" w:date="2014-05-27T00:14:00Z">
              <w:rPr>
                <w:b/>
              </w:rPr>
            </w:rPrChange>
          </w:rPr>
          <w:t>(</w:t>
        </w:r>
        <w:r>
          <w:rPr>
            <w:b/>
          </w:rPr>
          <w:t>t</w:t>
        </w:r>
        <w:r w:rsidRPr="002E0858">
          <w:rPr>
            <w:b/>
            <w:vertAlign w:val="subscript"/>
            <w:rPrChange w:id="98" w:author="Artem Koltsov" w:date="2014-05-27T00:14:00Z">
              <w:rPr>
                <w:b/>
                <w:vertAlign w:val="subscript"/>
              </w:rPr>
            </w:rPrChange>
          </w:rPr>
          <w:t>0</w:t>
        </w:r>
        <w:r w:rsidRPr="002E0858">
          <w:rPr>
            <w:b/>
            <w:rPrChange w:id="99" w:author="Artem Koltsov" w:date="2014-05-27T00:14:00Z">
              <w:rPr>
                <w:b/>
              </w:rPr>
            </w:rPrChange>
          </w:rPr>
          <w:t>-</w:t>
        </w:r>
        <w:r>
          <w:rPr>
            <w:b/>
          </w:rPr>
          <w:t>t</w:t>
        </w:r>
        <w:r w:rsidRPr="002E0858">
          <w:rPr>
            <w:b/>
            <w:rPrChange w:id="100" w:author="Artem Koltsov" w:date="2014-05-27T00:14:00Z">
              <w:rPr>
                <w:b/>
              </w:rPr>
            </w:rPrChange>
          </w:rPr>
          <w:t>)</w:t>
        </w:r>
        <w:r>
          <w:t>, сдвинутая относительно</w:t>
        </w:r>
      </w:ins>
      <w:ins w:id="101"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Change w:id="102" w:author="Artem Koltsov" w:date="2014-05-27T00:14:00Z">
              <w:rPr>
                <w:b/>
                <w:vertAlign w:val="subscript"/>
              </w:rPr>
            </w:rPrChange>
          </w:rPr>
          <w:t xml:space="preserve">0 </w:t>
        </w:r>
        <w:r>
          <w:t xml:space="preserve">вправо, также зеркальна по отношению к исходному сигналу </w:t>
        </w:r>
        <w:r w:rsidRPr="002E0858">
          <w:rPr>
            <w:b/>
            <w:rPrChange w:id="103" w:author="Artem Koltsov" w:date="2014-05-27T00:14:00Z">
              <w:rPr/>
            </w:rPrChange>
          </w:rPr>
          <w:t>s(t)</w:t>
        </w:r>
        <w:r>
          <w:t>, но с осью симметрии, проход</w:t>
        </w:r>
      </w:ins>
      <w:ins w:id="104" w:author="Artem Koltsov" w:date="2014-05-27T00:15:00Z">
        <w:r>
          <w:t xml:space="preserve">ящей через точку </w:t>
        </w:r>
        <w:r>
          <w:rPr>
            <w:b/>
          </w:rPr>
          <w:t>t</w:t>
        </w:r>
        <w:r w:rsidRPr="002E0858">
          <w:rPr>
            <w:b/>
            <w:vertAlign w:val="subscript"/>
            <w:rPrChange w:id="105" w:author="Artem Koltsov" w:date="2014-05-27T00:15:00Z">
              <w:rPr>
                <w:b/>
                <w:vertAlign w:val="subscript"/>
              </w:rPr>
            </w:rPrChange>
          </w:rPr>
          <w:t>0</w:t>
        </w:r>
        <w:r w:rsidRPr="002E0858">
          <w:rPr>
            <w:b/>
            <w:rPrChange w:id="106" w:author="Artem Koltsov" w:date="2014-05-27T00:15:00Z">
              <w:rPr>
                <w:b/>
              </w:rPr>
            </w:rPrChange>
          </w:rPr>
          <w:t xml:space="preserve">/2 </w:t>
        </w:r>
        <w:r>
          <w:t xml:space="preserve">на оси абсцисс. На </w:t>
        </w:r>
      </w:ins>
      <w:ins w:id="107" w:author="Artem Koltsov" w:date="2014-05-27T00:16:00Z">
        <w:r>
          <w:fldChar w:fldCharType="begin"/>
        </w:r>
        <w:r>
          <w:instrText xml:space="preserve"> REF _Ref388913106 \h </w:instrText>
        </w:r>
      </w:ins>
      <w:r>
        <w:fldChar w:fldCharType="separate"/>
      </w:r>
      <w:ins w:id="108" w:author="Artem Koltsov" w:date="2014-05-27T00:16:00Z">
        <w:r w:rsidRPr="002E0858">
          <w:rPr>
            <w:rPrChange w:id="109" w:author="Artem Koltsov" w:date="2014-05-27T00:16:00Z">
              <w:rPr/>
            </w:rPrChange>
          </w:rPr>
          <w:t xml:space="preserve">рис. </w:t>
        </w:r>
        <w:r w:rsidRPr="002E0858">
          <w:rPr>
            <w:noProof/>
            <w:rPrChange w:id="110" w:author="Artem Koltsov" w:date="2014-05-27T00:16:00Z">
              <w:rPr>
                <w:noProof/>
              </w:rPr>
            </w:rPrChange>
          </w:rPr>
          <w:t>5</w:t>
        </w:r>
        <w:r>
          <w:fldChar w:fldCharType="end"/>
        </w:r>
        <w:r>
          <w:t xml:space="preserve"> </w:t>
        </w:r>
      </w:ins>
      <w:ins w:id="111" w:author="Artem Koltsov" w:date="2014-05-27T00:15:00Z">
        <w:r>
          <w:t>показано ан</w:t>
        </w:r>
      </w:ins>
      <w:ins w:id="112" w:author="Artem Koltsov" w:date="2014-05-27T00:16:00Z">
        <w:r>
          <w:t>а</w:t>
        </w:r>
      </w:ins>
      <w:ins w:id="113" w:author="Artem Koltsov" w:date="2014-05-27T00:15:00Z">
        <w:r>
          <w:t>логичное построение для случая, когда отсчет времени ведется от начала сигнала.</w:t>
        </w:r>
      </w:ins>
    </w:p>
    <w:p w14:paraId="2EE74614" w14:textId="77777777" w:rsidR="00BE638B" w:rsidRDefault="00BE638B" w:rsidP="00BE638B">
      <w:pPr>
        <w:rPr>
          <w:ins w:id="114" w:author="Artem Koltsov" w:date="2014-05-27T00:16:00Z"/>
        </w:rPr>
        <w:pPrChange w:id="115" w:author="Artem Koltsov" w:date="2014-05-27T00:16:00Z">
          <w:pPr>
            <w:ind w:firstLine="284"/>
            <w:jc w:val="center"/>
          </w:pPr>
        </w:pPrChange>
      </w:pPr>
      <w:ins w:id="116" w:author="Artem Koltsov" w:date="2014-05-27T00:16:00Z">
        <w:r>
          <w:rPr>
            <w:noProof/>
          </w:rPr>
          <w:drawing>
            <wp:inline distT="0" distB="0" distL="0" distR="0" wp14:anchorId="3D2450ED" wp14:editId="35416BC4">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9783352" w14:textId="77777777" w:rsidR="00BE638B" w:rsidRPr="00242942" w:rsidRDefault="00BE638B" w:rsidP="00BE638B">
      <w:pPr>
        <w:pStyle w:val="Caption"/>
        <w:pPrChange w:id="117" w:author="Artem Koltsov" w:date="2014-05-27T00:16:00Z">
          <w:pPr>
            <w:ind w:firstLine="284"/>
          </w:pPr>
        </w:pPrChange>
      </w:pPr>
      <w:bookmarkStart w:id="118" w:name="_Ref388913106"/>
      <w:ins w:id="119"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12</w:t>
      </w:r>
      <w:ins w:id="120" w:author="Artem Koltsov" w:date="2014-05-27T00:16:00Z">
        <w:r>
          <w:fldChar w:fldCharType="end"/>
        </w:r>
      </w:ins>
      <w:bookmarkEnd w:id="118"/>
    </w:p>
    <w:p w14:paraId="1355CAA0" w14:textId="77777777" w:rsidR="00BE638B" w:rsidRDefault="00BE638B" w:rsidP="00BE638B">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5D4B1D16" w14:textId="77777777" w:rsidR="00BE638B" w:rsidRPr="0061555A" w:rsidRDefault="00BE638B" w:rsidP="00BE638B">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121" w:author="Artem Koltsov" w:date="2014-05-27T00:13:00Z">
        <w:r>
          <w:rPr>
            <w:b/>
          </w:rPr>
          <w:t>s</w:t>
        </w:r>
        <w:r w:rsidRPr="002E0858">
          <w:rPr>
            <w:b/>
            <w:rPrChange w:id="122" w:author="Artem Koltsov" w:date="2014-05-27T00:13:00Z">
              <w:rPr>
                <w:b/>
              </w:rPr>
            </w:rPrChange>
          </w:rPr>
          <w:t>(</w:t>
        </w:r>
        <w:r>
          <w:rPr>
            <w:b/>
          </w:rPr>
          <w:t>t</w:t>
        </w:r>
        <w:r w:rsidRPr="002E0858">
          <w:rPr>
            <w:b/>
            <w:rPrChange w:id="123" w:author="Artem Koltsov" w:date="2014-05-27T00:13:00Z">
              <w:rPr>
                <w:b/>
              </w:rPr>
            </w:rPrChange>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25A7C157" w14:textId="77777777" w:rsidR="00BE638B" w:rsidRDefault="00BE638B" w:rsidP="00BE638B">
      <w:r>
        <w:lastRenderedPageBreak/>
        <w:br w:type="page"/>
      </w:r>
    </w:p>
    <w:p w14:paraId="2FB0F31C" w14:textId="77777777" w:rsidR="00BE638B" w:rsidRDefault="00BE638B" w:rsidP="00EC5D92">
      <w:pPr>
        <w:pStyle w:val="Heading2"/>
      </w:pPr>
      <w:r>
        <w:lastRenderedPageBreak/>
        <w:t>Сигнал и помеха на выходе согласованного фильтра</w:t>
      </w:r>
    </w:p>
    <w:p w14:paraId="326B3E1B" w14:textId="77777777" w:rsidR="00BE638B" w:rsidRDefault="00BE638B" w:rsidP="00BE638B">
      <w:r>
        <w:t>Для определения формы сигнала на выходе используем общее выражение</w:t>
      </w:r>
    </w:p>
    <w:p w14:paraId="573A6FD8"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77E189BB" w14:textId="77777777" w:rsidR="00BE638B" w:rsidRPr="00242942" w:rsidRDefault="00BE638B" w:rsidP="00BE638B">
      <w:pPr>
        <w:pStyle w:val="Caption"/>
      </w:pPr>
      <w:bookmarkStart w:id="124"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43</w:t>
      </w:r>
      <w:r>
        <w:fldChar w:fldCharType="end"/>
      </w:r>
      <w:bookmarkEnd w:id="124"/>
    </w:p>
    <w:p w14:paraId="226DCA17" w14:textId="77777777" w:rsidR="00BE638B" w:rsidRPr="00242942" w:rsidRDefault="00BE638B" w:rsidP="00BE638B"/>
    <w:p w14:paraId="68EE9145" w14:textId="77777777" w:rsidR="00BE638B" w:rsidRDefault="00BE638B" w:rsidP="00BE638B">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2347F7C2"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AF89257" w14:textId="77777777" w:rsidR="00BE638B" w:rsidRPr="00305513" w:rsidRDefault="00BE638B" w:rsidP="00BE638B">
      <w:pPr>
        <w:pStyle w:val="Caption"/>
      </w:pPr>
      <w:bookmarkStart w:id="125"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44</w:t>
      </w:r>
      <w:r>
        <w:fldChar w:fldCharType="end"/>
      </w:r>
      <w:bookmarkEnd w:id="125"/>
    </w:p>
    <w:p w14:paraId="4D12C44F" w14:textId="77777777" w:rsidR="00BE638B" w:rsidRDefault="00BE638B" w:rsidP="00BE638B"/>
    <w:p w14:paraId="6401E715" w14:textId="77777777" w:rsidR="00BE638B" w:rsidRPr="00305513" w:rsidRDefault="00BE638B" w:rsidP="00BE638B">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380B0F69" w14:textId="77777777" w:rsidR="00BE638B" w:rsidRPr="00305513" w:rsidRDefault="00BE638B" w:rsidP="00BE638B">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1B5AEF83" w14:textId="77777777" w:rsidR="00BE638B" w:rsidRPr="00242942" w:rsidRDefault="00BE638B" w:rsidP="00BE638B">
      <w:pPr>
        <w:pStyle w:val="Caption"/>
      </w:pPr>
      <w:bookmarkStart w:id="126"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45</w:t>
      </w:r>
      <w:r>
        <w:fldChar w:fldCharType="end"/>
      </w:r>
      <w:bookmarkEnd w:id="126"/>
    </w:p>
    <w:p w14:paraId="0AA32931" w14:textId="77777777" w:rsidR="00BE638B" w:rsidRDefault="00BE638B" w:rsidP="00BE638B">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07003E9"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452C395" w14:textId="77777777" w:rsidR="00BE638B" w:rsidRPr="001176C3" w:rsidRDefault="00BE638B" w:rsidP="00BE638B">
      <w:pPr>
        <w:pStyle w:val="Caption"/>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Pr>
          <w:noProof/>
        </w:rPr>
        <w:t>46</w:t>
      </w:r>
      <w:r>
        <w:fldChar w:fldCharType="end"/>
      </w:r>
    </w:p>
    <w:p w14:paraId="0625FEFA" w14:textId="77777777" w:rsidR="00BE638B" w:rsidRPr="001176C3" w:rsidRDefault="00BE638B" w:rsidP="00BE638B">
      <w:r w:rsidRPr="001176C3">
        <w:t xml:space="preserve">и соотвественно </w:t>
      </w:r>
    </w:p>
    <w:p w14:paraId="7AB37A1C" w14:textId="77777777" w:rsidR="00BE638B" w:rsidRPr="001176C3" w:rsidRDefault="00BE638B" w:rsidP="00BE638B">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Pr="001176C3">
        <w:rPr>
          <w:rFonts w:eastAsiaTheme="minorEastAsia"/>
        </w:rPr>
        <w:t>.</w:t>
      </w:r>
    </w:p>
    <w:p w14:paraId="52607457" w14:textId="77777777" w:rsidR="00BE638B" w:rsidRPr="001176C3" w:rsidRDefault="00BE638B" w:rsidP="00BE638B">
      <w:pPr>
        <w:pStyle w:val="Caption"/>
      </w:pPr>
      <w:bookmarkStart w:id="127"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Pr>
          <w:noProof/>
        </w:rPr>
        <w:t>47</w:t>
      </w:r>
      <w:r>
        <w:fldChar w:fldCharType="end"/>
      </w:r>
      <w:bookmarkEnd w:id="127"/>
    </w:p>
    <w:p w14:paraId="595C044C" w14:textId="77777777" w:rsidR="00BE638B" w:rsidRDefault="00BE638B" w:rsidP="00BE638B">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3A1DB785" w14:textId="77777777" w:rsidR="00BE638B" w:rsidRDefault="00BE638B" w:rsidP="00BE638B">
      <w:r>
        <w:lastRenderedPageBreak/>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 xml:space="preserve">достаточно в последей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1162FFA"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6B3B484F" w14:textId="77777777" w:rsidR="00BE638B" w:rsidRPr="00305513" w:rsidRDefault="00BE638B" w:rsidP="00BE638B">
      <w:pPr>
        <w:pStyle w:val="Caption"/>
      </w:pPr>
      <w:bookmarkStart w:id="128"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48</w:t>
      </w:r>
      <w:r>
        <w:fldChar w:fldCharType="end"/>
      </w:r>
      <w:bookmarkEnd w:id="128"/>
    </w:p>
    <w:p w14:paraId="5C51EB45" w14:textId="77777777" w:rsidR="00BE638B" w:rsidRDefault="00BE638B" w:rsidP="00BE638B">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4DBB978C" w14:textId="77777777" w:rsidR="00BE638B" w:rsidRDefault="00BE638B" w:rsidP="00BE638B">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0B1BBC3" w14:textId="77777777" w:rsidR="00BE638B" w:rsidRPr="00305513" w:rsidRDefault="00BE638B" w:rsidP="00BE638B">
      <w:pPr>
        <w:pStyle w:val="Caption"/>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49</w:t>
      </w:r>
      <w:r>
        <w:fldChar w:fldCharType="end"/>
      </w:r>
    </w:p>
    <w:p w14:paraId="2D7D02E1" w14:textId="77777777" w:rsidR="00BE638B" w:rsidRPr="00305513" w:rsidRDefault="00BE638B" w:rsidP="00BE638B">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2FE43FD1" w14:textId="77777777" w:rsidR="00BE638B" w:rsidRDefault="00BE638B" w:rsidP="00BE638B">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6270F2BD" w14:textId="77777777" w:rsidR="00BE638B" w:rsidRPr="000D0648" w:rsidRDefault="00BE638B" w:rsidP="00BE638B">
      <w:pPr>
        <w:pStyle w:val="Caption"/>
      </w:pPr>
      <w:bookmarkStart w:id="129"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50</w:t>
      </w:r>
      <w:r>
        <w:fldChar w:fldCharType="end"/>
      </w:r>
      <w:bookmarkEnd w:id="129"/>
    </w:p>
    <w:p w14:paraId="221D373F" w14:textId="77777777" w:rsidR="00BE638B" w:rsidRDefault="00BE638B" w:rsidP="00BE638B">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55DD25A8" w14:textId="77777777" w:rsidR="00BE638B" w:rsidRDefault="00BE638B" w:rsidP="00BE638B">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1FFA7999" w14:textId="77777777" w:rsidR="00BE638B" w:rsidRDefault="00BE638B" w:rsidP="00BE638B">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671794B5" w14:textId="77777777" w:rsidR="00BE638B" w:rsidRPr="000D0648" w:rsidRDefault="00BE638B" w:rsidP="00BE638B">
      <w:pPr>
        <w:pStyle w:val="Caption"/>
      </w:pPr>
      <w:bookmarkStart w:id="130"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51</w:t>
      </w:r>
      <w:r>
        <w:fldChar w:fldCharType="end"/>
      </w:r>
      <w:bookmarkEnd w:id="130"/>
    </w:p>
    <w:p w14:paraId="0EB0D174" w14:textId="77777777" w:rsidR="00BE638B" w:rsidRDefault="00BE638B" w:rsidP="00BE638B">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t xml:space="preserve">. В сооствествие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305FFF9F" w14:textId="77777777" w:rsidR="00BE638B" w:rsidRDefault="00BE638B" w:rsidP="00BE638B">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6DDE3E3E" w14:textId="77777777" w:rsidR="00BE638B" w:rsidRPr="000D0648" w:rsidRDefault="00BE638B" w:rsidP="00BE638B">
      <w:pPr>
        <w:pStyle w:val="Caption"/>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52</w:t>
      </w:r>
      <w:r>
        <w:fldChar w:fldCharType="end"/>
      </w:r>
    </w:p>
    <w:p w14:paraId="0206B54E" w14:textId="77777777" w:rsidR="00BE638B" w:rsidRPr="000D0648" w:rsidRDefault="00BE638B" w:rsidP="00BE638B">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566630A6" w14:textId="77777777" w:rsidR="00BE638B" w:rsidRPr="000D0648" w:rsidRDefault="00BE638B" w:rsidP="00BE638B">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29653CCE" w14:textId="77777777" w:rsidR="00BE638B" w:rsidRPr="000D0648" w:rsidRDefault="00BE638B" w:rsidP="00BE638B"/>
    <w:p w14:paraId="2BDA75EA" w14:textId="77777777" w:rsidR="00BE638B" w:rsidRPr="000D0648" w:rsidRDefault="00BE638B" w:rsidP="00BE638B">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Это приводит к уменьшению отношения сигнал-помеха на входах любых радиоприемных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 частотную.</w:t>
      </w:r>
    </w:p>
    <w:p w14:paraId="76EA6BFE" w14:textId="77777777" w:rsidR="00BE638B" w:rsidRPr="000D0648" w:rsidRDefault="00BE638B" w:rsidP="00BE638B"/>
    <w:p w14:paraId="1A3DF53F" w14:textId="77777777" w:rsidR="00BE638B" w:rsidRPr="000D0648" w:rsidRDefault="00BE638B" w:rsidP="00BE638B">
      <w:r w:rsidRPr="000D0648">
        <w:t xml:space="preserve">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31"/>
      <w:r w:rsidRPr="000D0648">
        <w:t>способности</w:t>
      </w:r>
      <w:commentRangeEnd w:id="131"/>
      <w:r>
        <w:rPr>
          <w:rStyle w:val="CommentReference"/>
        </w:rPr>
        <w:commentReference w:id="131"/>
      </w:r>
      <w:r w:rsidRPr="000D0648">
        <w:t xml:space="preserve"> сигнала (после сжатия в согласованном фильтре).</w:t>
      </w:r>
    </w:p>
    <w:p w14:paraId="55F64308" w14:textId="77777777" w:rsidR="00BE638B" w:rsidRDefault="00BE638B" w:rsidP="00BE638B">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63767F3E" w14:textId="77777777" w:rsidR="00BE638B" w:rsidRPr="004255AC" w:rsidRDefault="00BE638B" w:rsidP="00BE638B">
      <w:pPr>
        <w:pStyle w:val="Caption"/>
        <w:rPr>
          <w:rFonts w:eastAsiaTheme="minorEastAsia"/>
        </w:rPr>
      </w:pPr>
      <w:bookmarkStart w:id="132"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53</w:t>
      </w:r>
      <w:r>
        <w:fldChar w:fldCharType="end"/>
      </w:r>
      <w:bookmarkEnd w:id="132"/>
    </w:p>
    <w:p w14:paraId="53FC5898" w14:textId="77777777" w:rsidR="00BE638B" w:rsidRPr="000D0648" w:rsidRDefault="00BE638B" w:rsidP="00BE638B">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 xml:space="preserve">необходимо учитывать, что А — размерный коэффициент. Удобно нормировать </w:t>
      </w:r>
      <w:r w:rsidRPr="000D0648">
        <w:lastRenderedPageBreak/>
        <w:t>А так, чтобы энергии входного и выходного сигналов были одинаковы, тем самым исключая из анализа усиление сигнала по энергии.</w:t>
      </w:r>
    </w:p>
    <w:p w14:paraId="12DFAEB7" w14:textId="77777777" w:rsidR="00BE638B" w:rsidRPr="000D0648" w:rsidRDefault="00BE638B" w:rsidP="00BE638B"/>
    <w:p w14:paraId="2A3E60BF" w14:textId="77777777" w:rsidR="00BE638B" w:rsidRDefault="00BE638B" w:rsidP="00BE638B">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3612570E" w14:textId="77777777" w:rsidR="00BE638B" w:rsidRDefault="00BE638B" w:rsidP="00BE638B">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78A27B7D" w14:textId="77777777" w:rsidR="00BE638B" w:rsidRPr="004255AC" w:rsidRDefault="00BE638B" w:rsidP="00BE638B">
      <w:pPr>
        <w:pStyle w:val="Caption"/>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Pr>
          <w:noProof/>
        </w:rPr>
        <w:t>54</w:t>
      </w:r>
      <w:r>
        <w:fldChar w:fldCharType="end"/>
      </w:r>
    </w:p>
    <w:p w14:paraId="0C686E96" w14:textId="77777777" w:rsidR="00BE638B" w:rsidRDefault="00BE638B" w:rsidP="00BE638B">
      <w:r>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1D6733DB" w14:textId="77777777" w:rsidR="00BE638B" w:rsidRDefault="00BE638B" w:rsidP="00BE638B">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1B3D175A" w14:textId="77777777" w:rsidR="00BE638B" w:rsidRPr="004255AC" w:rsidRDefault="00BE638B" w:rsidP="00BE638B">
      <w:pPr>
        <w:pStyle w:val="Caption"/>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Pr>
          <w:noProof/>
        </w:rPr>
        <w:t>55</w:t>
      </w:r>
      <w:r>
        <w:fldChar w:fldCharType="end"/>
      </w:r>
    </w:p>
    <w:p w14:paraId="11B5936B" w14:textId="77777777" w:rsidR="00BE638B" w:rsidRDefault="00BE638B" w:rsidP="00BE638B">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7DE51A6D"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5933CE64" w14:textId="77777777" w:rsidR="00BE638B" w:rsidRPr="00A0258F" w:rsidRDefault="00BE638B" w:rsidP="00BE638B">
      <w:pPr>
        <w:pStyle w:val="Caption"/>
      </w:pPr>
      <w:bookmarkStart w:id="133"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56</w:t>
      </w:r>
      <w:r>
        <w:fldChar w:fldCharType="end"/>
      </w:r>
      <w:bookmarkEnd w:id="133"/>
    </w:p>
    <w:p w14:paraId="3381C9D7" w14:textId="77777777" w:rsidR="00BE638B" w:rsidRPr="00A0258F" w:rsidRDefault="00BE638B" w:rsidP="00BE638B">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 xml:space="preserve">. Применение выражения </w:t>
      </w:r>
      <w:r>
        <w:fldChar w:fldCharType="begin"/>
      </w:r>
      <w:r>
        <w:instrText xml:space="preserve"> REF _Ref388917295 \h </w:instrText>
      </w:r>
      <w:r>
        <w:fldChar w:fldCharType="separate"/>
      </w:r>
      <w:r w:rsidRPr="00A0258F">
        <w:t xml:space="preserve">фор. </w:t>
      </w:r>
      <w:r w:rsidRPr="00A0258F">
        <w:rPr>
          <w:noProof/>
        </w:rPr>
        <w:t>29</w:t>
      </w:r>
      <w:r>
        <w:fldChar w:fldCharType="end"/>
      </w:r>
      <w:r>
        <w:t xml:space="preserve"> иллюстрируется примерами, приведенными в следующем параграфе.</w:t>
      </w:r>
    </w:p>
    <w:p w14:paraId="15290C15" w14:textId="77777777" w:rsidR="00BE638B" w:rsidRPr="00305513" w:rsidRDefault="00BE638B" w:rsidP="00BE638B"/>
    <w:p w14:paraId="718FC255" w14:textId="77777777" w:rsidR="00BE638B" w:rsidRPr="00BE638B" w:rsidRDefault="00BE638B" w:rsidP="00BE638B"/>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rtem Koltsov" w:date="2014-06-03T00:51:00Z" w:initials="AK">
    <w:p w14:paraId="52A88681" w14:textId="66B7BC89" w:rsidR="003A759E" w:rsidRDefault="003A759E">
      <w:pPr>
        <w:pStyle w:val="CommentText"/>
      </w:pPr>
      <w:r>
        <w:rPr>
          <w:rStyle w:val="CommentReference"/>
        </w:rPr>
        <w:annotationRef/>
      </w:r>
      <w:r>
        <w:t>Рассматриваются ли?</w:t>
      </w:r>
    </w:p>
  </w:comment>
  <w:comment w:id="14" w:author="Artem Koltsov" w:date="2014-05-20T15:20:00Z" w:initials="AK">
    <w:p w14:paraId="341F0DBE" w14:textId="77777777" w:rsidR="00D64655" w:rsidRPr="00BF5097" w:rsidRDefault="00D64655" w:rsidP="00D64655">
      <w:pPr>
        <w:pStyle w:val="CommentText"/>
      </w:pPr>
      <w:r>
        <w:rPr>
          <w:rStyle w:val="CommentReference"/>
        </w:rPr>
        <w:annotationRef/>
      </w:r>
      <w:r>
        <w:t>Хорошо. Добавить: необходимо декодировать п-ть: пример. В п-ти используются сигнал определенной длины такой и такой. Надо обнаруживать их + присутствут помехи</w:t>
      </w:r>
    </w:p>
  </w:comment>
  <w:comment w:id="24" w:author="Artem Koltsov" w:date="2014-05-20T15:22:00Z" w:initials="AK">
    <w:p w14:paraId="270C3252" w14:textId="77777777" w:rsidR="00D64655" w:rsidRPr="00A01E90" w:rsidRDefault="00D64655" w:rsidP="00D64655">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 w:id="37" w:author="Artem Koltsov" w:date="2014-05-27T00:08:00Z" w:initials="AK">
    <w:p w14:paraId="29D0059D" w14:textId="77777777" w:rsidR="00BE638B" w:rsidRDefault="00BE638B" w:rsidP="00BE638B">
      <w:pPr>
        <w:pStyle w:val="CommentText"/>
      </w:pPr>
      <w:r>
        <w:rPr>
          <w:rStyle w:val="CommentReference"/>
        </w:rPr>
        <w:annotationRef/>
      </w:r>
      <w:hyperlink r:id="rId1" w:history="1">
        <w:r w:rsidRPr="00ED5685">
          <w:rPr>
            <w:rStyle w:val="Hyperlink"/>
          </w:rPr>
          <w:t>http://stu.sernam.ru/book_g_rts.php?id=143</w:t>
        </w:r>
      </w:hyperlink>
    </w:p>
    <w:p w14:paraId="2C740F7C" w14:textId="77777777" w:rsidR="00BE638B" w:rsidRPr="000039E8" w:rsidRDefault="00BE638B" w:rsidP="00BE638B">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31" w:author="User" w:date="2014-05-27T13:37:00Z" w:initials="U">
    <w:p w14:paraId="7B82CB67" w14:textId="77777777" w:rsidR="00BE638B" w:rsidRPr="00206BC9" w:rsidRDefault="00BE638B" w:rsidP="00BE638B">
      <w:pPr>
        <w:pStyle w:val="CommentText"/>
      </w:pPr>
      <w:r>
        <w:rPr>
          <w:rStyle w:val="CommentReference"/>
        </w:rPr>
        <w:annotationRef/>
      </w:r>
      <w:r>
        <w:t>Убрать все что косается раджиумпульсов и сжатия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88681" w15:done="0"/>
  <w15:commentEx w15:paraId="341F0DBE" w15:done="0"/>
  <w15:commentEx w15:paraId="270C3252" w15:done="0"/>
  <w15:commentEx w15:paraId="2C740F7C" w15:done="0"/>
  <w15:commentEx w15:paraId="7B82CB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9EF54" w14:textId="77777777" w:rsidR="007F1690" w:rsidRDefault="007F1690" w:rsidP="002A3213">
      <w:pPr>
        <w:spacing w:after="0" w:line="240" w:lineRule="auto"/>
      </w:pPr>
      <w:r>
        <w:separator/>
      </w:r>
    </w:p>
  </w:endnote>
  <w:endnote w:type="continuationSeparator" w:id="0">
    <w:p w14:paraId="44A692A8" w14:textId="77777777" w:rsidR="007F1690" w:rsidRDefault="007F1690" w:rsidP="002A3213">
      <w:pPr>
        <w:spacing w:after="0" w:line="240" w:lineRule="auto"/>
      </w:pPr>
      <w:r>
        <w:continuationSeparator/>
      </w:r>
    </w:p>
  </w:endnote>
  <w:endnote w:id="1">
    <w:p w14:paraId="1B74B95E" w14:textId="4CF69AE7" w:rsidR="002A3213" w:rsidRDefault="002A3213">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EEF6C" w14:textId="77777777" w:rsidR="007F1690" w:rsidRDefault="007F1690" w:rsidP="002A3213">
      <w:pPr>
        <w:spacing w:after="0" w:line="240" w:lineRule="auto"/>
      </w:pPr>
      <w:r>
        <w:separator/>
      </w:r>
    </w:p>
  </w:footnote>
  <w:footnote w:type="continuationSeparator" w:id="0">
    <w:p w14:paraId="13CFCB66" w14:textId="77777777" w:rsidR="007F1690" w:rsidRDefault="007F1690"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67DD5"/>
    <w:multiLevelType w:val="hybridMultilevel"/>
    <w:tmpl w:val="769A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16815"/>
    <w:multiLevelType w:val="hybridMultilevel"/>
    <w:tmpl w:val="B9A463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5"/>
  </w:num>
  <w:num w:numId="4">
    <w:abstractNumId w:val="7"/>
  </w:num>
  <w:num w:numId="5">
    <w:abstractNumId w:val="0"/>
  </w:num>
  <w:num w:numId="6">
    <w:abstractNumId w:val="2"/>
  </w:num>
  <w:num w:numId="7">
    <w:abstractNumId w:val="10"/>
  </w:num>
  <w:num w:numId="8">
    <w:abstractNumId w:val="14"/>
  </w:num>
  <w:num w:numId="9">
    <w:abstractNumId w:val="11"/>
  </w:num>
  <w:num w:numId="10">
    <w:abstractNumId w:val="1"/>
  </w:num>
  <w:num w:numId="11">
    <w:abstractNumId w:val="18"/>
  </w:num>
  <w:num w:numId="12">
    <w:abstractNumId w:val="5"/>
  </w:num>
  <w:num w:numId="13">
    <w:abstractNumId w:val="21"/>
  </w:num>
  <w:num w:numId="14">
    <w:abstractNumId w:val="17"/>
  </w:num>
  <w:num w:numId="15">
    <w:abstractNumId w:val="4"/>
  </w:num>
  <w:num w:numId="16">
    <w:abstractNumId w:val="19"/>
  </w:num>
  <w:num w:numId="17">
    <w:abstractNumId w:val="6"/>
  </w:num>
  <w:num w:numId="18">
    <w:abstractNumId w:val="16"/>
  </w:num>
  <w:num w:numId="19">
    <w:abstractNumId w:val="13"/>
  </w:num>
  <w:num w:numId="20">
    <w:abstractNumId w:val="8"/>
  </w:num>
  <w:num w:numId="21">
    <w:abstractNumId w:val="20"/>
  </w:num>
  <w:num w:numId="2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E7"/>
    <w:rsid w:val="000039E8"/>
    <w:rsid w:val="00024384"/>
    <w:rsid w:val="00080A85"/>
    <w:rsid w:val="000A783A"/>
    <w:rsid w:val="000C69AB"/>
    <w:rsid w:val="000D0648"/>
    <w:rsid w:val="001176C3"/>
    <w:rsid w:val="00164315"/>
    <w:rsid w:val="001A5082"/>
    <w:rsid w:val="00206BC9"/>
    <w:rsid w:val="00210470"/>
    <w:rsid w:val="00214BD7"/>
    <w:rsid w:val="00242942"/>
    <w:rsid w:val="00266B8D"/>
    <w:rsid w:val="002A3213"/>
    <w:rsid w:val="002E0858"/>
    <w:rsid w:val="00305513"/>
    <w:rsid w:val="00311C57"/>
    <w:rsid w:val="00374809"/>
    <w:rsid w:val="003A759E"/>
    <w:rsid w:val="00421658"/>
    <w:rsid w:val="004255AC"/>
    <w:rsid w:val="00441A93"/>
    <w:rsid w:val="004965A7"/>
    <w:rsid w:val="004D2227"/>
    <w:rsid w:val="00526F9E"/>
    <w:rsid w:val="00587EB8"/>
    <w:rsid w:val="005F5C13"/>
    <w:rsid w:val="0061555A"/>
    <w:rsid w:val="006459F1"/>
    <w:rsid w:val="0065257E"/>
    <w:rsid w:val="00695E84"/>
    <w:rsid w:val="006E0ED5"/>
    <w:rsid w:val="006F0228"/>
    <w:rsid w:val="00711AF2"/>
    <w:rsid w:val="00742CB1"/>
    <w:rsid w:val="00785A6B"/>
    <w:rsid w:val="00793B31"/>
    <w:rsid w:val="007F1690"/>
    <w:rsid w:val="00830436"/>
    <w:rsid w:val="0085404E"/>
    <w:rsid w:val="008B423C"/>
    <w:rsid w:val="00902F61"/>
    <w:rsid w:val="00903ED5"/>
    <w:rsid w:val="0091319D"/>
    <w:rsid w:val="009145AE"/>
    <w:rsid w:val="00914BE7"/>
    <w:rsid w:val="009364C4"/>
    <w:rsid w:val="00952258"/>
    <w:rsid w:val="009835D5"/>
    <w:rsid w:val="009E691E"/>
    <w:rsid w:val="00A01E90"/>
    <w:rsid w:val="00A0258F"/>
    <w:rsid w:val="00A12C25"/>
    <w:rsid w:val="00AC0BC7"/>
    <w:rsid w:val="00BB284B"/>
    <w:rsid w:val="00BD1483"/>
    <w:rsid w:val="00BD6FF6"/>
    <w:rsid w:val="00BE638B"/>
    <w:rsid w:val="00BF5097"/>
    <w:rsid w:val="00C449EC"/>
    <w:rsid w:val="00C87C40"/>
    <w:rsid w:val="00D02393"/>
    <w:rsid w:val="00D159F3"/>
    <w:rsid w:val="00D356D8"/>
    <w:rsid w:val="00D52C78"/>
    <w:rsid w:val="00D64655"/>
    <w:rsid w:val="00D77C8B"/>
    <w:rsid w:val="00D93AB3"/>
    <w:rsid w:val="00E06387"/>
    <w:rsid w:val="00E1718E"/>
    <w:rsid w:val="00E31F87"/>
    <w:rsid w:val="00E50FBA"/>
    <w:rsid w:val="00E64C61"/>
    <w:rsid w:val="00E8529C"/>
    <w:rsid w:val="00EB0C33"/>
    <w:rsid w:val="00EC5D92"/>
    <w:rsid w:val="00EF0971"/>
    <w:rsid w:val="00F3247E"/>
    <w:rsid w:val="00F43C2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EC5D92"/>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EC5D92"/>
    <w:pPr>
      <w:keepNext/>
      <w:keepLines/>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92"/>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EC5D92"/>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1.wmf"/><Relationship Id="rId42" Type="http://schemas.openxmlformats.org/officeDocument/2006/relationships/oleObject" Target="embeddings/oleObject12.bin"/><Relationship Id="rId47" Type="http://schemas.openxmlformats.org/officeDocument/2006/relationships/image" Target="media/image24.wmf"/><Relationship Id="rId63" Type="http://schemas.openxmlformats.org/officeDocument/2006/relationships/oleObject" Target="embeddings/oleObject22.bin"/><Relationship Id="rId68" Type="http://schemas.openxmlformats.org/officeDocument/2006/relationships/image" Target="media/image35.gif"/><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5.wmf"/><Relationship Id="rId11" Type="http://schemas.openxmlformats.org/officeDocument/2006/relationships/image" Target="media/image2.gi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9.wmf"/><Relationship Id="rId40" Type="http://schemas.openxmlformats.org/officeDocument/2006/relationships/oleObject" Target="embeddings/oleObject11.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0.bin"/><Relationship Id="rId66"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image" Target="media/image10.wmf"/><Relationship Id="rId14" Type="http://schemas.openxmlformats.org/officeDocument/2006/relationships/image" Target="media/image5.gif"/><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image" Target="media/image33.wmf"/><Relationship Id="rId69" Type="http://schemas.openxmlformats.org/officeDocument/2006/relationships/image" Target="media/image36.gif"/><Relationship Id="rId8" Type="http://schemas.openxmlformats.org/officeDocument/2006/relationships/image" Target="media/image1.gif"/><Relationship Id="rId51" Type="http://schemas.openxmlformats.org/officeDocument/2006/relationships/image" Target="media/image26.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30.wmf"/><Relationship Id="rId67" Type="http://schemas.openxmlformats.org/officeDocument/2006/relationships/oleObject" Target="embeddings/oleObject24.bin"/><Relationship Id="rId20" Type="http://schemas.openxmlformats.org/officeDocument/2006/relationships/oleObject" Target="embeddings/oleObject1.bin"/><Relationship Id="rId41" Type="http://schemas.openxmlformats.org/officeDocument/2006/relationships/image" Target="media/image21.wmf"/><Relationship Id="rId54" Type="http://schemas.openxmlformats.org/officeDocument/2006/relationships/oleObject" Target="embeddings/oleObject18.bin"/><Relationship Id="rId62" Type="http://schemas.openxmlformats.org/officeDocument/2006/relationships/image" Target="media/image32.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5.wmf"/><Relationship Id="rId57" Type="http://schemas.openxmlformats.org/officeDocument/2006/relationships/image" Target="media/image29.wmf"/><Relationship Id="rId10" Type="http://schemas.microsoft.com/office/2011/relationships/commentsExtended" Target="commentsExtended.xml"/><Relationship Id="rId31" Type="http://schemas.openxmlformats.org/officeDocument/2006/relationships/image" Target="media/image16.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31.wmf"/><Relationship Id="rId65"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gif"/><Relationship Id="rId18" Type="http://schemas.openxmlformats.org/officeDocument/2006/relationships/image" Target="media/image9.jpeg"/><Relationship Id="rId39" Type="http://schemas.openxmlformats.org/officeDocument/2006/relationships/image" Target="media/image20.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F2BD-A57E-4552-BF4C-FF0030B7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34</Pages>
  <Words>5628</Words>
  <Characters>32082</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45</cp:revision>
  <dcterms:created xsi:type="dcterms:W3CDTF">2014-05-08T10:22:00Z</dcterms:created>
  <dcterms:modified xsi:type="dcterms:W3CDTF">2014-06-02T21:47:00Z</dcterms:modified>
</cp:coreProperties>
</file>